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E0D" w:rsidRPr="00380C9D" w:rsidRDefault="004431F1" w:rsidP="005929C3">
      <w:r>
        <w:rPr>
          <w:noProof/>
        </w:rPr>
        <w:drawing>
          <wp:inline distT="0" distB="0" distL="0" distR="0" wp14:anchorId="048E93B8" wp14:editId="6CC5A034">
            <wp:extent cx="1600200" cy="590550"/>
            <wp:effectExtent l="0" t="0" r="0" b="0"/>
            <wp:docPr id="1" name="Picture 1" descr="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rsidR="00400E0D" w:rsidRPr="00930BCF" w:rsidRDefault="00400E0D" w:rsidP="00F70E1E">
      <w:pPr>
        <w:pStyle w:val="SecondaryIdentification"/>
      </w:pPr>
      <w:r>
        <w:t xml:space="preserve">Prepared </w:t>
      </w:r>
      <w:r w:rsidR="00030AF0">
        <w:t>in cooperation with the</w:t>
      </w:r>
      <w:r w:rsidR="00D5492F">
        <w:br/>
      </w:r>
      <w:r w:rsidR="00030AF0">
        <w:t>New Jersey Department o</w:t>
      </w:r>
      <w:r w:rsidR="00030AF0" w:rsidRPr="00930BCF">
        <w:t>f Environmental Protection</w:t>
      </w:r>
      <w:r w:rsidR="00030AF0">
        <w:t xml:space="preserve"> and the</w:t>
      </w:r>
      <w:r w:rsidR="00030AF0">
        <w:br/>
        <w:t>Barnegat Bay Partnership</w:t>
      </w:r>
    </w:p>
    <w:p w:rsidR="00400E0D" w:rsidRPr="000E2EF2" w:rsidRDefault="00400E0D" w:rsidP="00F70E1E">
      <w:pPr>
        <w:pStyle w:val="Title"/>
      </w:pPr>
      <w:bookmarkStart w:id="0" w:name="OLE_LINK1"/>
      <w:bookmarkStart w:id="1" w:name="OLE_LINK2"/>
      <w:commentRangeStart w:id="2"/>
      <w:r w:rsidRPr="000E2EF2">
        <w:t>Simul</w:t>
      </w:r>
      <w:r w:rsidR="00EC2A22">
        <w:t>at</w:t>
      </w:r>
      <w:r w:rsidRPr="000E2EF2">
        <w:t xml:space="preserve">ed Effects of </w:t>
      </w:r>
      <w:r>
        <w:t>Groundwater</w:t>
      </w:r>
      <w:r w:rsidRPr="000E2EF2">
        <w:t xml:space="preserve"> With</w:t>
      </w:r>
      <w:r>
        <w:t>d</w:t>
      </w:r>
      <w:r w:rsidRPr="000E2EF2">
        <w:t xml:space="preserve">rawals </w:t>
      </w:r>
      <w:r w:rsidR="005876B7">
        <w:t>F</w:t>
      </w:r>
      <w:r w:rsidRPr="000E2EF2">
        <w:t>rom the Kirkwood-</w:t>
      </w:r>
      <w:proofErr w:type="spellStart"/>
      <w:r w:rsidRPr="000E2EF2">
        <w:t>Cohansey</w:t>
      </w:r>
      <w:proofErr w:type="spellEnd"/>
      <w:r w:rsidRPr="000E2EF2">
        <w:t xml:space="preserve"> Aquifer System, </w:t>
      </w:r>
      <w:ins w:id="3" w:author="Author">
        <w:r w:rsidR="006A38D1">
          <w:t xml:space="preserve">the </w:t>
        </w:r>
      </w:ins>
      <w:r w:rsidRPr="000E2EF2">
        <w:t>Rio Grande</w:t>
      </w:r>
      <w:r w:rsidR="00030AF0">
        <w:t xml:space="preserve"> Water-Bearing Z</w:t>
      </w:r>
      <w:r>
        <w:t>one</w:t>
      </w:r>
      <w:r w:rsidRPr="000E2EF2">
        <w:t xml:space="preserve">, </w:t>
      </w:r>
      <w:ins w:id="4" w:author="Author">
        <w:r w:rsidR="006A38D1">
          <w:t>th</w:t>
        </w:r>
        <w:bookmarkStart w:id="5" w:name="_GoBack"/>
        <w:bookmarkEnd w:id="5"/>
        <w:r w:rsidR="006A38D1">
          <w:t xml:space="preserve">e </w:t>
        </w:r>
      </w:ins>
      <w:r w:rsidRPr="000E2EF2">
        <w:t>Atlantic City 800-</w:t>
      </w:r>
      <w:r w:rsidR="00030AF0">
        <w:t>F</w:t>
      </w:r>
      <w:r w:rsidRPr="000E2EF2">
        <w:t>oo</w:t>
      </w:r>
      <w:r w:rsidR="00030AF0">
        <w:t>t S</w:t>
      </w:r>
      <w:r w:rsidRPr="000E2EF2">
        <w:t>and</w:t>
      </w:r>
      <w:ins w:id="6" w:author="Author">
        <w:r w:rsidR="006A38D1">
          <w:t xml:space="preserve"> </w:t>
        </w:r>
        <w:commentRangeStart w:id="7"/>
        <w:r w:rsidR="006A38D1">
          <w:t>Unit</w:t>
        </w:r>
        <w:commentRangeEnd w:id="7"/>
        <w:r w:rsidR="006A38D1">
          <w:rPr>
            <w:rStyle w:val="CommentReference"/>
            <w:rFonts w:ascii="Times New Roman" w:hAnsi="Times New Roman"/>
            <w:b w:val="0"/>
            <w:bCs w:val="0"/>
            <w:kern w:val="0"/>
          </w:rPr>
          <w:commentReference w:id="7"/>
        </w:r>
        <w:r w:rsidR="00175FEC">
          <w:t>,</w:t>
        </w:r>
      </w:ins>
      <w:r w:rsidRPr="000E2EF2">
        <w:t xml:space="preserve"> and </w:t>
      </w:r>
      <w:r>
        <w:t xml:space="preserve">the </w:t>
      </w:r>
      <w:r w:rsidRPr="000E2EF2">
        <w:t xml:space="preserve">Piney </w:t>
      </w:r>
      <w:r>
        <w:t>Point Aquifer, Ocean County and Vicinity</w:t>
      </w:r>
      <w:r w:rsidRPr="000E2EF2">
        <w:t>, New Jersey</w:t>
      </w:r>
      <w:commentRangeEnd w:id="2"/>
      <w:r w:rsidR="00536C9D">
        <w:rPr>
          <w:rStyle w:val="CommentReference"/>
          <w:rFonts w:ascii="Times New Roman" w:hAnsi="Times New Roman"/>
          <w:b w:val="0"/>
          <w:bCs w:val="0"/>
          <w:kern w:val="0"/>
          <w:szCs w:val="20"/>
        </w:rPr>
        <w:commentReference w:id="2"/>
      </w:r>
    </w:p>
    <w:bookmarkEnd w:id="0"/>
    <w:bookmarkEnd w:id="1"/>
    <w:p w:rsidR="00400E0D" w:rsidRDefault="00400E0D" w:rsidP="00F70E1E">
      <w:pPr>
        <w:pStyle w:val="Authors"/>
      </w:pPr>
      <w:r>
        <w:t xml:space="preserve">By Stephen J. </w:t>
      </w:r>
      <w:proofErr w:type="spellStart"/>
      <w:r>
        <w:t>Cauller</w:t>
      </w:r>
      <w:proofErr w:type="spellEnd"/>
      <w:r w:rsidR="006532DB">
        <w:t>,</w:t>
      </w:r>
      <w:r>
        <w:t xml:space="preserve"> </w:t>
      </w:r>
      <w:r w:rsidR="006532DB">
        <w:t>Lois M. Voronin</w:t>
      </w:r>
      <w:ins w:id="8" w:author="Author">
        <w:r w:rsidR="00D5492F">
          <w:t>,</w:t>
        </w:r>
      </w:ins>
      <w:r w:rsidR="006532DB">
        <w:t xml:space="preserve"> and Mary M. </w:t>
      </w:r>
      <w:proofErr w:type="spellStart"/>
      <w:r w:rsidR="006532DB">
        <w:t>Chepiga</w:t>
      </w:r>
      <w:proofErr w:type="spellEnd"/>
    </w:p>
    <w:p w:rsidR="00400E0D" w:rsidRPr="00DC6924" w:rsidRDefault="00400E0D" w:rsidP="005876B7">
      <w:pPr>
        <w:pStyle w:val="Series"/>
        <w:spacing w:before="960" w:after="960"/>
      </w:pPr>
      <w:r>
        <w:t>Scien</w:t>
      </w:r>
      <w:r w:rsidR="00B33473">
        <w:t>tific Investigations Report 201</w:t>
      </w:r>
      <w:r w:rsidR="006532DB">
        <w:t>4</w:t>
      </w:r>
      <w:r>
        <w:t>–XXXX</w:t>
      </w:r>
    </w:p>
    <w:p w:rsidR="00400E0D" w:rsidRPr="00DC6924" w:rsidRDefault="00400E0D" w:rsidP="005876B7">
      <w:pPr>
        <w:pStyle w:val="DBID"/>
        <w:spacing w:before="1200"/>
      </w:pPr>
      <w:r w:rsidRPr="00DC6924">
        <w:t>U.S. Department of the Interior</w:t>
      </w:r>
    </w:p>
    <w:p w:rsidR="00400E0D" w:rsidRDefault="00400E0D" w:rsidP="00A471C4">
      <w:pPr>
        <w:pStyle w:val="DBID"/>
      </w:pPr>
      <w:r w:rsidRPr="00DC6924">
        <w:t>U.S. Geological Survey</w:t>
      </w:r>
    </w:p>
    <w:p w:rsidR="00400E0D" w:rsidRDefault="00400E0D" w:rsidP="00AF1844">
      <w:pPr>
        <w:pStyle w:val="BOTPOffice"/>
      </w:pPr>
      <w:r>
        <w:br w:type="page"/>
      </w:r>
      <w:r>
        <w:lastRenderedPageBreak/>
        <w:t>U.S. Department of the Interior</w:t>
      </w:r>
    </w:p>
    <w:p w:rsidR="00400E0D" w:rsidRDefault="00B33473" w:rsidP="00B118B8">
      <w:pPr>
        <w:pStyle w:val="BOTPOfficial"/>
      </w:pPr>
      <w:r>
        <w:t>SALLY JEWELL</w:t>
      </w:r>
      <w:r w:rsidR="00400E0D">
        <w:t>, Secretary</w:t>
      </w:r>
    </w:p>
    <w:p w:rsidR="00400E0D" w:rsidRDefault="00400E0D" w:rsidP="00B118B8">
      <w:pPr>
        <w:pStyle w:val="BOTPOffice"/>
      </w:pPr>
      <w:r>
        <w:t>U.S. Geological Survey</w:t>
      </w:r>
    </w:p>
    <w:p w:rsidR="00400E0D" w:rsidRDefault="00B33473" w:rsidP="00B118B8">
      <w:pPr>
        <w:pStyle w:val="BOTPOfficial"/>
      </w:pPr>
      <w:r>
        <w:t xml:space="preserve">Suzette </w:t>
      </w:r>
      <w:r w:rsidR="00030AF0">
        <w:t xml:space="preserve">M. </w:t>
      </w:r>
      <w:r>
        <w:t>Kimball</w:t>
      </w:r>
      <w:r w:rsidR="00400E0D">
        <w:t xml:space="preserve">, </w:t>
      </w:r>
      <w:r>
        <w:t xml:space="preserve">Acting </w:t>
      </w:r>
      <w:r w:rsidR="00400E0D">
        <w:t>Director</w:t>
      </w:r>
    </w:p>
    <w:p w:rsidR="00400E0D" w:rsidRDefault="00400E0D" w:rsidP="00B118B8">
      <w:pPr>
        <w:pStyle w:val="Publisher"/>
      </w:pPr>
      <w:r>
        <w:t>U.S. Geologica</w:t>
      </w:r>
      <w:r w:rsidR="00B33473">
        <w:t>l Survey, Reston, Virginia: 201</w:t>
      </w:r>
      <w:r w:rsidR="00AF6395">
        <w:t>4</w:t>
      </w:r>
    </w:p>
    <w:p w:rsidR="00400E0D" w:rsidRDefault="00400E0D" w:rsidP="00B118B8">
      <w:pPr>
        <w:pStyle w:val="BOTPNotes"/>
      </w:pPr>
      <w:r>
        <w:t xml:space="preserve">For product and ordering information: </w:t>
      </w:r>
      <w:r>
        <w:br/>
        <w:t>World Wide Web: http://www.usgs.gov/pubprod</w:t>
      </w:r>
      <w:r>
        <w:br/>
        <w:t>Telephone: 1</w:t>
      </w:r>
      <w:r w:rsidR="00D5492F">
        <w:t>–</w:t>
      </w:r>
      <w:r>
        <w:t>888</w:t>
      </w:r>
      <w:r w:rsidR="00D5492F">
        <w:t>–</w:t>
      </w:r>
      <w:r>
        <w:t>ASK</w:t>
      </w:r>
      <w:r w:rsidR="00D5492F">
        <w:t>–</w:t>
      </w:r>
      <w:r>
        <w:t>USGS</w:t>
      </w:r>
      <w:r w:rsidR="00D5492F">
        <w:t>.</w:t>
      </w:r>
    </w:p>
    <w:p w:rsidR="00400E0D" w:rsidRDefault="00400E0D" w:rsidP="00F70E1E">
      <w:pPr>
        <w:pStyle w:val="BOTPNotes2"/>
      </w:pPr>
      <w:r>
        <w:t>For more information on the USGS—the Federal source for science about the Earth</w:t>
      </w:r>
      <w:proofErr w:type="gramStart"/>
      <w:r>
        <w:t>,</w:t>
      </w:r>
      <w:proofErr w:type="gramEnd"/>
      <w:r w:rsidR="00D5492F">
        <w:br/>
      </w:r>
      <w:r>
        <w:t>its natural and living resources, natural hazards, and the environment:</w:t>
      </w:r>
      <w:r>
        <w:br/>
        <w:t>World Wide Web:</w:t>
      </w:r>
      <w:r w:rsidR="00882C5A">
        <w:t xml:space="preserve"> </w:t>
      </w:r>
      <w:r w:rsidRPr="00001F4F">
        <w:t>http://www.usgs.gov</w:t>
      </w:r>
      <w:r w:rsidR="00D5492F">
        <w:t>/</w:t>
      </w:r>
      <w:r w:rsidR="00D5492F">
        <w:br/>
      </w:r>
      <w:r>
        <w:t>Telephone:</w:t>
      </w:r>
      <w:r w:rsidR="00882C5A">
        <w:t xml:space="preserve"> </w:t>
      </w:r>
      <w:r>
        <w:t>1</w:t>
      </w:r>
      <w:r w:rsidR="00D5492F">
        <w:t>–</w:t>
      </w:r>
      <w:r>
        <w:t>888</w:t>
      </w:r>
      <w:r w:rsidR="00D5492F">
        <w:t>–</w:t>
      </w:r>
      <w:r>
        <w:t>ASK</w:t>
      </w:r>
      <w:r w:rsidR="00D5492F">
        <w:t>–</w:t>
      </w:r>
      <w:r>
        <w:t>USGS</w:t>
      </w:r>
      <w:r w:rsidR="00D5492F">
        <w:t>.</w:t>
      </w:r>
    </w:p>
    <w:p w:rsidR="00D5492F" w:rsidRDefault="00D5492F" w:rsidP="00D5492F">
      <w:pPr>
        <w:pStyle w:val="BOTPNotes2"/>
      </w:pPr>
      <w:r>
        <w:t xml:space="preserve">Any use of trade, product, or firm names is for descriptive purposes only and does not imply </w:t>
      </w:r>
      <w:r>
        <w:br/>
        <w:t>endorsement by the U.S. Government.</w:t>
      </w:r>
    </w:p>
    <w:p w:rsidR="00D5492F" w:rsidRDefault="00D5492F" w:rsidP="00D5492F">
      <w:pPr>
        <w:pStyle w:val="BOTPNotes2"/>
      </w:pPr>
      <w:r>
        <w:t xml:space="preserve">Although this report is in the public domain, permission must be secured from the individual </w:t>
      </w:r>
      <w:r>
        <w:br/>
        <w:t>copyright owners to reproduce any copyrighted material contained within this report.</w:t>
      </w:r>
    </w:p>
    <w:p w:rsidR="00400E0D" w:rsidRDefault="00400E0D" w:rsidP="00F70E1E">
      <w:pPr>
        <w:pStyle w:val="Title"/>
        <w:spacing w:before="480" w:after="0" w:line="220" w:lineRule="exact"/>
        <w:ind w:left="2520"/>
        <w:rPr>
          <w:b w:val="0"/>
          <w:sz w:val="18"/>
          <w:szCs w:val="18"/>
        </w:rPr>
      </w:pPr>
      <w:r w:rsidRPr="00D3034C">
        <w:rPr>
          <w:b w:val="0"/>
          <w:sz w:val="18"/>
          <w:szCs w:val="18"/>
        </w:rPr>
        <w:t>Suggest</w:t>
      </w:r>
      <w:r>
        <w:rPr>
          <w:b w:val="0"/>
          <w:sz w:val="18"/>
          <w:szCs w:val="18"/>
        </w:rPr>
        <w:t>ed citation:</w:t>
      </w:r>
      <w:r>
        <w:rPr>
          <w:b w:val="0"/>
          <w:sz w:val="18"/>
          <w:szCs w:val="18"/>
        </w:rPr>
        <w:br/>
      </w:r>
      <w:proofErr w:type="spellStart"/>
      <w:r w:rsidR="006532DB">
        <w:rPr>
          <w:b w:val="0"/>
          <w:sz w:val="18"/>
          <w:szCs w:val="18"/>
        </w:rPr>
        <w:t>Cauller</w:t>
      </w:r>
      <w:proofErr w:type="spellEnd"/>
      <w:r w:rsidR="006532DB">
        <w:rPr>
          <w:b w:val="0"/>
          <w:sz w:val="18"/>
          <w:szCs w:val="18"/>
        </w:rPr>
        <w:t xml:space="preserve">, S.J., </w:t>
      </w:r>
      <w:r w:rsidR="00B33473">
        <w:rPr>
          <w:b w:val="0"/>
          <w:sz w:val="18"/>
          <w:szCs w:val="18"/>
        </w:rPr>
        <w:t xml:space="preserve">Voronin, L.M., and </w:t>
      </w:r>
      <w:proofErr w:type="spellStart"/>
      <w:r w:rsidR="001D238C">
        <w:rPr>
          <w:b w:val="0"/>
          <w:sz w:val="18"/>
          <w:szCs w:val="18"/>
        </w:rPr>
        <w:t>Chepiga</w:t>
      </w:r>
      <w:proofErr w:type="spellEnd"/>
      <w:r w:rsidR="00030AF0">
        <w:rPr>
          <w:b w:val="0"/>
          <w:sz w:val="18"/>
          <w:szCs w:val="18"/>
        </w:rPr>
        <w:t>, M.</w:t>
      </w:r>
      <w:r w:rsidR="006532DB">
        <w:rPr>
          <w:b w:val="0"/>
          <w:sz w:val="18"/>
          <w:szCs w:val="18"/>
        </w:rPr>
        <w:t xml:space="preserve">M., </w:t>
      </w:r>
      <w:r w:rsidR="00B33473">
        <w:rPr>
          <w:b w:val="0"/>
          <w:sz w:val="18"/>
          <w:szCs w:val="18"/>
        </w:rPr>
        <w:t>201</w:t>
      </w:r>
      <w:r w:rsidR="00D5492F">
        <w:rPr>
          <w:b w:val="0"/>
          <w:sz w:val="18"/>
          <w:szCs w:val="18"/>
        </w:rPr>
        <w:t>4</w:t>
      </w:r>
      <w:r w:rsidR="00030AF0">
        <w:rPr>
          <w:b w:val="0"/>
          <w:sz w:val="18"/>
          <w:szCs w:val="18"/>
        </w:rPr>
        <w:t>,</w:t>
      </w:r>
      <w:commentRangeStart w:id="9"/>
      <w:r w:rsidR="00030AF0">
        <w:rPr>
          <w:b w:val="0"/>
          <w:sz w:val="18"/>
          <w:szCs w:val="18"/>
        </w:rPr>
        <w:t xml:space="preserve"> Simulated e</w:t>
      </w:r>
      <w:r w:rsidRPr="00D3034C">
        <w:rPr>
          <w:b w:val="0"/>
          <w:sz w:val="18"/>
          <w:szCs w:val="18"/>
        </w:rPr>
        <w:t xml:space="preserve">ffects of </w:t>
      </w:r>
      <w:r w:rsidR="00030AF0">
        <w:rPr>
          <w:b w:val="0"/>
          <w:sz w:val="18"/>
          <w:szCs w:val="18"/>
        </w:rPr>
        <w:t>g</w:t>
      </w:r>
      <w:r>
        <w:rPr>
          <w:b w:val="0"/>
          <w:sz w:val="18"/>
          <w:szCs w:val="18"/>
        </w:rPr>
        <w:t>roundwater</w:t>
      </w:r>
      <w:r w:rsidR="00030AF0">
        <w:rPr>
          <w:b w:val="0"/>
          <w:sz w:val="18"/>
          <w:szCs w:val="18"/>
        </w:rPr>
        <w:t xml:space="preserve"> w</w:t>
      </w:r>
      <w:r w:rsidRPr="00D3034C">
        <w:rPr>
          <w:b w:val="0"/>
          <w:sz w:val="18"/>
          <w:szCs w:val="18"/>
        </w:rPr>
        <w:t>ithdrawals from the Kirkwood-</w:t>
      </w:r>
      <w:proofErr w:type="spellStart"/>
      <w:r w:rsidRPr="00D3034C">
        <w:rPr>
          <w:b w:val="0"/>
          <w:sz w:val="18"/>
          <w:szCs w:val="18"/>
        </w:rPr>
        <w:t>Cohansey</w:t>
      </w:r>
      <w:proofErr w:type="spellEnd"/>
      <w:r w:rsidRPr="00D3034C">
        <w:rPr>
          <w:b w:val="0"/>
          <w:sz w:val="18"/>
          <w:szCs w:val="18"/>
        </w:rPr>
        <w:t xml:space="preserve"> Aquifer System</w:t>
      </w:r>
      <w:r w:rsidRPr="00C16F4C">
        <w:rPr>
          <w:b w:val="0"/>
          <w:sz w:val="18"/>
          <w:szCs w:val="18"/>
        </w:rPr>
        <w:t>, Rio Grande</w:t>
      </w:r>
      <w:r>
        <w:rPr>
          <w:b w:val="0"/>
          <w:sz w:val="18"/>
          <w:szCs w:val="18"/>
        </w:rPr>
        <w:t xml:space="preserve"> water-bearing zone, Atlantic City 800-foot sand and the Piney Point Aquifer, Ocean County and Vicinity</w:t>
      </w:r>
      <w:r w:rsidRPr="00C16F4C">
        <w:rPr>
          <w:b w:val="0"/>
          <w:sz w:val="18"/>
          <w:szCs w:val="18"/>
        </w:rPr>
        <w:t>, New Jersey</w:t>
      </w:r>
      <w:commentRangeEnd w:id="9"/>
      <w:r w:rsidR="00D843F2">
        <w:rPr>
          <w:rStyle w:val="CommentReference"/>
          <w:rFonts w:ascii="Times New Roman" w:hAnsi="Times New Roman"/>
          <w:b w:val="0"/>
          <w:bCs w:val="0"/>
          <w:kern w:val="0"/>
          <w:szCs w:val="20"/>
        </w:rPr>
        <w:commentReference w:id="9"/>
      </w:r>
      <w:r>
        <w:rPr>
          <w:b w:val="0"/>
          <w:sz w:val="18"/>
          <w:szCs w:val="18"/>
        </w:rPr>
        <w:t>: U.S. Geological Survey Scientific Investigations Re</w:t>
      </w:r>
      <w:r w:rsidR="00B33473">
        <w:rPr>
          <w:b w:val="0"/>
          <w:sz w:val="18"/>
          <w:szCs w:val="18"/>
        </w:rPr>
        <w:t>port 201</w:t>
      </w:r>
      <w:r w:rsidR="00AF6395">
        <w:rPr>
          <w:b w:val="0"/>
          <w:sz w:val="18"/>
          <w:szCs w:val="18"/>
        </w:rPr>
        <w:t>4</w:t>
      </w:r>
      <w:r>
        <w:rPr>
          <w:b w:val="0"/>
          <w:sz w:val="18"/>
          <w:szCs w:val="18"/>
        </w:rPr>
        <w:t>-xxxx, xx p</w:t>
      </w:r>
      <w:r w:rsidRPr="00D3034C">
        <w:rPr>
          <w:b w:val="0"/>
          <w:sz w:val="18"/>
          <w:szCs w:val="18"/>
        </w:rPr>
        <w:t>.</w:t>
      </w:r>
      <w:r w:rsidR="00D5492F">
        <w:rPr>
          <w:b w:val="0"/>
          <w:sz w:val="18"/>
          <w:szCs w:val="18"/>
        </w:rPr>
        <w:t xml:space="preserve">, </w:t>
      </w:r>
      <w:hyperlink r:id="rId15" w:history="1">
        <w:r w:rsidR="00D5492F" w:rsidRPr="00750C33">
          <w:rPr>
            <w:rStyle w:val="Hyperlink"/>
            <w:b w:val="0"/>
            <w:sz w:val="18"/>
            <w:szCs w:val="18"/>
          </w:rPr>
          <w:t>http://dx.doi.org/xx</w:t>
        </w:r>
      </w:hyperlink>
      <w:r w:rsidR="00D5492F">
        <w:rPr>
          <w:b w:val="0"/>
          <w:sz w:val="18"/>
          <w:szCs w:val="18"/>
        </w:rPr>
        <w:t>.</w:t>
      </w:r>
    </w:p>
    <w:p w:rsidR="00D5492F" w:rsidRPr="00D5492F" w:rsidRDefault="00D5492F" w:rsidP="005876B7">
      <w:pPr>
        <w:pStyle w:val="ISBNISSN"/>
      </w:pPr>
      <w:r>
        <w:t>ISSN 2328-0328 (online)</w:t>
      </w:r>
    </w:p>
    <w:p w:rsidR="005876B7" w:rsidRDefault="005876B7" w:rsidP="00B04FD1">
      <w:pPr>
        <w:pStyle w:val="Heading1"/>
        <w:sectPr w:rsidR="005876B7" w:rsidSect="00AA3504">
          <w:footerReference w:type="even" r:id="rId16"/>
          <w:type w:val="oddPage"/>
          <w:pgSz w:w="12240" w:h="15840" w:code="1"/>
          <w:pgMar w:top="1440" w:right="864" w:bottom="1440" w:left="1325" w:header="720" w:footer="720" w:gutter="0"/>
          <w:pgNumType w:fmt="lowerRoman" w:start="1"/>
          <w:cols w:space="720"/>
          <w:titlePg/>
          <w:docGrid w:linePitch="360"/>
        </w:sectPr>
      </w:pPr>
      <w:bookmarkStart w:id="10" w:name="_Toc235947770"/>
      <w:bookmarkStart w:id="11" w:name="_Toc248572020"/>
      <w:bookmarkStart w:id="12" w:name="_Toc404165440"/>
      <w:bookmarkStart w:id="13" w:name="_Toc59001230"/>
      <w:bookmarkStart w:id="14" w:name="_Toc248571989"/>
    </w:p>
    <w:p w:rsidR="00400E0D" w:rsidRDefault="002C74B7" w:rsidP="00B04FD1">
      <w:pPr>
        <w:pStyle w:val="Heading1"/>
      </w:pPr>
      <w:r>
        <w:lastRenderedPageBreak/>
        <w:t>Acknowledg</w:t>
      </w:r>
      <w:r w:rsidR="00400E0D">
        <w:t>ments</w:t>
      </w:r>
      <w:bookmarkEnd w:id="10"/>
      <w:bookmarkEnd w:id="11"/>
      <w:bookmarkEnd w:id="12"/>
    </w:p>
    <w:p w:rsidR="005876B7" w:rsidRDefault="005876B7" w:rsidP="005876B7">
      <w:pPr>
        <w:pStyle w:val="BodyText"/>
      </w:pPr>
      <w:moveToRangeStart w:id="15" w:author="Author" w:name="move404165756"/>
      <w:moveTo w:id="16" w:author="Author">
        <w:r>
          <w:t xml:space="preserve">Lloyd </w:t>
        </w:r>
        <w:commentRangeStart w:id="17"/>
        <w:r>
          <w:t>G</w:t>
        </w:r>
      </w:moveTo>
      <w:commentRangeEnd w:id="17"/>
      <w:r>
        <w:rPr>
          <w:rStyle w:val="CommentReference"/>
        </w:rPr>
        <w:commentReference w:id="17"/>
      </w:r>
      <w:moveTo w:id="18" w:author="Author">
        <w:r>
          <w:t xml:space="preserve">. </w:t>
        </w:r>
        <w:proofErr w:type="spellStart"/>
        <w:r>
          <w:t>Mullikin</w:t>
        </w:r>
        <w:proofErr w:type="spellEnd"/>
        <w:r>
          <w:t xml:space="preserve">, of the New Jersey Geological and Water Survey, provided </w:t>
        </w:r>
        <w:proofErr w:type="spellStart"/>
        <w:r>
          <w:t>hydrogeologic</w:t>
        </w:r>
        <w:proofErr w:type="spellEnd"/>
        <w:r>
          <w:t>-framework data and interpretations in support of this project. The New Jersey Department of Environmental Protection, Bureau of Water Supply, provided well-permit, water-allocation-permit</w:t>
        </w:r>
      </w:moveTo>
      <w:ins w:id="19" w:author="Author">
        <w:r w:rsidR="00FE127C">
          <w:t>,</w:t>
        </w:r>
      </w:ins>
      <w:moveTo w:id="20" w:author="Author">
        <w:r>
          <w:t xml:space="preserve"> and water-use data used in the study. The New Jersey Department of Environmental Protection and the Barnegat Bay Partnership provided funding for the development of the groundwater flow model.</w:t>
        </w:r>
      </w:moveTo>
    </w:p>
    <w:moveToRangeEnd w:id="15"/>
    <w:p w:rsidR="00AE74EC" w:rsidRDefault="00400E0D" w:rsidP="002A6EF9">
      <w:pPr>
        <w:pStyle w:val="BodyText"/>
      </w:pPr>
      <w:r>
        <w:t xml:space="preserve">The authors gratefully acknowledge the assistance of U.S. Geological Survey employees Nicholas Smith in the collection of groundwater-level data, and Jennifer </w:t>
      </w:r>
      <w:r w:rsidR="00FB0CB0">
        <w:t xml:space="preserve">Shrouds </w:t>
      </w:r>
      <w:r>
        <w:t xml:space="preserve">and John </w:t>
      </w:r>
      <w:proofErr w:type="spellStart"/>
      <w:r>
        <w:t>Nawyn</w:t>
      </w:r>
      <w:proofErr w:type="spellEnd"/>
      <w:r>
        <w:t xml:space="preserve"> in the tabulation of water-use data for this project. Jean Brown performed base-flow separations, and Debra Bux</w:t>
      </w:r>
      <w:r w:rsidR="002A6EF9">
        <w:t>ton estimated monthly recharge.</w:t>
      </w:r>
      <w:r w:rsidR="00AF6395">
        <w:t xml:space="preserve"> </w:t>
      </w:r>
      <w:r w:rsidR="00183E06">
        <w:t xml:space="preserve">Greg Simpson </w:t>
      </w:r>
      <w:r w:rsidR="00CD1114">
        <w:t>prepared</w:t>
      </w:r>
      <w:r w:rsidR="00183E06">
        <w:t xml:space="preserve"> the report layout and </w:t>
      </w:r>
      <w:r w:rsidR="00CD1114">
        <w:t>drafted report figures</w:t>
      </w:r>
      <w:r w:rsidR="00183E06">
        <w:t>.</w:t>
      </w:r>
    </w:p>
    <w:p w:rsidR="00400E0D" w:rsidDel="005876B7" w:rsidRDefault="00400E0D" w:rsidP="00030AF0">
      <w:pPr>
        <w:pStyle w:val="BodyText"/>
      </w:pPr>
      <w:moveFromRangeStart w:id="21" w:author="Author" w:name="move404165756"/>
      <w:moveFrom w:id="22" w:author="Author">
        <w:r w:rsidDel="005876B7">
          <w:t>Lloyd G. Mullikin, of the New Jersey Geological and Water Survey, provided hydrogeologic-framework data and interpretations in support of this project. The New Jersey Department of Environmental Protection, Bureau of Water Supply, provided well-permit, water-allocation-permit and water-use data used in the study. The New Jersey Department of Environmental Protection and the Barnegat Bay Partnership provided funding for the development of the groundwater flow model.</w:t>
        </w:r>
      </w:moveFrom>
    </w:p>
    <w:moveFromRangeEnd w:id="21"/>
    <w:p w:rsidR="00400E0D" w:rsidRDefault="00400E0D" w:rsidP="00123264">
      <w:pPr>
        <w:pStyle w:val="TOCHeading1"/>
        <w:pageBreakBefore/>
      </w:pPr>
      <w:r>
        <w:lastRenderedPageBreak/>
        <w:t>Contents</w:t>
      </w:r>
      <w:bookmarkEnd w:id="13"/>
      <w:bookmarkEnd w:id="14"/>
    </w:p>
    <w:p w:rsidR="005876B7" w:rsidRDefault="00DA33EF">
      <w:pPr>
        <w:pStyle w:val="TOC1"/>
        <w:rPr>
          <w:rFonts w:asciiTheme="minorHAnsi" w:eastAsiaTheme="minorEastAsia" w:hAnsiTheme="minorHAnsi" w:cstheme="minorBidi"/>
          <w:noProof/>
          <w:sz w:val="22"/>
          <w:szCs w:val="22"/>
        </w:rPr>
      </w:pPr>
      <w:r>
        <w:fldChar w:fldCharType="begin"/>
      </w:r>
      <w:r>
        <w:instrText xml:space="preserve"> TOC \o "3-5" \t "Heading 1,1,Heading 2,2" </w:instrText>
      </w:r>
      <w:r>
        <w:fldChar w:fldCharType="separate"/>
      </w:r>
      <w:r w:rsidR="005876B7">
        <w:rPr>
          <w:noProof/>
        </w:rPr>
        <w:t>Acknowledgments</w:t>
      </w:r>
      <w:r w:rsidR="005876B7">
        <w:rPr>
          <w:noProof/>
        </w:rPr>
        <w:tab/>
      </w:r>
      <w:r w:rsidR="005876B7">
        <w:rPr>
          <w:noProof/>
        </w:rPr>
        <w:fldChar w:fldCharType="begin"/>
      </w:r>
      <w:r w:rsidR="005876B7">
        <w:rPr>
          <w:noProof/>
        </w:rPr>
        <w:instrText xml:space="preserve"> PAGEREF _Toc404165440 \h </w:instrText>
      </w:r>
      <w:r w:rsidR="005876B7">
        <w:rPr>
          <w:noProof/>
        </w:rPr>
      </w:r>
      <w:r w:rsidR="005876B7">
        <w:rPr>
          <w:noProof/>
        </w:rPr>
        <w:fldChar w:fldCharType="separate"/>
      </w:r>
      <w:r w:rsidR="005876B7">
        <w:rPr>
          <w:noProof/>
        </w:rPr>
        <w:t>iv</w:t>
      </w:r>
      <w:r w:rsidR="005876B7">
        <w:rPr>
          <w:noProof/>
        </w:rPr>
        <w:fldChar w:fldCharType="end"/>
      </w:r>
    </w:p>
    <w:p w:rsidR="005876B7" w:rsidRDefault="005876B7">
      <w:pPr>
        <w:pStyle w:val="TOC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_Toc404165441 \h </w:instrText>
      </w:r>
      <w:r>
        <w:rPr>
          <w:noProof/>
        </w:rPr>
      </w:r>
      <w:r>
        <w:rPr>
          <w:noProof/>
        </w:rPr>
        <w:fldChar w:fldCharType="separate"/>
      </w:r>
      <w:r>
        <w:rPr>
          <w:noProof/>
        </w:rPr>
        <w:t>1</w:t>
      </w:r>
      <w:r>
        <w:rPr>
          <w:noProof/>
        </w:rPr>
        <w:fldChar w:fldCharType="end"/>
      </w:r>
    </w:p>
    <w:p w:rsidR="005876B7" w:rsidRDefault="005876B7">
      <w:pPr>
        <w:pStyle w:val="TOC1"/>
        <w:rPr>
          <w:rFonts w:asciiTheme="minorHAnsi" w:eastAsiaTheme="minorEastAsia" w:hAnsiTheme="minorHAnsi" w:cstheme="minorBidi"/>
          <w:noProof/>
          <w:sz w:val="22"/>
          <w:szCs w:val="22"/>
        </w:rPr>
      </w:pPr>
      <w:r>
        <w:rPr>
          <w:noProof/>
        </w:rPr>
        <w:t>Introduction</w:t>
      </w:r>
      <w:r>
        <w:rPr>
          <w:noProof/>
        </w:rPr>
        <w:tab/>
      </w:r>
      <w:r>
        <w:rPr>
          <w:noProof/>
        </w:rPr>
        <w:fldChar w:fldCharType="begin"/>
      </w:r>
      <w:r>
        <w:rPr>
          <w:noProof/>
        </w:rPr>
        <w:instrText xml:space="preserve"> PAGEREF _Toc404165442 \h </w:instrText>
      </w:r>
      <w:r>
        <w:rPr>
          <w:noProof/>
        </w:rPr>
      </w:r>
      <w:r>
        <w:rPr>
          <w:noProof/>
        </w:rPr>
        <w:fldChar w:fldCharType="separate"/>
      </w:r>
      <w:r>
        <w:rPr>
          <w:noProof/>
        </w:rPr>
        <w:t>4</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Purpose and Scope</w:t>
      </w:r>
      <w:r>
        <w:rPr>
          <w:noProof/>
        </w:rPr>
        <w:tab/>
      </w:r>
      <w:r>
        <w:rPr>
          <w:noProof/>
        </w:rPr>
        <w:fldChar w:fldCharType="begin"/>
      </w:r>
      <w:r>
        <w:rPr>
          <w:noProof/>
        </w:rPr>
        <w:instrText xml:space="preserve"> PAGEREF _Toc404165443 \h </w:instrText>
      </w:r>
      <w:r>
        <w:rPr>
          <w:noProof/>
        </w:rPr>
      </w:r>
      <w:r>
        <w:rPr>
          <w:noProof/>
        </w:rPr>
        <w:fldChar w:fldCharType="separate"/>
      </w:r>
      <w:r>
        <w:rPr>
          <w:noProof/>
        </w:rPr>
        <w:t>6</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Previous Investigations</w:t>
      </w:r>
      <w:r>
        <w:rPr>
          <w:noProof/>
        </w:rPr>
        <w:tab/>
      </w:r>
      <w:r>
        <w:rPr>
          <w:noProof/>
        </w:rPr>
        <w:fldChar w:fldCharType="begin"/>
      </w:r>
      <w:r>
        <w:rPr>
          <w:noProof/>
        </w:rPr>
        <w:instrText xml:space="preserve"> PAGEREF _Toc404165444 \h </w:instrText>
      </w:r>
      <w:r>
        <w:rPr>
          <w:noProof/>
        </w:rPr>
      </w:r>
      <w:r>
        <w:rPr>
          <w:noProof/>
        </w:rPr>
        <w:fldChar w:fldCharType="separate"/>
      </w:r>
      <w:r>
        <w:rPr>
          <w:noProof/>
        </w:rPr>
        <w:t>7</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Well Numbering System</w:t>
      </w:r>
      <w:r>
        <w:rPr>
          <w:noProof/>
        </w:rPr>
        <w:tab/>
      </w:r>
      <w:r>
        <w:rPr>
          <w:noProof/>
        </w:rPr>
        <w:fldChar w:fldCharType="begin"/>
      </w:r>
      <w:r>
        <w:rPr>
          <w:noProof/>
        </w:rPr>
        <w:instrText xml:space="preserve"> PAGEREF _Toc404165445 \h </w:instrText>
      </w:r>
      <w:r>
        <w:rPr>
          <w:noProof/>
        </w:rPr>
      </w:r>
      <w:r>
        <w:rPr>
          <w:noProof/>
        </w:rPr>
        <w:fldChar w:fldCharType="separate"/>
      </w:r>
      <w:r>
        <w:rPr>
          <w:noProof/>
        </w:rPr>
        <w:t>8</w:t>
      </w:r>
      <w:r>
        <w:rPr>
          <w:noProof/>
        </w:rPr>
        <w:fldChar w:fldCharType="end"/>
      </w:r>
    </w:p>
    <w:p w:rsidR="005876B7" w:rsidRDefault="005876B7">
      <w:pPr>
        <w:pStyle w:val="TOC1"/>
        <w:rPr>
          <w:rFonts w:asciiTheme="minorHAnsi" w:eastAsiaTheme="minorEastAsia" w:hAnsiTheme="minorHAnsi" w:cstheme="minorBidi"/>
          <w:noProof/>
          <w:sz w:val="22"/>
          <w:szCs w:val="22"/>
        </w:rPr>
      </w:pPr>
      <w:r>
        <w:rPr>
          <w:noProof/>
        </w:rPr>
        <w:t>Description of Study Area</w:t>
      </w:r>
      <w:r>
        <w:rPr>
          <w:noProof/>
        </w:rPr>
        <w:tab/>
      </w:r>
      <w:r>
        <w:rPr>
          <w:noProof/>
        </w:rPr>
        <w:fldChar w:fldCharType="begin"/>
      </w:r>
      <w:r>
        <w:rPr>
          <w:noProof/>
        </w:rPr>
        <w:instrText xml:space="preserve"> PAGEREF _Toc404165446 \h </w:instrText>
      </w:r>
      <w:r>
        <w:rPr>
          <w:noProof/>
        </w:rPr>
      </w:r>
      <w:r>
        <w:rPr>
          <w:noProof/>
        </w:rPr>
        <w:fldChar w:fldCharType="separate"/>
      </w:r>
      <w:r>
        <w:rPr>
          <w:noProof/>
        </w:rPr>
        <w:t>9</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Land Use</w:t>
      </w:r>
      <w:r>
        <w:rPr>
          <w:noProof/>
        </w:rPr>
        <w:tab/>
      </w:r>
      <w:r>
        <w:rPr>
          <w:noProof/>
        </w:rPr>
        <w:fldChar w:fldCharType="begin"/>
      </w:r>
      <w:r>
        <w:rPr>
          <w:noProof/>
        </w:rPr>
        <w:instrText xml:space="preserve"> PAGEREF _Toc404165447 \h </w:instrText>
      </w:r>
      <w:r>
        <w:rPr>
          <w:noProof/>
        </w:rPr>
      </w:r>
      <w:r>
        <w:rPr>
          <w:noProof/>
        </w:rPr>
        <w:fldChar w:fldCharType="separate"/>
      </w:r>
      <w:r>
        <w:rPr>
          <w:noProof/>
        </w:rPr>
        <w:t>9</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Population</w:t>
      </w:r>
      <w:r>
        <w:rPr>
          <w:noProof/>
        </w:rPr>
        <w:tab/>
      </w:r>
      <w:r>
        <w:rPr>
          <w:noProof/>
        </w:rPr>
        <w:fldChar w:fldCharType="begin"/>
      </w:r>
      <w:r>
        <w:rPr>
          <w:noProof/>
        </w:rPr>
        <w:instrText xml:space="preserve"> PAGEREF _Toc404165448 \h </w:instrText>
      </w:r>
      <w:r>
        <w:rPr>
          <w:noProof/>
        </w:rPr>
      </w:r>
      <w:r>
        <w:rPr>
          <w:noProof/>
        </w:rPr>
        <w:fldChar w:fldCharType="separate"/>
      </w:r>
      <w:r>
        <w:rPr>
          <w:noProof/>
        </w:rPr>
        <w:t>10</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Hydrogeologic Framework</w:t>
      </w:r>
      <w:r>
        <w:rPr>
          <w:noProof/>
        </w:rPr>
        <w:tab/>
      </w:r>
      <w:r>
        <w:rPr>
          <w:noProof/>
        </w:rPr>
        <w:fldChar w:fldCharType="begin"/>
      </w:r>
      <w:r>
        <w:rPr>
          <w:noProof/>
        </w:rPr>
        <w:instrText xml:space="preserve"> PAGEREF _Toc404165449 \h </w:instrText>
      </w:r>
      <w:r>
        <w:rPr>
          <w:noProof/>
        </w:rPr>
      </w:r>
      <w:r>
        <w:rPr>
          <w:noProof/>
        </w:rPr>
        <w:fldChar w:fldCharType="separate"/>
      </w:r>
      <w:r>
        <w:rPr>
          <w:noProof/>
        </w:rPr>
        <w:t>11</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Groundwater Withdrawals</w:t>
      </w:r>
      <w:r>
        <w:rPr>
          <w:noProof/>
        </w:rPr>
        <w:tab/>
      </w:r>
      <w:r>
        <w:rPr>
          <w:noProof/>
        </w:rPr>
        <w:fldChar w:fldCharType="begin"/>
      </w:r>
      <w:r>
        <w:rPr>
          <w:noProof/>
        </w:rPr>
        <w:instrText xml:space="preserve"> PAGEREF _Toc404165450 \h </w:instrText>
      </w:r>
      <w:r>
        <w:rPr>
          <w:noProof/>
        </w:rPr>
      </w:r>
      <w:r>
        <w:rPr>
          <w:noProof/>
        </w:rPr>
        <w:fldChar w:fldCharType="separate"/>
      </w:r>
      <w:r>
        <w:rPr>
          <w:noProof/>
        </w:rPr>
        <w:t>14</w:t>
      </w:r>
      <w:r>
        <w:rPr>
          <w:noProof/>
        </w:rPr>
        <w:fldChar w:fldCharType="end"/>
      </w:r>
    </w:p>
    <w:p w:rsidR="005876B7" w:rsidRDefault="005876B7">
      <w:pPr>
        <w:pStyle w:val="TOC1"/>
        <w:rPr>
          <w:rFonts w:asciiTheme="minorHAnsi" w:eastAsiaTheme="minorEastAsia" w:hAnsiTheme="minorHAnsi" w:cstheme="minorBidi"/>
          <w:noProof/>
          <w:sz w:val="22"/>
          <w:szCs w:val="22"/>
        </w:rPr>
      </w:pPr>
      <w:r>
        <w:rPr>
          <w:noProof/>
        </w:rPr>
        <w:t>Simulation of Groundwater Flow</w:t>
      </w:r>
      <w:r>
        <w:rPr>
          <w:noProof/>
        </w:rPr>
        <w:tab/>
      </w:r>
      <w:r>
        <w:rPr>
          <w:noProof/>
        </w:rPr>
        <w:fldChar w:fldCharType="begin"/>
      </w:r>
      <w:r>
        <w:rPr>
          <w:noProof/>
        </w:rPr>
        <w:instrText xml:space="preserve"> PAGEREF _Toc404165451 \h </w:instrText>
      </w:r>
      <w:r>
        <w:rPr>
          <w:noProof/>
        </w:rPr>
      </w:r>
      <w:r>
        <w:rPr>
          <w:noProof/>
        </w:rPr>
        <w:fldChar w:fldCharType="separate"/>
      </w:r>
      <w:r>
        <w:rPr>
          <w:noProof/>
        </w:rPr>
        <w:t>15</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Model Discretization</w:t>
      </w:r>
      <w:r>
        <w:rPr>
          <w:noProof/>
        </w:rPr>
        <w:tab/>
      </w:r>
      <w:r>
        <w:rPr>
          <w:noProof/>
        </w:rPr>
        <w:fldChar w:fldCharType="begin"/>
      </w:r>
      <w:r>
        <w:rPr>
          <w:noProof/>
        </w:rPr>
        <w:instrText xml:space="preserve"> PAGEREF _Toc404165452 \h </w:instrText>
      </w:r>
      <w:r>
        <w:rPr>
          <w:noProof/>
        </w:rPr>
      </w:r>
      <w:r>
        <w:rPr>
          <w:noProof/>
        </w:rPr>
        <w:fldChar w:fldCharType="separate"/>
      </w:r>
      <w:r>
        <w:rPr>
          <w:noProof/>
        </w:rPr>
        <w:t>16</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Boundary Conditions</w:t>
      </w:r>
      <w:r>
        <w:rPr>
          <w:noProof/>
        </w:rPr>
        <w:tab/>
      </w:r>
      <w:r>
        <w:rPr>
          <w:noProof/>
        </w:rPr>
        <w:fldChar w:fldCharType="begin"/>
      </w:r>
      <w:r>
        <w:rPr>
          <w:noProof/>
        </w:rPr>
        <w:instrText xml:space="preserve"> PAGEREF _Toc404165453 \h </w:instrText>
      </w:r>
      <w:r>
        <w:rPr>
          <w:noProof/>
        </w:rPr>
      </w:r>
      <w:r>
        <w:rPr>
          <w:noProof/>
        </w:rPr>
        <w:fldChar w:fldCharType="separate"/>
      </w:r>
      <w:r>
        <w:rPr>
          <w:noProof/>
        </w:rPr>
        <w:t>19</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Recharge</w:t>
      </w:r>
      <w:r>
        <w:rPr>
          <w:noProof/>
        </w:rPr>
        <w:tab/>
      </w:r>
      <w:r>
        <w:rPr>
          <w:noProof/>
        </w:rPr>
        <w:fldChar w:fldCharType="begin"/>
      </w:r>
      <w:r>
        <w:rPr>
          <w:noProof/>
        </w:rPr>
        <w:instrText xml:space="preserve"> PAGEREF _Toc404165454 \h </w:instrText>
      </w:r>
      <w:r>
        <w:rPr>
          <w:noProof/>
        </w:rPr>
      </w:r>
      <w:r>
        <w:rPr>
          <w:noProof/>
        </w:rPr>
        <w:fldChar w:fldCharType="separate"/>
      </w:r>
      <w:r>
        <w:rPr>
          <w:noProof/>
        </w:rPr>
        <w:t>21</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Hydrologic Properties</w:t>
      </w:r>
      <w:r>
        <w:rPr>
          <w:noProof/>
        </w:rPr>
        <w:tab/>
      </w:r>
      <w:r>
        <w:rPr>
          <w:noProof/>
        </w:rPr>
        <w:fldChar w:fldCharType="begin"/>
      </w:r>
      <w:r>
        <w:rPr>
          <w:noProof/>
        </w:rPr>
        <w:instrText xml:space="preserve"> PAGEREF _Toc404165455 \h </w:instrText>
      </w:r>
      <w:r>
        <w:rPr>
          <w:noProof/>
        </w:rPr>
      </w:r>
      <w:r>
        <w:rPr>
          <w:noProof/>
        </w:rPr>
        <w:fldChar w:fldCharType="separate"/>
      </w:r>
      <w:r>
        <w:rPr>
          <w:noProof/>
        </w:rPr>
        <w:t>23</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Transient Calibration</w:t>
      </w:r>
      <w:r>
        <w:rPr>
          <w:noProof/>
        </w:rPr>
        <w:tab/>
      </w:r>
      <w:r>
        <w:rPr>
          <w:noProof/>
        </w:rPr>
        <w:fldChar w:fldCharType="begin"/>
      </w:r>
      <w:r>
        <w:rPr>
          <w:noProof/>
        </w:rPr>
        <w:instrText xml:space="preserve"> PAGEREF _Toc404165456 \h </w:instrText>
      </w:r>
      <w:r>
        <w:rPr>
          <w:noProof/>
        </w:rPr>
      </w:r>
      <w:r>
        <w:rPr>
          <w:noProof/>
        </w:rPr>
        <w:fldChar w:fldCharType="separate"/>
      </w:r>
      <w:r>
        <w:rPr>
          <w:noProof/>
        </w:rPr>
        <w:t>24</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Sensitivity Analysis</w:t>
      </w:r>
      <w:r>
        <w:rPr>
          <w:noProof/>
        </w:rPr>
        <w:tab/>
      </w:r>
      <w:r>
        <w:rPr>
          <w:noProof/>
        </w:rPr>
        <w:fldChar w:fldCharType="begin"/>
      </w:r>
      <w:r>
        <w:rPr>
          <w:noProof/>
        </w:rPr>
        <w:instrText xml:space="preserve"> PAGEREF _Toc404165457 \h </w:instrText>
      </w:r>
      <w:r>
        <w:rPr>
          <w:noProof/>
        </w:rPr>
      </w:r>
      <w:r>
        <w:rPr>
          <w:noProof/>
        </w:rPr>
        <w:fldChar w:fldCharType="separate"/>
      </w:r>
      <w:r>
        <w:rPr>
          <w:noProof/>
        </w:rPr>
        <w:t>30</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Model Limitations</w:t>
      </w:r>
      <w:r>
        <w:rPr>
          <w:noProof/>
        </w:rPr>
        <w:tab/>
      </w:r>
      <w:r>
        <w:rPr>
          <w:noProof/>
        </w:rPr>
        <w:fldChar w:fldCharType="begin"/>
      </w:r>
      <w:r>
        <w:rPr>
          <w:noProof/>
        </w:rPr>
        <w:instrText xml:space="preserve"> PAGEREF _Toc404165458 \h </w:instrText>
      </w:r>
      <w:r>
        <w:rPr>
          <w:noProof/>
        </w:rPr>
      </w:r>
      <w:r>
        <w:rPr>
          <w:noProof/>
        </w:rPr>
        <w:fldChar w:fldCharType="separate"/>
      </w:r>
      <w:r>
        <w:rPr>
          <w:noProof/>
        </w:rPr>
        <w:t>32</w:t>
      </w:r>
      <w:r>
        <w:rPr>
          <w:noProof/>
        </w:rPr>
        <w:fldChar w:fldCharType="end"/>
      </w:r>
    </w:p>
    <w:p w:rsidR="005876B7" w:rsidRDefault="005876B7">
      <w:pPr>
        <w:pStyle w:val="TOC1"/>
        <w:rPr>
          <w:rFonts w:asciiTheme="minorHAnsi" w:eastAsiaTheme="minorEastAsia" w:hAnsiTheme="minorHAnsi" w:cstheme="minorBidi"/>
          <w:noProof/>
          <w:sz w:val="22"/>
          <w:szCs w:val="22"/>
        </w:rPr>
      </w:pPr>
      <w:r>
        <w:rPr>
          <w:noProof/>
        </w:rPr>
        <w:t>Simulated Effects of Groundwater Withdrawals</w:t>
      </w:r>
      <w:r>
        <w:rPr>
          <w:noProof/>
        </w:rPr>
        <w:tab/>
      </w:r>
      <w:r>
        <w:rPr>
          <w:noProof/>
        </w:rPr>
        <w:fldChar w:fldCharType="begin"/>
      </w:r>
      <w:r>
        <w:rPr>
          <w:noProof/>
        </w:rPr>
        <w:instrText xml:space="preserve"> PAGEREF _Toc404165459 \h </w:instrText>
      </w:r>
      <w:r>
        <w:rPr>
          <w:noProof/>
        </w:rPr>
      </w:r>
      <w:r>
        <w:rPr>
          <w:noProof/>
        </w:rPr>
        <w:fldChar w:fldCharType="separate"/>
      </w:r>
      <w:r>
        <w:rPr>
          <w:noProof/>
        </w:rPr>
        <w:t>34</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No-Withdrawal Conditions</w:t>
      </w:r>
      <w:r>
        <w:rPr>
          <w:noProof/>
        </w:rPr>
        <w:tab/>
      </w:r>
      <w:r>
        <w:rPr>
          <w:noProof/>
        </w:rPr>
        <w:fldChar w:fldCharType="begin"/>
      </w:r>
      <w:r>
        <w:rPr>
          <w:noProof/>
        </w:rPr>
        <w:instrText xml:space="preserve"> PAGEREF _Toc404165460 \h </w:instrText>
      </w:r>
      <w:r>
        <w:rPr>
          <w:noProof/>
        </w:rPr>
      </w:r>
      <w:r>
        <w:rPr>
          <w:noProof/>
        </w:rPr>
        <w:fldChar w:fldCharType="separate"/>
      </w:r>
      <w:r>
        <w:rPr>
          <w:noProof/>
        </w:rPr>
        <w:t>37</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lastRenderedPageBreak/>
        <w:t>Post-Development Withdrawal Conditions</w:t>
      </w:r>
      <w:r>
        <w:rPr>
          <w:noProof/>
        </w:rPr>
        <w:tab/>
      </w:r>
      <w:r>
        <w:rPr>
          <w:noProof/>
        </w:rPr>
        <w:fldChar w:fldCharType="begin"/>
      </w:r>
      <w:r>
        <w:rPr>
          <w:noProof/>
        </w:rPr>
        <w:instrText xml:space="preserve"> PAGEREF _Toc404165461 \h </w:instrText>
      </w:r>
      <w:r>
        <w:rPr>
          <w:noProof/>
        </w:rPr>
      </w:r>
      <w:r>
        <w:rPr>
          <w:noProof/>
        </w:rPr>
        <w:fldChar w:fldCharType="separate"/>
      </w:r>
      <w:r>
        <w:rPr>
          <w:noProof/>
        </w:rPr>
        <w:t>39</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Maximum-Allocation Withdrawal Conditions</w:t>
      </w:r>
      <w:r>
        <w:rPr>
          <w:noProof/>
        </w:rPr>
        <w:tab/>
      </w:r>
      <w:r>
        <w:rPr>
          <w:noProof/>
        </w:rPr>
        <w:fldChar w:fldCharType="begin"/>
      </w:r>
      <w:r>
        <w:rPr>
          <w:noProof/>
        </w:rPr>
        <w:instrText xml:space="preserve"> PAGEREF _Toc404165462 \h </w:instrText>
      </w:r>
      <w:r>
        <w:rPr>
          <w:noProof/>
        </w:rPr>
      </w:r>
      <w:r>
        <w:rPr>
          <w:noProof/>
        </w:rPr>
        <w:fldChar w:fldCharType="separate"/>
      </w:r>
      <w:r>
        <w:rPr>
          <w:noProof/>
        </w:rPr>
        <w:t>46</w:t>
      </w:r>
      <w:r>
        <w:rPr>
          <w:noProof/>
        </w:rPr>
        <w:fldChar w:fldCharType="end"/>
      </w:r>
    </w:p>
    <w:p w:rsidR="005876B7" w:rsidRDefault="005876B7">
      <w:pPr>
        <w:pStyle w:val="TOC1"/>
        <w:rPr>
          <w:rFonts w:asciiTheme="minorHAnsi" w:eastAsiaTheme="minorEastAsia" w:hAnsiTheme="minorHAnsi" w:cstheme="minorBidi"/>
          <w:noProof/>
          <w:sz w:val="22"/>
          <w:szCs w:val="22"/>
        </w:rPr>
      </w:pPr>
      <w:r>
        <w:rPr>
          <w:noProof/>
        </w:rPr>
        <w:t xml:space="preserve">Simulated Groundwater Flow </w:t>
      </w:r>
      <w:r>
        <w:rPr>
          <w:noProof/>
          <w:lang w:eastAsia="x-none"/>
        </w:rPr>
        <w:t>P</w:t>
      </w:r>
      <w:r>
        <w:rPr>
          <w:noProof/>
        </w:rPr>
        <w:t>aths and Travel Time</w:t>
      </w:r>
      <w:r>
        <w:rPr>
          <w:noProof/>
        </w:rPr>
        <w:tab/>
      </w:r>
      <w:r>
        <w:rPr>
          <w:noProof/>
        </w:rPr>
        <w:fldChar w:fldCharType="begin"/>
      </w:r>
      <w:r>
        <w:rPr>
          <w:noProof/>
        </w:rPr>
        <w:instrText xml:space="preserve"> PAGEREF _Toc404165463 \h </w:instrText>
      </w:r>
      <w:r>
        <w:rPr>
          <w:noProof/>
        </w:rPr>
      </w:r>
      <w:r>
        <w:rPr>
          <w:noProof/>
        </w:rPr>
        <w:fldChar w:fldCharType="separate"/>
      </w:r>
      <w:r>
        <w:rPr>
          <w:noProof/>
        </w:rPr>
        <w:t>51</w:t>
      </w:r>
      <w:r>
        <w:rPr>
          <w:noProof/>
        </w:rPr>
        <w:fldChar w:fldCharType="end"/>
      </w:r>
    </w:p>
    <w:p w:rsidR="005876B7" w:rsidRDefault="005876B7">
      <w:pPr>
        <w:pStyle w:val="TOC2"/>
        <w:rPr>
          <w:rFonts w:asciiTheme="minorHAnsi" w:eastAsiaTheme="minorEastAsia" w:hAnsiTheme="minorHAnsi" w:cstheme="minorBidi"/>
          <w:noProof/>
          <w:sz w:val="22"/>
          <w:szCs w:val="22"/>
        </w:rPr>
      </w:pPr>
      <w:r w:rsidRPr="00FE1DCE">
        <w:rPr>
          <w:bCs/>
          <w:noProof/>
        </w:rPr>
        <w:t>Scenario 1</w:t>
      </w:r>
      <w:r>
        <w:rPr>
          <w:noProof/>
        </w:rPr>
        <w:tab/>
      </w:r>
      <w:r>
        <w:rPr>
          <w:noProof/>
        </w:rPr>
        <w:fldChar w:fldCharType="begin"/>
      </w:r>
      <w:r>
        <w:rPr>
          <w:noProof/>
        </w:rPr>
        <w:instrText xml:space="preserve"> PAGEREF _Toc404165464 \h </w:instrText>
      </w:r>
      <w:r>
        <w:rPr>
          <w:noProof/>
        </w:rPr>
      </w:r>
      <w:r>
        <w:rPr>
          <w:noProof/>
        </w:rPr>
        <w:fldChar w:fldCharType="separate"/>
      </w:r>
      <w:r>
        <w:rPr>
          <w:noProof/>
        </w:rPr>
        <w:t>53</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Scenario 2</w:t>
      </w:r>
      <w:r>
        <w:rPr>
          <w:noProof/>
        </w:rPr>
        <w:tab/>
      </w:r>
      <w:r>
        <w:rPr>
          <w:noProof/>
        </w:rPr>
        <w:fldChar w:fldCharType="begin"/>
      </w:r>
      <w:r>
        <w:rPr>
          <w:noProof/>
        </w:rPr>
        <w:instrText xml:space="preserve"> PAGEREF _Toc404165465 \h </w:instrText>
      </w:r>
      <w:r>
        <w:rPr>
          <w:noProof/>
        </w:rPr>
      </w:r>
      <w:r>
        <w:rPr>
          <w:noProof/>
        </w:rPr>
        <w:fldChar w:fldCharType="separate"/>
      </w:r>
      <w:r>
        <w:rPr>
          <w:noProof/>
        </w:rPr>
        <w:t>55</w:t>
      </w:r>
      <w:r>
        <w:rPr>
          <w:noProof/>
        </w:rPr>
        <w:fldChar w:fldCharType="end"/>
      </w:r>
    </w:p>
    <w:p w:rsidR="005876B7" w:rsidRDefault="005876B7">
      <w:pPr>
        <w:pStyle w:val="TOC2"/>
        <w:rPr>
          <w:rFonts w:asciiTheme="minorHAnsi" w:eastAsiaTheme="minorEastAsia" w:hAnsiTheme="minorHAnsi" w:cstheme="minorBidi"/>
          <w:noProof/>
          <w:sz w:val="22"/>
          <w:szCs w:val="22"/>
        </w:rPr>
      </w:pPr>
      <w:r>
        <w:rPr>
          <w:noProof/>
        </w:rPr>
        <w:t>Groundwater Flow to Saltwater Boundaries</w:t>
      </w:r>
      <w:r>
        <w:rPr>
          <w:noProof/>
        </w:rPr>
        <w:tab/>
      </w:r>
      <w:r>
        <w:rPr>
          <w:noProof/>
        </w:rPr>
        <w:fldChar w:fldCharType="begin"/>
      </w:r>
      <w:r>
        <w:rPr>
          <w:noProof/>
        </w:rPr>
        <w:instrText xml:space="preserve"> PAGEREF _Toc404165466 \h </w:instrText>
      </w:r>
      <w:r>
        <w:rPr>
          <w:noProof/>
        </w:rPr>
      </w:r>
      <w:r>
        <w:rPr>
          <w:noProof/>
        </w:rPr>
        <w:fldChar w:fldCharType="separate"/>
      </w:r>
      <w:r>
        <w:rPr>
          <w:noProof/>
        </w:rPr>
        <w:t>57</w:t>
      </w:r>
      <w:r>
        <w:rPr>
          <w:noProof/>
        </w:rPr>
        <w:fldChar w:fldCharType="end"/>
      </w:r>
    </w:p>
    <w:p w:rsidR="005876B7" w:rsidRDefault="005876B7">
      <w:pPr>
        <w:pStyle w:val="TOC1"/>
        <w:rPr>
          <w:rFonts w:asciiTheme="minorHAnsi" w:eastAsiaTheme="minorEastAsia" w:hAnsiTheme="minorHAnsi" w:cstheme="minorBidi"/>
          <w:noProof/>
          <w:sz w:val="22"/>
          <w:szCs w:val="22"/>
        </w:rPr>
      </w:pPr>
      <w:r>
        <w:rPr>
          <w:noProof/>
        </w:rPr>
        <w:t>Summary and Conclusions</w:t>
      </w:r>
      <w:r>
        <w:rPr>
          <w:noProof/>
        </w:rPr>
        <w:tab/>
      </w:r>
      <w:r>
        <w:rPr>
          <w:noProof/>
        </w:rPr>
        <w:fldChar w:fldCharType="begin"/>
      </w:r>
      <w:r>
        <w:rPr>
          <w:noProof/>
        </w:rPr>
        <w:instrText xml:space="preserve"> PAGEREF _Toc404165467 \h </w:instrText>
      </w:r>
      <w:r>
        <w:rPr>
          <w:noProof/>
        </w:rPr>
      </w:r>
      <w:r>
        <w:rPr>
          <w:noProof/>
        </w:rPr>
        <w:fldChar w:fldCharType="separate"/>
      </w:r>
      <w:r>
        <w:rPr>
          <w:noProof/>
        </w:rPr>
        <w:t>58</w:t>
      </w:r>
      <w:r>
        <w:rPr>
          <w:noProof/>
        </w:rPr>
        <w:fldChar w:fldCharType="end"/>
      </w:r>
    </w:p>
    <w:p w:rsidR="00400E0D" w:rsidRPr="005929C3" w:rsidRDefault="005876B7" w:rsidP="00123264">
      <w:pPr>
        <w:pStyle w:val="TOC1"/>
      </w:pPr>
      <w:r>
        <w:rPr>
          <w:noProof/>
        </w:rPr>
        <w:t>References Cited</w:t>
      </w:r>
      <w:r>
        <w:rPr>
          <w:noProof/>
        </w:rPr>
        <w:tab/>
      </w:r>
      <w:r>
        <w:rPr>
          <w:noProof/>
        </w:rPr>
        <w:fldChar w:fldCharType="begin"/>
      </w:r>
      <w:r>
        <w:rPr>
          <w:noProof/>
        </w:rPr>
        <w:instrText xml:space="preserve"> PAGEREF _Toc404165468 \h </w:instrText>
      </w:r>
      <w:r>
        <w:rPr>
          <w:noProof/>
        </w:rPr>
      </w:r>
      <w:r>
        <w:rPr>
          <w:noProof/>
        </w:rPr>
        <w:fldChar w:fldCharType="separate"/>
      </w:r>
      <w:r>
        <w:rPr>
          <w:noProof/>
        </w:rPr>
        <w:t>67</w:t>
      </w:r>
      <w:r>
        <w:rPr>
          <w:noProof/>
        </w:rPr>
        <w:fldChar w:fldCharType="end"/>
      </w:r>
      <w:r w:rsidR="00DA33EF">
        <w:fldChar w:fldCharType="end"/>
      </w:r>
    </w:p>
    <w:p w:rsidR="0010306C" w:rsidRDefault="00660639" w:rsidP="005876B7">
      <w:pPr>
        <w:pStyle w:val="TOCHeading2"/>
      </w:pPr>
      <w:bookmarkStart w:id="23" w:name="_Toc59000056"/>
      <w:bookmarkStart w:id="24" w:name="_Toc59001231"/>
      <w:r w:rsidRPr="0010306C">
        <w:t>Figures</w:t>
      </w:r>
    </w:p>
    <w:p w:rsidR="005876B7" w:rsidRDefault="002F4C55">
      <w:pPr>
        <w:pStyle w:val="TableofFigures"/>
        <w:tabs>
          <w:tab w:val="left" w:pos="1100"/>
          <w:tab w:val="right" w:leader="dot" w:pos="10041"/>
        </w:tabs>
        <w:rPr>
          <w:rFonts w:asciiTheme="minorHAnsi" w:eastAsiaTheme="minorEastAsia" w:hAnsiTheme="minorHAnsi" w:cstheme="minorBidi"/>
          <w:noProof/>
          <w:sz w:val="22"/>
          <w:szCs w:val="22"/>
        </w:rPr>
      </w:pPr>
      <w:r>
        <w:rPr>
          <w:rFonts w:cs="Times"/>
          <w:noProof/>
          <w:color w:val="000000"/>
        </w:rPr>
        <w:fldChar w:fldCharType="begin"/>
      </w:r>
      <w:r>
        <w:rPr>
          <w:rFonts w:cs="Times"/>
          <w:noProof/>
          <w:color w:val="000000"/>
        </w:rPr>
        <w:instrText xml:space="preserve"> TOC \t "FigureCaption,1" \c "Figure" </w:instrText>
      </w:r>
      <w:r>
        <w:rPr>
          <w:rFonts w:cs="Times"/>
          <w:noProof/>
          <w:color w:val="000000"/>
        </w:rPr>
        <w:fldChar w:fldCharType="separate"/>
      </w:r>
      <w:r w:rsidR="005876B7" w:rsidRPr="00777F70">
        <w:rPr>
          <w:b/>
          <w:noProof/>
        </w:rPr>
        <w:t>Figure 1.</w:t>
      </w:r>
      <w:r w:rsidR="005876B7">
        <w:rPr>
          <w:rFonts w:asciiTheme="minorHAnsi" w:eastAsiaTheme="minorEastAsia" w:hAnsiTheme="minorHAnsi" w:cstheme="minorBidi"/>
          <w:noProof/>
          <w:sz w:val="22"/>
          <w:szCs w:val="22"/>
        </w:rPr>
        <w:tab/>
      </w:r>
      <w:r w:rsidR="005876B7">
        <w:rPr>
          <w:noProof/>
        </w:rPr>
        <w:t>Map showing location of study area and major roads in New Jersey.</w:t>
      </w:r>
      <w:r w:rsidR="005876B7">
        <w:rPr>
          <w:noProof/>
        </w:rPr>
        <w:tab/>
      </w:r>
      <w:r w:rsidR="005876B7">
        <w:rPr>
          <w:noProof/>
        </w:rPr>
        <w:fldChar w:fldCharType="begin"/>
      </w:r>
      <w:r w:rsidR="005876B7">
        <w:rPr>
          <w:noProof/>
        </w:rPr>
        <w:instrText xml:space="preserve"> PAGEREF _Toc404165469 \h </w:instrText>
      </w:r>
      <w:r w:rsidR="005876B7">
        <w:rPr>
          <w:noProof/>
        </w:rPr>
      </w:r>
      <w:r w:rsidR="005876B7">
        <w:rPr>
          <w:noProof/>
        </w:rPr>
        <w:fldChar w:fldCharType="separate"/>
      </w:r>
      <w:r w:rsidR="005876B7">
        <w:rPr>
          <w:noProof/>
        </w:rPr>
        <w:t>5</w:t>
      </w:r>
      <w:r w:rsidR="005876B7">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777F70">
        <w:rPr>
          <w:b/>
          <w:noProof/>
        </w:rPr>
        <w:t>Figure 2.</w:t>
      </w:r>
      <w:r>
        <w:rPr>
          <w:rFonts w:asciiTheme="minorHAnsi" w:eastAsiaTheme="minorEastAsia" w:hAnsiTheme="minorHAnsi" w:cstheme="minorBidi"/>
          <w:noProof/>
          <w:sz w:val="22"/>
          <w:szCs w:val="22"/>
        </w:rPr>
        <w:tab/>
      </w:r>
      <w:r>
        <w:rPr>
          <w:noProof/>
        </w:rPr>
        <w:t>Map showing location of townships, Ocean County study area, New Jersey.</w:t>
      </w:r>
      <w:r>
        <w:rPr>
          <w:noProof/>
        </w:rPr>
        <w:tab/>
      </w:r>
      <w:r>
        <w:rPr>
          <w:noProof/>
        </w:rPr>
        <w:fldChar w:fldCharType="begin"/>
      </w:r>
      <w:r>
        <w:rPr>
          <w:noProof/>
        </w:rPr>
        <w:instrText xml:space="preserve"> PAGEREF _Toc404165470 \h </w:instrText>
      </w:r>
      <w:r>
        <w:rPr>
          <w:noProof/>
        </w:rPr>
      </w:r>
      <w:r>
        <w:rPr>
          <w:noProof/>
        </w:rPr>
        <w:fldChar w:fldCharType="separate"/>
      </w:r>
      <w:r>
        <w:rPr>
          <w:noProof/>
        </w:rPr>
        <w:t>5</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777F70">
        <w:rPr>
          <w:b/>
          <w:noProof/>
        </w:rPr>
        <w:t>Figure 3.</w:t>
      </w:r>
      <w:r>
        <w:rPr>
          <w:rFonts w:asciiTheme="minorHAnsi" w:eastAsiaTheme="minorEastAsia" w:hAnsiTheme="minorHAnsi" w:cstheme="minorBidi"/>
          <w:noProof/>
          <w:sz w:val="22"/>
          <w:szCs w:val="22"/>
        </w:rPr>
        <w:tab/>
      </w:r>
      <w:r>
        <w:rPr>
          <w:noProof/>
        </w:rPr>
        <w:t>Diagrammatic section through the Kirkwood-Cohansey aquifer system, Rio Grande water-bearing zone, Atlantic City 800-foot sand, Piney Point and Vincentown aquifers, illustrating the relation between model layers and aquifers, Ocean County study area, New Jersey. Line of section is shown in figure 1.</w:t>
      </w:r>
      <w:r>
        <w:rPr>
          <w:noProof/>
        </w:rPr>
        <w:tab/>
      </w:r>
      <w:r>
        <w:rPr>
          <w:noProof/>
        </w:rPr>
        <w:fldChar w:fldCharType="begin"/>
      </w:r>
      <w:r>
        <w:rPr>
          <w:noProof/>
        </w:rPr>
        <w:instrText xml:space="preserve"> PAGEREF _Toc404165471 \h </w:instrText>
      </w:r>
      <w:r>
        <w:rPr>
          <w:noProof/>
        </w:rPr>
      </w:r>
      <w:r>
        <w:rPr>
          <w:noProof/>
        </w:rPr>
        <w:fldChar w:fldCharType="separate"/>
      </w:r>
      <w:r>
        <w:rPr>
          <w:noProof/>
        </w:rPr>
        <w:t>5</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777F70">
        <w:rPr>
          <w:b/>
          <w:noProof/>
        </w:rPr>
        <w:t>Figure 4.</w:t>
      </w:r>
      <w:r>
        <w:rPr>
          <w:rFonts w:asciiTheme="minorHAnsi" w:eastAsiaTheme="minorEastAsia" w:hAnsiTheme="minorHAnsi" w:cstheme="minorBidi"/>
          <w:noProof/>
          <w:sz w:val="22"/>
          <w:szCs w:val="22"/>
        </w:rPr>
        <w:tab/>
      </w:r>
      <w:r>
        <w:rPr>
          <w:noProof/>
        </w:rPr>
        <w:t>Map showing location of surface-water basins, Ocean County study area, New Jersey.</w:t>
      </w:r>
      <w:r>
        <w:rPr>
          <w:noProof/>
        </w:rPr>
        <w:tab/>
      </w:r>
      <w:r>
        <w:rPr>
          <w:noProof/>
        </w:rPr>
        <w:fldChar w:fldCharType="begin"/>
      </w:r>
      <w:r>
        <w:rPr>
          <w:noProof/>
        </w:rPr>
        <w:instrText xml:space="preserve"> PAGEREF _Toc404165472 \h </w:instrText>
      </w:r>
      <w:r>
        <w:rPr>
          <w:noProof/>
        </w:rPr>
      </w:r>
      <w:r>
        <w:rPr>
          <w:noProof/>
        </w:rPr>
        <w:fldChar w:fldCharType="separate"/>
      </w:r>
      <w:r>
        <w:rPr>
          <w:noProof/>
        </w:rPr>
        <w:t>9</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777F70">
        <w:rPr>
          <w:b/>
          <w:noProof/>
        </w:rPr>
        <w:t>Figure 5.</w:t>
      </w:r>
      <w:r>
        <w:rPr>
          <w:rFonts w:asciiTheme="minorHAnsi" w:eastAsiaTheme="minorEastAsia" w:hAnsiTheme="minorHAnsi" w:cstheme="minorBidi"/>
          <w:noProof/>
          <w:sz w:val="22"/>
          <w:szCs w:val="22"/>
        </w:rPr>
        <w:tab/>
      </w:r>
      <w:r>
        <w:rPr>
          <w:noProof/>
        </w:rPr>
        <w:t xml:space="preserve">Maps showing land use in the Ocean County study area, New Jersey, in: </w:t>
      </w:r>
      <w:r w:rsidRPr="00777F70">
        <w:rPr>
          <w:i/>
          <w:noProof/>
        </w:rPr>
        <w:t>A</w:t>
      </w:r>
      <w:r>
        <w:rPr>
          <w:noProof/>
        </w:rPr>
        <w:t xml:space="preserve">, 1973; and </w:t>
      </w:r>
      <w:r w:rsidRPr="00777F70">
        <w:rPr>
          <w:i/>
          <w:noProof/>
        </w:rPr>
        <w:t>B</w:t>
      </w:r>
      <w:r>
        <w:rPr>
          <w:noProof/>
        </w:rPr>
        <w:t>, 2007.</w:t>
      </w:r>
      <w:r>
        <w:rPr>
          <w:noProof/>
        </w:rPr>
        <w:tab/>
      </w:r>
      <w:r>
        <w:rPr>
          <w:noProof/>
        </w:rPr>
        <w:fldChar w:fldCharType="begin"/>
      </w:r>
      <w:r>
        <w:rPr>
          <w:noProof/>
        </w:rPr>
        <w:instrText xml:space="preserve"> PAGEREF _Toc404165473 \h </w:instrText>
      </w:r>
      <w:r>
        <w:rPr>
          <w:noProof/>
        </w:rPr>
      </w:r>
      <w:r>
        <w:rPr>
          <w:noProof/>
        </w:rPr>
        <w:fldChar w:fldCharType="separate"/>
      </w:r>
      <w:r>
        <w:rPr>
          <w:noProof/>
        </w:rPr>
        <w:t>10</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777F70">
        <w:rPr>
          <w:b/>
          <w:noProof/>
        </w:rPr>
        <w:t>Figure 6.</w:t>
      </w:r>
      <w:r>
        <w:rPr>
          <w:rFonts w:asciiTheme="minorHAnsi" w:eastAsiaTheme="minorEastAsia" w:hAnsiTheme="minorHAnsi" w:cstheme="minorBidi"/>
          <w:noProof/>
          <w:sz w:val="22"/>
          <w:szCs w:val="22"/>
        </w:rPr>
        <w:tab/>
      </w:r>
      <w:r>
        <w:rPr>
          <w:noProof/>
        </w:rPr>
        <w:t xml:space="preserve">Maps showing extent of hydrogeologic units, Ocean County study area, New Jersey: </w:t>
      </w:r>
      <w:r w:rsidRPr="00777F70">
        <w:rPr>
          <w:i/>
          <w:noProof/>
        </w:rPr>
        <w:t>A</w:t>
      </w:r>
      <w:r>
        <w:rPr>
          <w:noProof/>
        </w:rPr>
        <w:t xml:space="preserve">, unconfined Kirkwood-Cohansey and Vincentown aquifers; </w:t>
      </w:r>
      <w:r w:rsidRPr="00777F70">
        <w:rPr>
          <w:i/>
          <w:noProof/>
        </w:rPr>
        <w:t>B</w:t>
      </w:r>
      <w:r>
        <w:rPr>
          <w:noProof/>
        </w:rPr>
        <w:t xml:space="preserve">, Rio Grande water-bearing zone; </w:t>
      </w:r>
      <w:r w:rsidRPr="00777F70">
        <w:rPr>
          <w:i/>
          <w:noProof/>
        </w:rPr>
        <w:t>C</w:t>
      </w:r>
      <w:r>
        <w:rPr>
          <w:noProof/>
        </w:rPr>
        <w:t xml:space="preserve">, Atlantic City 800-foot sand; and </w:t>
      </w:r>
      <w:r w:rsidRPr="00777F70">
        <w:rPr>
          <w:i/>
          <w:noProof/>
        </w:rPr>
        <w:t>D</w:t>
      </w:r>
      <w:r>
        <w:rPr>
          <w:noProof/>
        </w:rPr>
        <w:t>, confined Piney Point and Vincentown aquifers .</w:t>
      </w:r>
      <w:r>
        <w:rPr>
          <w:noProof/>
        </w:rPr>
        <w:tab/>
      </w:r>
      <w:r>
        <w:rPr>
          <w:noProof/>
        </w:rPr>
        <w:fldChar w:fldCharType="begin"/>
      </w:r>
      <w:r>
        <w:rPr>
          <w:noProof/>
        </w:rPr>
        <w:instrText xml:space="preserve"> PAGEREF _Toc404165474 \h </w:instrText>
      </w:r>
      <w:r>
        <w:rPr>
          <w:noProof/>
        </w:rPr>
      </w:r>
      <w:r>
        <w:rPr>
          <w:noProof/>
        </w:rPr>
        <w:fldChar w:fldCharType="separate"/>
      </w:r>
      <w:r>
        <w:rPr>
          <w:noProof/>
        </w:rPr>
        <w:t>13</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777F70">
        <w:rPr>
          <w:b/>
          <w:noProof/>
        </w:rPr>
        <w:t>Figure 7.</w:t>
      </w:r>
      <w:r>
        <w:rPr>
          <w:rFonts w:asciiTheme="minorHAnsi" w:eastAsiaTheme="minorEastAsia" w:hAnsiTheme="minorHAnsi" w:cstheme="minorBidi"/>
          <w:noProof/>
          <w:sz w:val="22"/>
          <w:szCs w:val="22"/>
        </w:rPr>
        <w:tab/>
      </w:r>
      <w:r>
        <w:rPr>
          <w:noProof/>
        </w:rPr>
        <w:t>Map showing location of groundwater-withdrawal wells screened in the Kirkwood-Cohansey aquifer system, Rio Grande water-bearing zone, Atlantic City 800-foot sand, Piney Point aquifer, and Vincentown aquifer, Ocean County study area, New Jersey, with withdrawal records for 2000 to 2003.</w:t>
      </w:r>
      <w:r>
        <w:rPr>
          <w:noProof/>
        </w:rPr>
        <w:tab/>
      </w:r>
      <w:r>
        <w:rPr>
          <w:noProof/>
        </w:rPr>
        <w:fldChar w:fldCharType="begin"/>
      </w:r>
      <w:r>
        <w:rPr>
          <w:noProof/>
        </w:rPr>
        <w:instrText xml:space="preserve"> PAGEREF _Toc404165475 \h </w:instrText>
      </w:r>
      <w:r>
        <w:rPr>
          <w:noProof/>
        </w:rPr>
      </w:r>
      <w:r>
        <w:rPr>
          <w:noProof/>
        </w:rPr>
        <w:fldChar w:fldCharType="separate"/>
      </w:r>
      <w:r>
        <w:rPr>
          <w:noProof/>
        </w:rPr>
        <w:t>15</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777F70">
        <w:rPr>
          <w:b/>
          <w:noProof/>
        </w:rPr>
        <w:lastRenderedPageBreak/>
        <w:t>Figure 8.</w:t>
      </w:r>
      <w:r>
        <w:rPr>
          <w:rFonts w:asciiTheme="minorHAnsi" w:eastAsiaTheme="minorEastAsia" w:hAnsiTheme="minorHAnsi" w:cstheme="minorBidi"/>
          <w:noProof/>
          <w:sz w:val="22"/>
          <w:szCs w:val="22"/>
        </w:rPr>
        <w:tab/>
      </w:r>
      <w:r>
        <w:rPr>
          <w:noProof/>
        </w:rPr>
        <w:t xml:space="preserve">Graphs showing reported annual groundwater withdrawals by: </w:t>
      </w:r>
      <w:r w:rsidRPr="00777F70">
        <w:rPr>
          <w:i/>
          <w:noProof/>
        </w:rPr>
        <w:t>A</w:t>
      </w:r>
      <w:r>
        <w:rPr>
          <w:noProof/>
        </w:rPr>
        <w:t xml:space="preserve">, water allocation permit series: and </w:t>
      </w:r>
      <w:r w:rsidRPr="00777F70">
        <w:rPr>
          <w:i/>
          <w:noProof/>
        </w:rPr>
        <w:t>B</w:t>
      </w:r>
      <w:r>
        <w:rPr>
          <w:noProof/>
        </w:rPr>
        <w:t>, aquifer, Ocean County study area, New Jersey, 2000</w:t>
      </w:r>
      <w:r w:rsidRPr="00777F70">
        <w:rPr>
          <w:rFonts w:ascii="Times New Roman" w:hAnsi="Times New Roman"/>
          <w:noProof/>
        </w:rPr>
        <w:t xml:space="preserve"> to </w:t>
      </w:r>
      <w:r>
        <w:rPr>
          <w:noProof/>
        </w:rPr>
        <w:t>2003. (NJDEP, New Jersey Department of Environmental Protection)</w:t>
      </w:r>
      <w:r>
        <w:rPr>
          <w:noProof/>
        </w:rPr>
        <w:tab/>
      </w:r>
      <w:r>
        <w:rPr>
          <w:noProof/>
        </w:rPr>
        <w:fldChar w:fldCharType="begin"/>
      </w:r>
      <w:r>
        <w:rPr>
          <w:noProof/>
        </w:rPr>
        <w:instrText xml:space="preserve"> PAGEREF _Toc404165476 \h </w:instrText>
      </w:r>
      <w:r>
        <w:rPr>
          <w:noProof/>
        </w:rPr>
      </w:r>
      <w:r>
        <w:rPr>
          <w:noProof/>
        </w:rPr>
        <w:fldChar w:fldCharType="separate"/>
      </w:r>
      <w:r>
        <w:rPr>
          <w:noProof/>
        </w:rPr>
        <w:t>15</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777F70">
        <w:rPr>
          <w:b/>
          <w:noProof/>
        </w:rPr>
        <w:t>Figure 9.</w:t>
      </w:r>
      <w:r>
        <w:rPr>
          <w:rFonts w:asciiTheme="minorHAnsi" w:eastAsiaTheme="minorEastAsia" w:hAnsiTheme="minorHAnsi" w:cstheme="minorBidi"/>
          <w:noProof/>
          <w:sz w:val="22"/>
          <w:szCs w:val="22"/>
        </w:rPr>
        <w:tab/>
      </w:r>
      <w:r>
        <w:rPr>
          <w:noProof/>
        </w:rPr>
        <w:t>Variably spaced model grid, lateral boundaries, and representation of water bodies in the Ocean County study area, New Jersey.</w:t>
      </w:r>
      <w:r>
        <w:rPr>
          <w:noProof/>
        </w:rPr>
        <w:tab/>
      </w:r>
      <w:r>
        <w:rPr>
          <w:noProof/>
        </w:rPr>
        <w:fldChar w:fldCharType="begin"/>
      </w:r>
      <w:r>
        <w:rPr>
          <w:noProof/>
        </w:rPr>
        <w:instrText xml:space="preserve"> PAGEREF _Toc404165477 \h </w:instrText>
      </w:r>
      <w:r>
        <w:rPr>
          <w:noProof/>
        </w:rPr>
      </w:r>
      <w:r>
        <w:rPr>
          <w:noProof/>
        </w:rPr>
        <w:fldChar w:fldCharType="separate"/>
      </w:r>
      <w:r>
        <w:rPr>
          <w:noProof/>
        </w:rPr>
        <w:t>17</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10.</w:t>
      </w:r>
      <w:r>
        <w:rPr>
          <w:rFonts w:asciiTheme="minorHAnsi" w:eastAsiaTheme="minorEastAsia" w:hAnsiTheme="minorHAnsi" w:cstheme="minorBidi"/>
          <w:noProof/>
          <w:sz w:val="22"/>
          <w:szCs w:val="22"/>
        </w:rPr>
        <w:tab/>
      </w:r>
      <w:r>
        <w:rPr>
          <w:noProof/>
        </w:rPr>
        <w:t>Graph showing monthly and annual simulated recharge, 2000 to 2003, Ocean County study area, N.J.</w:t>
      </w:r>
      <w:r>
        <w:rPr>
          <w:noProof/>
        </w:rPr>
        <w:tab/>
      </w:r>
      <w:r>
        <w:rPr>
          <w:noProof/>
        </w:rPr>
        <w:fldChar w:fldCharType="begin"/>
      </w:r>
      <w:r>
        <w:rPr>
          <w:noProof/>
        </w:rPr>
        <w:instrText xml:space="preserve"> PAGEREF _Toc404165478 \h </w:instrText>
      </w:r>
      <w:r>
        <w:rPr>
          <w:noProof/>
        </w:rPr>
      </w:r>
      <w:r>
        <w:rPr>
          <w:noProof/>
        </w:rPr>
        <w:fldChar w:fldCharType="separate"/>
      </w:r>
      <w:r>
        <w:rPr>
          <w:noProof/>
        </w:rPr>
        <w:t>24</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11.</w:t>
      </w:r>
      <w:r>
        <w:rPr>
          <w:rFonts w:asciiTheme="minorHAnsi" w:eastAsiaTheme="minorEastAsia" w:hAnsiTheme="minorHAnsi" w:cstheme="minorBidi"/>
          <w:noProof/>
          <w:sz w:val="22"/>
          <w:szCs w:val="22"/>
        </w:rPr>
        <w:tab/>
      </w:r>
      <w:r>
        <w:rPr>
          <w:noProof/>
        </w:rPr>
        <w:t xml:space="preserve">Maps showing simulated October 2003 and composite measured water tables of the: A, Kirkwood-Cohansey aquifer system; </w:t>
      </w:r>
      <w:r w:rsidRPr="00777F70">
        <w:rPr>
          <w:i/>
          <w:noProof/>
        </w:rPr>
        <w:t>B</w:t>
      </w:r>
      <w:r>
        <w:rPr>
          <w:noProof/>
        </w:rPr>
        <w:t xml:space="preserve">, Rio Grande water-bearing zone; </w:t>
      </w:r>
      <w:r w:rsidRPr="00777F70">
        <w:rPr>
          <w:i/>
          <w:noProof/>
        </w:rPr>
        <w:t>C</w:t>
      </w:r>
      <w:r>
        <w:rPr>
          <w:noProof/>
        </w:rPr>
        <w:t xml:space="preserve">, Atlantic City 800-foot sand, upper sand unit; </w:t>
      </w:r>
      <w:r w:rsidRPr="00777F70">
        <w:rPr>
          <w:i/>
          <w:noProof/>
        </w:rPr>
        <w:t>D</w:t>
      </w:r>
      <w:r>
        <w:rPr>
          <w:noProof/>
        </w:rPr>
        <w:t xml:space="preserve">, Atlantic City 800-foot sand, lower sand unit; and </w:t>
      </w:r>
      <w:r w:rsidRPr="00777F70">
        <w:rPr>
          <w:i/>
          <w:noProof/>
        </w:rPr>
        <w:t>E</w:t>
      </w:r>
      <w:r>
        <w:rPr>
          <w:noProof/>
        </w:rPr>
        <w:t>, Piney Point aquifer, Ocean County study area, New Jersey. Average water-level residuals for 2000</w:t>
      </w:r>
      <w:r w:rsidRPr="00777F70">
        <w:rPr>
          <w:rFonts w:ascii="Times New Roman" w:hAnsi="Times New Roman"/>
          <w:noProof/>
        </w:rPr>
        <w:t xml:space="preserve"> to </w:t>
      </w:r>
      <w:r>
        <w:rPr>
          <w:noProof/>
        </w:rPr>
        <w:t>2003 are shown for each well screened in the aquifer with multiple water-level measurements.</w:t>
      </w:r>
      <w:r>
        <w:rPr>
          <w:noProof/>
        </w:rPr>
        <w:tab/>
      </w:r>
      <w:r>
        <w:rPr>
          <w:noProof/>
        </w:rPr>
        <w:fldChar w:fldCharType="begin"/>
      </w:r>
      <w:r>
        <w:rPr>
          <w:noProof/>
        </w:rPr>
        <w:instrText xml:space="preserve"> PAGEREF _Toc404165479 \h </w:instrText>
      </w:r>
      <w:r>
        <w:rPr>
          <w:noProof/>
        </w:rPr>
      </w:r>
      <w:r>
        <w:rPr>
          <w:noProof/>
        </w:rPr>
        <w:fldChar w:fldCharType="separate"/>
      </w:r>
      <w:r>
        <w:rPr>
          <w:noProof/>
        </w:rPr>
        <w:t>26</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12.</w:t>
      </w:r>
      <w:r>
        <w:rPr>
          <w:rFonts w:asciiTheme="minorHAnsi" w:eastAsiaTheme="minorEastAsia" w:hAnsiTheme="minorHAnsi" w:cstheme="minorBidi"/>
          <w:noProof/>
          <w:sz w:val="22"/>
          <w:szCs w:val="22"/>
        </w:rPr>
        <w:tab/>
      </w:r>
      <w:r>
        <w:rPr>
          <w:noProof/>
        </w:rPr>
        <w:t>Map showing location of selected observation wells with periodic water-level measurements, Ocean County study area, New Jersey.</w:t>
      </w:r>
      <w:r>
        <w:rPr>
          <w:noProof/>
        </w:rPr>
        <w:tab/>
      </w:r>
      <w:r>
        <w:rPr>
          <w:noProof/>
        </w:rPr>
        <w:fldChar w:fldCharType="begin"/>
      </w:r>
      <w:r>
        <w:rPr>
          <w:noProof/>
        </w:rPr>
        <w:instrText xml:space="preserve"> PAGEREF _Toc404165480 \h </w:instrText>
      </w:r>
      <w:r>
        <w:rPr>
          <w:noProof/>
        </w:rPr>
      </w:r>
      <w:r>
        <w:rPr>
          <w:noProof/>
        </w:rPr>
        <w:fldChar w:fldCharType="separate"/>
      </w:r>
      <w:r>
        <w:rPr>
          <w:noProof/>
        </w:rPr>
        <w:t>28</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13.</w:t>
      </w:r>
      <w:r>
        <w:rPr>
          <w:rFonts w:asciiTheme="minorHAnsi" w:eastAsiaTheme="minorEastAsia" w:hAnsiTheme="minorHAnsi" w:cstheme="minorBidi"/>
          <w:noProof/>
          <w:sz w:val="22"/>
          <w:szCs w:val="22"/>
        </w:rPr>
        <w:tab/>
      </w:r>
      <w:r>
        <w:rPr>
          <w:noProof/>
        </w:rPr>
        <w:t xml:space="preserve">Hydrographs of simulated and measured water levels at selected observation wells screened in: </w:t>
      </w:r>
      <w:r w:rsidRPr="00777F70">
        <w:rPr>
          <w:i/>
          <w:noProof/>
        </w:rPr>
        <w:t>A to F</w:t>
      </w:r>
      <w:r>
        <w:rPr>
          <w:noProof/>
        </w:rPr>
        <w:t xml:space="preserve">, the Kirkwood Cohansey aquifer system; and, </w:t>
      </w:r>
      <w:r w:rsidRPr="00777F70">
        <w:rPr>
          <w:i/>
          <w:noProof/>
        </w:rPr>
        <w:t>G to H</w:t>
      </w:r>
      <w:r>
        <w:rPr>
          <w:noProof/>
        </w:rPr>
        <w:t>, Rio Grande water-bearing zone, Ocean County study area, New Jersey, 2000 to 2003.</w:t>
      </w:r>
      <w:r>
        <w:rPr>
          <w:noProof/>
        </w:rPr>
        <w:tab/>
      </w:r>
      <w:r>
        <w:rPr>
          <w:noProof/>
        </w:rPr>
        <w:fldChar w:fldCharType="begin"/>
      </w:r>
      <w:r>
        <w:rPr>
          <w:noProof/>
        </w:rPr>
        <w:instrText xml:space="preserve"> PAGEREF _Toc404165481 \h </w:instrText>
      </w:r>
      <w:r>
        <w:rPr>
          <w:noProof/>
        </w:rPr>
      </w:r>
      <w:r>
        <w:rPr>
          <w:noProof/>
        </w:rPr>
        <w:fldChar w:fldCharType="separate"/>
      </w:r>
      <w:r>
        <w:rPr>
          <w:noProof/>
        </w:rPr>
        <w:t>28</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14.</w:t>
      </w:r>
      <w:r>
        <w:rPr>
          <w:rFonts w:asciiTheme="minorHAnsi" w:eastAsiaTheme="minorEastAsia" w:hAnsiTheme="minorHAnsi" w:cstheme="minorBidi"/>
          <w:noProof/>
          <w:sz w:val="22"/>
          <w:szCs w:val="22"/>
        </w:rPr>
        <w:tab/>
      </w:r>
      <w:r>
        <w:rPr>
          <w:noProof/>
        </w:rPr>
        <w:t xml:space="preserve">Hydrographs of simulated and measured water levels at selected observation wells screened in: </w:t>
      </w:r>
      <w:r w:rsidRPr="00777F70">
        <w:rPr>
          <w:i/>
          <w:noProof/>
        </w:rPr>
        <w:t>A to C</w:t>
      </w:r>
      <w:r>
        <w:rPr>
          <w:noProof/>
        </w:rPr>
        <w:t xml:space="preserve">, the Atlantic City 800-foot sand; and, </w:t>
      </w:r>
      <w:r w:rsidRPr="00777F70">
        <w:rPr>
          <w:i/>
          <w:noProof/>
        </w:rPr>
        <w:t>D to F</w:t>
      </w:r>
      <w:r>
        <w:rPr>
          <w:noProof/>
        </w:rPr>
        <w:t>, Piney Point aquifer, Ocean County study area, New Jersey, 2000 to 2003.</w:t>
      </w:r>
      <w:r>
        <w:rPr>
          <w:noProof/>
        </w:rPr>
        <w:tab/>
      </w:r>
      <w:r>
        <w:rPr>
          <w:noProof/>
        </w:rPr>
        <w:fldChar w:fldCharType="begin"/>
      </w:r>
      <w:r>
        <w:rPr>
          <w:noProof/>
        </w:rPr>
        <w:instrText xml:space="preserve"> PAGEREF _Toc404165482 \h </w:instrText>
      </w:r>
      <w:r>
        <w:rPr>
          <w:noProof/>
        </w:rPr>
      </w:r>
      <w:r>
        <w:rPr>
          <w:noProof/>
        </w:rPr>
        <w:fldChar w:fldCharType="separate"/>
      </w:r>
      <w:r>
        <w:rPr>
          <w:noProof/>
        </w:rPr>
        <w:t>28</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15.</w:t>
      </w:r>
      <w:r>
        <w:rPr>
          <w:rFonts w:asciiTheme="minorHAnsi" w:eastAsiaTheme="minorEastAsia" w:hAnsiTheme="minorHAnsi" w:cstheme="minorBidi"/>
          <w:noProof/>
          <w:sz w:val="22"/>
          <w:szCs w:val="22"/>
        </w:rPr>
        <w:tab/>
      </w:r>
      <w:r>
        <w:rPr>
          <w:noProof/>
        </w:rPr>
        <w:t>Map showing location of selected streamflow-gaging stations in the Ocean County study area, New Jersey.</w:t>
      </w:r>
      <w:r>
        <w:rPr>
          <w:noProof/>
        </w:rPr>
        <w:tab/>
      </w:r>
      <w:r>
        <w:rPr>
          <w:noProof/>
        </w:rPr>
        <w:fldChar w:fldCharType="begin"/>
      </w:r>
      <w:r>
        <w:rPr>
          <w:noProof/>
        </w:rPr>
        <w:instrText xml:space="preserve"> PAGEREF _Toc404165483 \h </w:instrText>
      </w:r>
      <w:r>
        <w:rPr>
          <w:noProof/>
        </w:rPr>
      </w:r>
      <w:r>
        <w:rPr>
          <w:noProof/>
        </w:rPr>
        <w:fldChar w:fldCharType="separate"/>
      </w:r>
      <w:r>
        <w:rPr>
          <w:noProof/>
        </w:rPr>
        <w:t>29</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16.</w:t>
      </w:r>
      <w:r>
        <w:rPr>
          <w:rFonts w:asciiTheme="minorHAnsi" w:eastAsiaTheme="minorEastAsia" w:hAnsiTheme="minorHAnsi" w:cstheme="minorBidi"/>
          <w:noProof/>
          <w:sz w:val="22"/>
          <w:szCs w:val="22"/>
        </w:rPr>
        <w:tab/>
      </w:r>
      <w:r>
        <w:rPr>
          <w:noProof/>
        </w:rPr>
        <w:t xml:space="preserve">Graphs showing estimated monthly and simulated monthly base flow from January 2000 to December 2003 at streamflow-gaging stations: </w:t>
      </w:r>
      <w:r w:rsidRPr="00777F70">
        <w:rPr>
          <w:i/>
          <w:noProof/>
        </w:rPr>
        <w:t>A</w:t>
      </w:r>
      <w:r>
        <w:rPr>
          <w:noProof/>
        </w:rPr>
        <w:t xml:space="preserve">, North Branch Metedeconk River near Lakewood (01408120): </w:t>
      </w:r>
      <w:r w:rsidRPr="00777F70">
        <w:rPr>
          <w:i/>
          <w:noProof/>
        </w:rPr>
        <w:t>B</w:t>
      </w:r>
      <w:r>
        <w:rPr>
          <w:noProof/>
        </w:rPr>
        <w:t xml:space="preserve">, </w:t>
      </w:r>
      <w:r>
        <w:rPr>
          <w:noProof/>
        </w:rPr>
        <w:lastRenderedPageBreak/>
        <w:t xml:space="preserve">South Branch Metedeconk River near Lakewood (01408150): </w:t>
      </w:r>
      <w:r w:rsidRPr="00777F70">
        <w:rPr>
          <w:i/>
          <w:noProof/>
        </w:rPr>
        <w:t>C</w:t>
      </w:r>
      <w:r>
        <w:rPr>
          <w:noProof/>
        </w:rPr>
        <w:t xml:space="preserve">, Toms River near Toms River (01408500): </w:t>
      </w:r>
      <w:r w:rsidRPr="00777F70">
        <w:rPr>
          <w:i/>
          <w:noProof/>
        </w:rPr>
        <w:t>D</w:t>
      </w:r>
      <w:r>
        <w:rPr>
          <w:noProof/>
        </w:rPr>
        <w:t xml:space="preserve">, Wrangel Brook at Mule Road near Toms River (01408592): </w:t>
      </w:r>
      <w:r w:rsidRPr="00777F70">
        <w:rPr>
          <w:i/>
          <w:noProof/>
        </w:rPr>
        <w:t>E</w:t>
      </w:r>
      <w:r>
        <w:rPr>
          <w:noProof/>
        </w:rPr>
        <w:t xml:space="preserve">, Cedar Creek at Lanoka Harbor (01409000): and </w:t>
      </w:r>
      <w:r w:rsidRPr="00777F70">
        <w:rPr>
          <w:i/>
          <w:noProof/>
        </w:rPr>
        <w:t>F</w:t>
      </w:r>
      <w:r>
        <w:rPr>
          <w:noProof/>
        </w:rPr>
        <w:t>, North Branch Forked River near Forked River (01409050), New Jersey.</w:t>
      </w:r>
      <w:r>
        <w:rPr>
          <w:noProof/>
        </w:rPr>
        <w:tab/>
      </w:r>
      <w:r>
        <w:rPr>
          <w:noProof/>
        </w:rPr>
        <w:fldChar w:fldCharType="begin"/>
      </w:r>
      <w:r>
        <w:rPr>
          <w:noProof/>
        </w:rPr>
        <w:instrText xml:space="preserve"> PAGEREF _Toc404165484 \h </w:instrText>
      </w:r>
      <w:r>
        <w:rPr>
          <w:noProof/>
        </w:rPr>
      </w:r>
      <w:r>
        <w:rPr>
          <w:noProof/>
        </w:rPr>
        <w:fldChar w:fldCharType="separate"/>
      </w:r>
      <w:r>
        <w:rPr>
          <w:noProof/>
        </w:rPr>
        <w:t>29</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17.</w:t>
      </w:r>
      <w:r>
        <w:rPr>
          <w:rFonts w:asciiTheme="minorHAnsi" w:eastAsiaTheme="minorEastAsia" w:hAnsiTheme="minorHAnsi" w:cstheme="minorBidi"/>
          <w:noProof/>
          <w:sz w:val="22"/>
          <w:szCs w:val="22"/>
        </w:rPr>
        <w:tab/>
      </w:r>
      <w:r>
        <w:rPr>
          <w:noProof/>
        </w:rPr>
        <w:t>Graphs showing estimated monthly and simulated monthly base flow from January 2000 to</w:t>
      </w:r>
      <w:r w:rsidR="00882C5A">
        <w:rPr>
          <w:noProof/>
        </w:rPr>
        <w:t xml:space="preserve"> </w:t>
      </w:r>
      <w:r>
        <w:rPr>
          <w:noProof/>
        </w:rPr>
        <w:t xml:space="preserve">December 2003 at streamflow-gaging stations: </w:t>
      </w:r>
      <w:r w:rsidRPr="00777F70">
        <w:rPr>
          <w:i/>
          <w:noProof/>
        </w:rPr>
        <w:t>A</w:t>
      </w:r>
      <w:r>
        <w:rPr>
          <w:noProof/>
        </w:rPr>
        <w:t xml:space="preserve">, Oyster Creek near Waretown (01409100); </w:t>
      </w:r>
      <w:r w:rsidRPr="00777F70">
        <w:rPr>
          <w:i/>
          <w:noProof/>
        </w:rPr>
        <w:t>B</w:t>
      </w:r>
      <w:r>
        <w:rPr>
          <w:noProof/>
        </w:rPr>
        <w:t xml:space="preserve">, Mill Creek near Manahawkin (01409150); </w:t>
      </w:r>
      <w:r w:rsidRPr="00777F70">
        <w:rPr>
          <w:i/>
          <w:noProof/>
        </w:rPr>
        <w:t>C</w:t>
      </w:r>
      <w:r>
        <w:rPr>
          <w:noProof/>
        </w:rPr>
        <w:t xml:space="preserve">, Cedar Run near Manahawkin (01409250); </w:t>
      </w:r>
      <w:r w:rsidRPr="00777F70">
        <w:rPr>
          <w:i/>
          <w:noProof/>
        </w:rPr>
        <w:t>D</w:t>
      </w:r>
      <w:r>
        <w:rPr>
          <w:noProof/>
        </w:rPr>
        <w:t xml:space="preserve">, Westecunk Creek at Stafford Forge (01409280); </w:t>
      </w:r>
      <w:r w:rsidRPr="00777F70">
        <w:rPr>
          <w:i/>
          <w:noProof/>
        </w:rPr>
        <w:t>E</w:t>
      </w:r>
      <w:r>
        <w:rPr>
          <w:noProof/>
        </w:rPr>
        <w:t xml:space="preserve">, East Branch Bass River near New Gretna (01410150); and </w:t>
      </w:r>
      <w:r w:rsidRPr="00777F70">
        <w:rPr>
          <w:i/>
          <w:noProof/>
        </w:rPr>
        <w:t>F</w:t>
      </w:r>
      <w:r>
        <w:rPr>
          <w:noProof/>
        </w:rPr>
        <w:t>, Oswego River at Harrisville (01410000), New Jersey.</w:t>
      </w:r>
      <w:r>
        <w:rPr>
          <w:noProof/>
        </w:rPr>
        <w:tab/>
      </w:r>
      <w:r>
        <w:rPr>
          <w:noProof/>
        </w:rPr>
        <w:fldChar w:fldCharType="begin"/>
      </w:r>
      <w:r>
        <w:rPr>
          <w:noProof/>
        </w:rPr>
        <w:instrText xml:space="preserve"> PAGEREF _Toc404165485 \h </w:instrText>
      </w:r>
      <w:r>
        <w:rPr>
          <w:noProof/>
        </w:rPr>
      </w:r>
      <w:r>
        <w:rPr>
          <w:noProof/>
        </w:rPr>
        <w:fldChar w:fldCharType="separate"/>
      </w:r>
      <w:r>
        <w:rPr>
          <w:noProof/>
        </w:rPr>
        <w:t>29</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18.</w:t>
      </w:r>
      <w:r>
        <w:rPr>
          <w:rFonts w:asciiTheme="minorHAnsi" w:eastAsiaTheme="minorEastAsia" w:hAnsiTheme="minorHAnsi" w:cstheme="minorBidi"/>
          <w:noProof/>
          <w:sz w:val="22"/>
          <w:szCs w:val="22"/>
        </w:rPr>
        <w:tab/>
      </w:r>
      <w:r>
        <w:rPr>
          <w:noProof/>
        </w:rPr>
        <w:t>Graph showing composite scaled sensitivity values, Ocean County study area, New Jersey.</w:t>
      </w:r>
      <w:r>
        <w:rPr>
          <w:noProof/>
        </w:rPr>
        <w:tab/>
      </w:r>
      <w:r>
        <w:rPr>
          <w:noProof/>
        </w:rPr>
        <w:fldChar w:fldCharType="begin"/>
      </w:r>
      <w:r>
        <w:rPr>
          <w:noProof/>
        </w:rPr>
        <w:instrText xml:space="preserve"> PAGEREF _Toc404165486 \h </w:instrText>
      </w:r>
      <w:r>
        <w:rPr>
          <w:noProof/>
        </w:rPr>
      </w:r>
      <w:r>
        <w:rPr>
          <w:noProof/>
        </w:rPr>
        <w:fldChar w:fldCharType="separate"/>
      </w:r>
      <w:r>
        <w:rPr>
          <w:noProof/>
        </w:rPr>
        <w:t>32</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19.</w:t>
      </w:r>
      <w:r>
        <w:rPr>
          <w:rFonts w:asciiTheme="minorHAnsi" w:eastAsiaTheme="minorEastAsia" w:hAnsiTheme="minorHAnsi" w:cstheme="minorBidi"/>
          <w:noProof/>
          <w:sz w:val="22"/>
          <w:szCs w:val="22"/>
        </w:rPr>
        <w:tab/>
      </w:r>
      <w:r>
        <w:rPr>
          <w:noProof/>
        </w:rPr>
        <w:t>Maps showing location of parameter value zones in the model, Ocean County study area, New Jersey.</w:t>
      </w:r>
      <w:r>
        <w:rPr>
          <w:noProof/>
        </w:rPr>
        <w:tab/>
      </w:r>
      <w:r>
        <w:rPr>
          <w:noProof/>
        </w:rPr>
        <w:fldChar w:fldCharType="begin"/>
      </w:r>
      <w:r>
        <w:rPr>
          <w:noProof/>
        </w:rPr>
        <w:instrText xml:space="preserve"> PAGEREF _Toc404165487 \h </w:instrText>
      </w:r>
      <w:r>
        <w:rPr>
          <w:noProof/>
        </w:rPr>
      </w:r>
      <w:r>
        <w:rPr>
          <w:noProof/>
        </w:rPr>
        <w:fldChar w:fldCharType="separate"/>
      </w:r>
      <w:r>
        <w:rPr>
          <w:noProof/>
        </w:rPr>
        <w:t>32</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20.</w:t>
      </w:r>
      <w:r>
        <w:rPr>
          <w:rFonts w:asciiTheme="minorHAnsi" w:eastAsiaTheme="minorEastAsia" w:hAnsiTheme="minorHAnsi" w:cstheme="minorBidi"/>
          <w:noProof/>
          <w:sz w:val="22"/>
          <w:szCs w:val="22"/>
        </w:rPr>
        <w:tab/>
      </w:r>
      <w:r>
        <w:rPr>
          <w:noProof/>
        </w:rPr>
        <w:t>Graphs showing groundwater-flow budgets for during selected stress periods under no-withdrawal conditions:</w:t>
      </w:r>
      <w:r w:rsidRPr="00777F70">
        <w:rPr>
          <w:i/>
          <w:noProof/>
        </w:rPr>
        <w:t xml:space="preserve"> A</w:t>
      </w:r>
      <w:r>
        <w:rPr>
          <w:noProof/>
        </w:rPr>
        <w:t xml:space="preserve">, the Kirkwood-Cohansey aquifer system, </w:t>
      </w:r>
      <w:r w:rsidRPr="00777F70">
        <w:rPr>
          <w:i/>
          <w:noProof/>
        </w:rPr>
        <w:t>B</w:t>
      </w:r>
      <w:r>
        <w:rPr>
          <w:noProof/>
        </w:rPr>
        <w:t xml:space="preserve">, Rio Grande water-bearing zone, </w:t>
      </w:r>
      <w:r w:rsidRPr="00777F70">
        <w:rPr>
          <w:i/>
          <w:noProof/>
        </w:rPr>
        <w:t>C</w:t>
      </w:r>
      <w:r>
        <w:rPr>
          <w:noProof/>
        </w:rPr>
        <w:t xml:space="preserve">, Atlantic City 800-foot sand, and </w:t>
      </w:r>
      <w:r w:rsidRPr="00777F70">
        <w:rPr>
          <w:i/>
          <w:noProof/>
        </w:rPr>
        <w:t>D</w:t>
      </w:r>
      <w:r>
        <w:rPr>
          <w:noProof/>
        </w:rPr>
        <w:t>, Piney Point aquifer, Ocean County study area.</w:t>
      </w:r>
      <w:r>
        <w:rPr>
          <w:noProof/>
        </w:rPr>
        <w:tab/>
      </w:r>
      <w:r>
        <w:rPr>
          <w:noProof/>
        </w:rPr>
        <w:fldChar w:fldCharType="begin"/>
      </w:r>
      <w:r>
        <w:rPr>
          <w:noProof/>
        </w:rPr>
        <w:instrText xml:space="preserve"> PAGEREF _Toc404165488 \h </w:instrText>
      </w:r>
      <w:r>
        <w:rPr>
          <w:noProof/>
        </w:rPr>
      </w:r>
      <w:r>
        <w:rPr>
          <w:noProof/>
        </w:rPr>
        <w:fldChar w:fldCharType="separate"/>
      </w:r>
      <w:r>
        <w:rPr>
          <w:noProof/>
        </w:rPr>
        <w:t>38</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21.</w:t>
      </w:r>
      <w:r>
        <w:rPr>
          <w:rFonts w:asciiTheme="minorHAnsi" w:eastAsiaTheme="minorEastAsia" w:hAnsiTheme="minorHAnsi" w:cstheme="minorBidi"/>
          <w:noProof/>
          <w:sz w:val="22"/>
          <w:szCs w:val="22"/>
        </w:rPr>
        <w:tab/>
      </w:r>
      <w:r>
        <w:rPr>
          <w:noProof/>
        </w:rPr>
        <w:t xml:space="preserve">Graphs showing simulated water levels in selected observation wells screened in the unconfined Kirkwood-Cohansey aquifer system, wells </w:t>
      </w:r>
      <w:r w:rsidRPr="00777F70">
        <w:rPr>
          <w:i/>
          <w:noProof/>
        </w:rPr>
        <w:t>A</w:t>
      </w:r>
      <w:r>
        <w:rPr>
          <w:noProof/>
        </w:rPr>
        <w:t>, 29</w:t>
      </w:r>
      <w:r w:rsidR="00FE127C">
        <w:rPr>
          <w:noProof/>
        </w:rPr>
        <w:t>–</w:t>
      </w:r>
      <w:r>
        <w:rPr>
          <w:noProof/>
        </w:rPr>
        <w:t xml:space="preserve">141, </w:t>
      </w:r>
      <w:r w:rsidRPr="00777F70">
        <w:rPr>
          <w:i/>
          <w:noProof/>
        </w:rPr>
        <w:t>B</w:t>
      </w:r>
      <w:r>
        <w:rPr>
          <w:noProof/>
        </w:rPr>
        <w:t>, 29</w:t>
      </w:r>
      <w:r w:rsidR="00FE127C">
        <w:rPr>
          <w:noProof/>
        </w:rPr>
        <w:t>–</w:t>
      </w:r>
      <w:r>
        <w:rPr>
          <w:noProof/>
        </w:rPr>
        <w:t xml:space="preserve">1060, </w:t>
      </w:r>
      <w:r w:rsidRPr="00777F70">
        <w:rPr>
          <w:i/>
          <w:noProof/>
        </w:rPr>
        <w:t>C</w:t>
      </w:r>
      <w:r>
        <w:rPr>
          <w:noProof/>
        </w:rPr>
        <w:t>, 29</w:t>
      </w:r>
      <w:r w:rsidR="00FE127C">
        <w:rPr>
          <w:noProof/>
        </w:rPr>
        <w:t>–</w:t>
      </w:r>
      <w:r>
        <w:rPr>
          <w:noProof/>
        </w:rPr>
        <w:t xml:space="preserve">513, </w:t>
      </w:r>
      <w:r w:rsidRPr="00777F70">
        <w:rPr>
          <w:i/>
          <w:noProof/>
        </w:rPr>
        <w:t>D</w:t>
      </w:r>
      <w:r>
        <w:rPr>
          <w:noProof/>
        </w:rPr>
        <w:t>, 29</w:t>
      </w:r>
      <w:r w:rsidR="00FE127C">
        <w:rPr>
          <w:noProof/>
        </w:rPr>
        <w:t>–</w:t>
      </w:r>
      <w:r>
        <w:rPr>
          <w:noProof/>
        </w:rPr>
        <w:t xml:space="preserve">17 and in the Rio Grande water-bearing zone, wells </w:t>
      </w:r>
      <w:r w:rsidRPr="00777F70">
        <w:rPr>
          <w:i/>
          <w:noProof/>
        </w:rPr>
        <w:t>E</w:t>
      </w:r>
      <w:r>
        <w:rPr>
          <w:noProof/>
        </w:rPr>
        <w:t>, 29</w:t>
      </w:r>
      <w:r w:rsidR="00FE127C">
        <w:rPr>
          <w:noProof/>
        </w:rPr>
        <w:t>–</w:t>
      </w:r>
      <w:r>
        <w:rPr>
          <w:noProof/>
        </w:rPr>
        <w:t xml:space="preserve">775, and </w:t>
      </w:r>
      <w:r w:rsidRPr="00777F70">
        <w:rPr>
          <w:i/>
          <w:noProof/>
        </w:rPr>
        <w:t>F</w:t>
      </w:r>
      <w:r>
        <w:rPr>
          <w:noProof/>
        </w:rPr>
        <w:t>, 29</w:t>
      </w:r>
      <w:r w:rsidR="00FE127C">
        <w:rPr>
          <w:noProof/>
        </w:rPr>
        <w:t>–</w:t>
      </w:r>
      <w:r>
        <w:rPr>
          <w:noProof/>
        </w:rPr>
        <w:t>1621, during no-withdrawal, post</w:t>
      </w:r>
      <w:del w:id="25" w:author="Author">
        <w:r w:rsidDel="00FE127C">
          <w:rPr>
            <w:noProof/>
          </w:rPr>
          <w:delText>-</w:delText>
        </w:r>
      </w:del>
      <w:r>
        <w:rPr>
          <w:noProof/>
        </w:rPr>
        <w:t>development withdrawal, and maximum-allocation withdrawal conditions, Ocean County study area, New Jersey.</w:t>
      </w:r>
      <w:r>
        <w:rPr>
          <w:noProof/>
        </w:rPr>
        <w:tab/>
      </w:r>
      <w:r>
        <w:rPr>
          <w:noProof/>
        </w:rPr>
        <w:fldChar w:fldCharType="begin"/>
      </w:r>
      <w:r>
        <w:rPr>
          <w:noProof/>
        </w:rPr>
        <w:instrText xml:space="preserve"> PAGEREF _Toc404165489 \h </w:instrText>
      </w:r>
      <w:r>
        <w:rPr>
          <w:noProof/>
        </w:rPr>
      </w:r>
      <w:r>
        <w:rPr>
          <w:noProof/>
        </w:rPr>
        <w:fldChar w:fldCharType="separate"/>
      </w:r>
      <w:r>
        <w:rPr>
          <w:noProof/>
        </w:rPr>
        <w:t>38</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22.</w:t>
      </w:r>
      <w:r>
        <w:rPr>
          <w:rFonts w:asciiTheme="minorHAnsi" w:eastAsiaTheme="minorEastAsia" w:hAnsiTheme="minorHAnsi" w:cstheme="minorBidi"/>
          <w:noProof/>
          <w:sz w:val="22"/>
          <w:szCs w:val="22"/>
        </w:rPr>
        <w:tab/>
      </w:r>
      <w:r>
        <w:rPr>
          <w:noProof/>
        </w:rPr>
        <w:t xml:space="preserve">Graphs showing simulated water levels in selected observation wells screened in the Atlantic City 800-foot sand, wells </w:t>
      </w:r>
      <w:r w:rsidRPr="00777F70">
        <w:rPr>
          <w:i/>
          <w:noProof/>
        </w:rPr>
        <w:t>A</w:t>
      </w:r>
      <w:r>
        <w:rPr>
          <w:noProof/>
        </w:rPr>
        <w:t>, 29</w:t>
      </w:r>
      <w:r w:rsidR="00FE127C">
        <w:rPr>
          <w:noProof/>
        </w:rPr>
        <w:t>–</w:t>
      </w:r>
      <w:r>
        <w:rPr>
          <w:noProof/>
        </w:rPr>
        <w:t xml:space="preserve">9, </w:t>
      </w:r>
      <w:r w:rsidRPr="00777F70">
        <w:rPr>
          <w:i/>
          <w:noProof/>
        </w:rPr>
        <w:t>B</w:t>
      </w:r>
      <w:r>
        <w:rPr>
          <w:noProof/>
        </w:rPr>
        <w:t>, 29</w:t>
      </w:r>
      <w:r w:rsidR="00FE127C">
        <w:rPr>
          <w:noProof/>
        </w:rPr>
        <w:t>–</w:t>
      </w:r>
      <w:r>
        <w:rPr>
          <w:noProof/>
        </w:rPr>
        <w:t xml:space="preserve">457, </w:t>
      </w:r>
      <w:r w:rsidRPr="00777F70">
        <w:rPr>
          <w:i/>
          <w:noProof/>
        </w:rPr>
        <w:t>C</w:t>
      </w:r>
      <w:r>
        <w:rPr>
          <w:noProof/>
        </w:rPr>
        <w:t>, 29</w:t>
      </w:r>
      <w:r w:rsidR="00FE127C">
        <w:rPr>
          <w:noProof/>
        </w:rPr>
        <w:t>–</w:t>
      </w:r>
      <w:r>
        <w:rPr>
          <w:noProof/>
        </w:rPr>
        <w:t xml:space="preserve">936, </w:t>
      </w:r>
      <w:r w:rsidRPr="00777F70">
        <w:rPr>
          <w:i/>
          <w:noProof/>
        </w:rPr>
        <w:t>D</w:t>
      </w:r>
      <w:r>
        <w:rPr>
          <w:noProof/>
        </w:rPr>
        <w:t>, 29</w:t>
      </w:r>
      <w:r w:rsidR="00FE127C">
        <w:rPr>
          <w:noProof/>
        </w:rPr>
        <w:t>–</w:t>
      </w:r>
      <w:r>
        <w:rPr>
          <w:noProof/>
        </w:rPr>
        <w:t xml:space="preserve">464, and </w:t>
      </w:r>
      <w:r w:rsidRPr="00777F70">
        <w:rPr>
          <w:i/>
          <w:noProof/>
        </w:rPr>
        <w:t>E</w:t>
      </w:r>
      <w:r>
        <w:rPr>
          <w:noProof/>
        </w:rPr>
        <w:t>, 29</w:t>
      </w:r>
      <w:r w:rsidR="00FE127C">
        <w:rPr>
          <w:noProof/>
        </w:rPr>
        <w:t>–</w:t>
      </w:r>
      <w:r>
        <w:rPr>
          <w:noProof/>
        </w:rPr>
        <w:t>814, during no-withdrawal, post</w:t>
      </w:r>
      <w:del w:id="26" w:author="Author">
        <w:r w:rsidDel="00FE127C">
          <w:rPr>
            <w:noProof/>
          </w:rPr>
          <w:delText>-</w:delText>
        </w:r>
      </w:del>
      <w:r>
        <w:rPr>
          <w:noProof/>
        </w:rPr>
        <w:t>development withdrawal, and maximum-allocation withdrawal conditions, Ocean County study area, New Jersey.</w:t>
      </w:r>
      <w:r>
        <w:rPr>
          <w:noProof/>
        </w:rPr>
        <w:tab/>
      </w:r>
      <w:r>
        <w:rPr>
          <w:noProof/>
        </w:rPr>
        <w:fldChar w:fldCharType="begin"/>
      </w:r>
      <w:r>
        <w:rPr>
          <w:noProof/>
        </w:rPr>
        <w:instrText xml:space="preserve"> PAGEREF _Toc404165490 \h </w:instrText>
      </w:r>
      <w:r>
        <w:rPr>
          <w:noProof/>
        </w:rPr>
      </w:r>
      <w:r>
        <w:rPr>
          <w:noProof/>
        </w:rPr>
        <w:fldChar w:fldCharType="separate"/>
      </w:r>
      <w:r>
        <w:rPr>
          <w:noProof/>
        </w:rPr>
        <w:t>39</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23.</w:t>
      </w:r>
      <w:r>
        <w:rPr>
          <w:rFonts w:asciiTheme="minorHAnsi" w:eastAsiaTheme="minorEastAsia" w:hAnsiTheme="minorHAnsi" w:cstheme="minorBidi"/>
          <w:noProof/>
          <w:sz w:val="22"/>
          <w:szCs w:val="22"/>
        </w:rPr>
        <w:tab/>
      </w:r>
      <w:r>
        <w:rPr>
          <w:noProof/>
        </w:rPr>
        <w:t xml:space="preserve">Graphs showing simulated water levels in selected observation wells screened in the Piney Point aquifer, wells </w:t>
      </w:r>
      <w:r w:rsidRPr="00777F70">
        <w:rPr>
          <w:i/>
          <w:noProof/>
        </w:rPr>
        <w:t>A</w:t>
      </w:r>
      <w:r>
        <w:rPr>
          <w:noProof/>
        </w:rPr>
        <w:t>, 29</w:t>
      </w:r>
      <w:r w:rsidR="00FE127C">
        <w:rPr>
          <w:noProof/>
        </w:rPr>
        <w:t>–</w:t>
      </w:r>
      <w:r>
        <w:rPr>
          <w:noProof/>
        </w:rPr>
        <w:t xml:space="preserve">2, </w:t>
      </w:r>
      <w:r w:rsidRPr="00777F70">
        <w:rPr>
          <w:i/>
          <w:noProof/>
        </w:rPr>
        <w:t>B</w:t>
      </w:r>
      <w:r>
        <w:rPr>
          <w:noProof/>
        </w:rPr>
        <w:t>, 29</w:t>
      </w:r>
      <w:r w:rsidR="00FE127C">
        <w:rPr>
          <w:noProof/>
        </w:rPr>
        <w:t>–</w:t>
      </w:r>
      <w:r>
        <w:rPr>
          <w:noProof/>
        </w:rPr>
        <w:t xml:space="preserve">425, </w:t>
      </w:r>
      <w:r w:rsidRPr="00777F70">
        <w:rPr>
          <w:i/>
          <w:noProof/>
        </w:rPr>
        <w:t>C</w:t>
      </w:r>
      <w:r>
        <w:rPr>
          <w:noProof/>
        </w:rPr>
        <w:t>, 29</w:t>
      </w:r>
      <w:r w:rsidR="00FE127C">
        <w:rPr>
          <w:noProof/>
        </w:rPr>
        <w:t>–</w:t>
      </w:r>
      <w:r>
        <w:rPr>
          <w:noProof/>
        </w:rPr>
        <w:t xml:space="preserve">582, and </w:t>
      </w:r>
      <w:r w:rsidRPr="00777F70">
        <w:rPr>
          <w:i/>
          <w:noProof/>
        </w:rPr>
        <w:t>D</w:t>
      </w:r>
      <w:r>
        <w:rPr>
          <w:noProof/>
        </w:rPr>
        <w:t>, 29</w:t>
      </w:r>
      <w:r w:rsidR="00FE127C">
        <w:rPr>
          <w:noProof/>
        </w:rPr>
        <w:t>–</w:t>
      </w:r>
      <w:r>
        <w:rPr>
          <w:noProof/>
        </w:rPr>
        <w:t>1210, during no-withdrawal, post</w:t>
      </w:r>
      <w:del w:id="27" w:author="Author">
        <w:r w:rsidDel="00FE127C">
          <w:rPr>
            <w:noProof/>
          </w:rPr>
          <w:delText>-</w:delText>
        </w:r>
      </w:del>
      <w:r>
        <w:rPr>
          <w:noProof/>
        </w:rPr>
        <w:t>development withdrawal, and maximum-allocation withdrawal conditions, Ocean County study area, New Jersey.</w:t>
      </w:r>
      <w:r>
        <w:rPr>
          <w:noProof/>
        </w:rPr>
        <w:tab/>
      </w:r>
      <w:r>
        <w:rPr>
          <w:noProof/>
        </w:rPr>
        <w:fldChar w:fldCharType="begin"/>
      </w:r>
      <w:r>
        <w:rPr>
          <w:noProof/>
        </w:rPr>
        <w:instrText xml:space="preserve"> PAGEREF _Toc404165491 \h </w:instrText>
      </w:r>
      <w:r>
        <w:rPr>
          <w:noProof/>
        </w:rPr>
      </w:r>
      <w:r>
        <w:rPr>
          <w:noProof/>
        </w:rPr>
        <w:fldChar w:fldCharType="separate"/>
      </w:r>
      <w:r>
        <w:rPr>
          <w:noProof/>
        </w:rPr>
        <w:t>39</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lastRenderedPageBreak/>
        <w:t>Figure 24.</w:t>
      </w:r>
      <w:r>
        <w:rPr>
          <w:rFonts w:asciiTheme="minorHAnsi" w:eastAsiaTheme="minorEastAsia" w:hAnsiTheme="minorHAnsi" w:cstheme="minorBidi"/>
          <w:noProof/>
          <w:sz w:val="22"/>
          <w:szCs w:val="22"/>
        </w:rPr>
        <w:tab/>
      </w:r>
      <w:r>
        <w:rPr>
          <w:noProof/>
        </w:rPr>
        <w:t xml:space="preserve">Graphs showing groundwater-flow budgets for the </w:t>
      </w:r>
      <w:r w:rsidRPr="00777F70">
        <w:rPr>
          <w:i/>
          <w:noProof/>
        </w:rPr>
        <w:t>A</w:t>
      </w:r>
      <w:r>
        <w:rPr>
          <w:noProof/>
        </w:rPr>
        <w:t xml:space="preserve">, Kirkwood-Cohansey aquifer system, </w:t>
      </w:r>
      <w:r w:rsidRPr="00777F70">
        <w:rPr>
          <w:i/>
          <w:noProof/>
        </w:rPr>
        <w:t>B</w:t>
      </w:r>
      <w:r>
        <w:rPr>
          <w:noProof/>
        </w:rPr>
        <w:t xml:space="preserve">, Rio Grande water-bearing zone, </w:t>
      </w:r>
      <w:r w:rsidRPr="00777F70">
        <w:rPr>
          <w:i/>
          <w:noProof/>
        </w:rPr>
        <w:t>C</w:t>
      </w:r>
      <w:r>
        <w:rPr>
          <w:noProof/>
        </w:rPr>
        <w:t xml:space="preserve">, Atlantic City 800-foot sand, and </w:t>
      </w:r>
      <w:r w:rsidRPr="00777F70">
        <w:rPr>
          <w:i/>
          <w:noProof/>
        </w:rPr>
        <w:t>D</w:t>
      </w:r>
      <w:r>
        <w:rPr>
          <w:noProof/>
        </w:rPr>
        <w:t>, Piney Point aquifer, during post-development withdrawal conditions, Ocean County study area, New Jersey.</w:t>
      </w:r>
      <w:r>
        <w:rPr>
          <w:noProof/>
        </w:rPr>
        <w:tab/>
      </w:r>
      <w:r>
        <w:rPr>
          <w:noProof/>
        </w:rPr>
        <w:fldChar w:fldCharType="begin"/>
      </w:r>
      <w:r>
        <w:rPr>
          <w:noProof/>
        </w:rPr>
        <w:instrText xml:space="preserve"> PAGEREF _Toc404165492 \h </w:instrText>
      </w:r>
      <w:r>
        <w:rPr>
          <w:noProof/>
        </w:rPr>
      </w:r>
      <w:r>
        <w:rPr>
          <w:noProof/>
        </w:rPr>
        <w:fldChar w:fldCharType="separate"/>
      </w:r>
      <w:r>
        <w:rPr>
          <w:noProof/>
        </w:rPr>
        <w:t>39</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25.</w:t>
      </w:r>
      <w:r>
        <w:rPr>
          <w:rFonts w:asciiTheme="minorHAnsi" w:eastAsiaTheme="minorEastAsia" w:hAnsiTheme="minorHAnsi" w:cstheme="minorBidi"/>
          <w:noProof/>
          <w:sz w:val="22"/>
          <w:szCs w:val="22"/>
        </w:rPr>
        <w:tab/>
      </w:r>
      <w:r>
        <w:rPr>
          <w:noProof/>
        </w:rPr>
        <w:t>Maps showing simulated potentiometric surfaces of the Rio Grande water-bearing zone, stress periods 73 (August 2002) and 80 (March 2003), during no-withdrawal, post</w:t>
      </w:r>
      <w:del w:id="28" w:author="Author">
        <w:r w:rsidDel="00FE127C">
          <w:rPr>
            <w:noProof/>
          </w:rPr>
          <w:delText>-</w:delText>
        </w:r>
      </w:del>
      <w:r>
        <w:rPr>
          <w:noProof/>
        </w:rPr>
        <w:t>development withdrawal, and maximum-allocation withdrawal conditions, Ocean County study area, New Jersey.</w:t>
      </w:r>
      <w:r>
        <w:rPr>
          <w:noProof/>
        </w:rPr>
        <w:tab/>
      </w:r>
      <w:r>
        <w:rPr>
          <w:noProof/>
        </w:rPr>
        <w:fldChar w:fldCharType="begin"/>
      </w:r>
      <w:r>
        <w:rPr>
          <w:noProof/>
        </w:rPr>
        <w:instrText xml:space="preserve"> PAGEREF _Toc404165493 \h </w:instrText>
      </w:r>
      <w:r>
        <w:rPr>
          <w:noProof/>
        </w:rPr>
      </w:r>
      <w:r>
        <w:rPr>
          <w:noProof/>
        </w:rPr>
        <w:fldChar w:fldCharType="separate"/>
      </w:r>
      <w:r>
        <w:rPr>
          <w:noProof/>
        </w:rPr>
        <w:t>43</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26.</w:t>
      </w:r>
      <w:r>
        <w:rPr>
          <w:rFonts w:asciiTheme="minorHAnsi" w:eastAsiaTheme="minorEastAsia" w:hAnsiTheme="minorHAnsi" w:cstheme="minorBidi"/>
          <w:noProof/>
          <w:sz w:val="22"/>
          <w:szCs w:val="22"/>
        </w:rPr>
        <w:tab/>
      </w:r>
      <w:r>
        <w:rPr>
          <w:noProof/>
        </w:rPr>
        <w:t xml:space="preserve">Maps showing simulated drawdown of potentiometric surfaces of: </w:t>
      </w:r>
      <w:r w:rsidRPr="00777F70">
        <w:rPr>
          <w:i/>
          <w:noProof/>
        </w:rPr>
        <w:t>A</w:t>
      </w:r>
      <w:r>
        <w:rPr>
          <w:noProof/>
        </w:rPr>
        <w:t xml:space="preserve">, the Rio Grande water-bearing zone;, </w:t>
      </w:r>
      <w:r w:rsidRPr="00777F70">
        <w:rPr>
          <w:i/>
          <w:noProof/>
        </w:rPr>
        <w:t>B</w:t>
      </w:r>
      <w:r>
        <w:rPr>
          <w:noProof/>
        </w:rPr>
        <w:t xml:space="preserve">, the Atlantic City 800-foot sand, upper sand unit; </w:t>
      </w:r>
      <w:r w:rsidRPr="00777F70">
        <w:rPr>
          <w:i/>
          <w:noProof/>
        </w:rPr>
        <w:t>C</w:t>
      </w:r>
      <w:r>
        <w:rPr>
          <w:noProof/>
        </w:rPr>
        <w:t xml:space="preserve">, the Atlantic City 800-foot sand, lower sand unit; and </w:t>
      </w:r>
      <w:r w:rsidRPr="00777F70">
        <w:rPr>
          <w:i/>
          <w:noProof/>
        </w:rPr>
        <w:t>D</w:t>
      </w:r>
      <w:r>
        <w:rPr>
          <w:noProof/>
        </w:rPr>
        <w:t>, the Piney Point aquifer from no-withdrawal to post</w:t>
      </w:r>
      <w:del w:id="29" w:author="Author">
        <w:r w:rsidDel="00FE127C">
          <w:rPr>
            <w:noProof/>
          </w:rPr>
          <w:delText>-</w:delText>
        </w:r>
      </w:del>
      <w:r>
        <w:rPr>
          <w:noProof/>
        </w:rPr>
        <w:t>development withdrawal conditions, stress period 73 (August 2002) in the Ocean County study area, New Jersey.</w:t>
      </w:r>
      <w:r>
        <w:rPr>
          <w:noProof/>
        </w:rPr>
        <w:tab/>
      </w:r>
      <w:r>
        <w:rPr>
          <w:noProof/>
        </w:rPr>
        <w:fldChar w:fldCharType="begin"/>
      </w:r>
      <w:r>
        <w:rPr>
          <w:noProof/>
        </w:rPr>
        <w:instrText xml:space="preserve"> PAGEREF _Toc404165494 \h </w:instrText>
      </w:r>
      <w:r>
        <w:rPr>
          <w:noProof/>
        </w:rPr>
      </w:r>
      <w:r>
        <w:rPr>
          <w:noProof/>
        </w:rPr>
        <w:fldChar w:fldCharType="separate"/>
      </w:r>
      <w:r>
        <w:rPr>
          <w:noProof/>
        </w:rPr>
        <w:t>44</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27.</w:t>
      </w:r>
      <w:r>
        <w:rPr>
          <w:rFonts w:asciiTheme="minorHAnsi" w:eastAsiaTheme="minorEastAsia" w:hAnsiTheme="minorHAnsi" w:cstheme="minorBidi"/>
          <w:noProof/>
          <w:sz w:val="22"/>
          <w:szCs w:val="22"/>
        </w:rPr>
        <w:tab/>
      </w:r>
      <w:r>
        <w:rPr>
          <w:noProof/>
        </w:rPr>
        <w:t>Maps showing simulated potentiometric surfaces of the Atlantic City 800-foot sand, upper sand unit, stress periods 73 (August 2002) and 80 (March 2003), during no-withdrawal, post</w:t>
      </w:r>
      <w:del w:id="30" w:author="Author">
        <w:r w:rsidDel="00FE127C">
          <w:rPr>
            <w:noProof/>
          </w:rPr>
          <w:delText>-</w:delText>
        </w:r>
      </w:del>
      <w:r>
        <w:rPr>
          <w:noProof/>
        </w:rPr>
        <w:t>development withdrawal, and maximum-allocation withdrawal conditions, Ocean County study area, New Jersey.</w:t>
      </w:r>
      <w:r>
        <w:rPr>
          <w:noProof/>
        </w:rPr>
        <w:tab/>
      </w:r>
      <w:r>
        <w:rPr>
          <w:noProof/>
        </w:rPr>
        <w:fldChar w:fldCharType="begin"/>
      </w:r>
      <w:r>
        <w:rPr>
          <w:noProof/>
        </w:rPr>
        <w:instrText xml:space="preserve"> PAGEREF _Toc404165495 \h </w:instrText>
      </w:r>
      <w:r>
        <w:rPr>
          <w:noProof/>
        </w:rPr>
      </w:r>
      <w:r>
        <w:rPr>
          <w:noProof/>
        </w:rPr>
        <w:fldChar w:fldCharType="separate"/>
      </w:r>
      <w:r>
        <w:rPr>
          <w:noProof/>
        </w:rPr>
        <w:t>45</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28.</w:t>
      </w:r>
      <w:r>
        <w:rPr>
          <w:rFonts w:asciiTheme="minorHAnsi" w:eastAsiaTheme="minorEastAsia" w:hAnsiTheme="minorHAnsi" w:cstheme="minorBidi"/>
          <w:noProof/>
          <w:sz w:val="22"/>
          <w:szCs w:val="22"/>
        </w:rPr>
        <w:tab/>
      </w:r>
      <w:r>
        <w:rPr>
          <w:noProof/>
        </w:rPr>
        <w:t>Maps showing simulated potentiometric surfaces of the Piney Point aquifer, stress periods 73 (August 2002 recharge) and 80 (March 2003 recharge), during no-withdrawal, post</w:t>
      </w:r>
      <w:del w:id="31" w:author="Author">
        <w:r w:rsidDel="00FE127C">
          <w:rPr>
            <w:noProof/>
          </w:rPr>
          <w:delText>-</w:delText>
        </w:r>
      </w:del>
      <w:r>
        <w:rPr>
          <w:noProof/>
        </w:rPr>
        <w:t>development withdrawal, and maximum-allocation withdrawal conditions, Ocean County study area, New Jersey.</w:t>
      </w:r>
      <w:r>
        <w:rPr>
          <w:noProof/>
        </w:rPr>
        <w:tab/>
      </w:r>
      <w:r>
        <w:rPr>
          <w:noProof/>
        </w:rPr>
        <w:fldChar w:fldCharType="begin"/>
      </w:r>
      <w:r>
        <w:rPr>
          <w:noProof/>
        </w:rPr>
        <w:instrText xml:space="preserve"> PAGEREF _Toc404165496 \h </w:instrText>
      </w:r>
      <w:r>
        <w:rPr>
          <w:noProof/>
        </w:rPr>
      </w:r>
      <w:r>
        <w:rPr>
          <w:noProof/>
        </w:rPr>
        <w:fldChar w:fldCharType="separate"/>
      </w:r>
      <w:r>
        <w:rPr>
          <w:noProof/>
        </w:rPr>
        <w:t>45</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29.</w:t>
      </w:r>
      <w:r>
        <w:rPr>
          <w:rFonts w:asciiTheme="minorHAnsi" w:eastAsiaTheme="minorEastAsia" w:hAnsiTheme="minorHAnsi" w:cstheme="minorBidi"/>
          <w:noProof/>
          <w:sz w:val="22"/>
          <w:szCs w:val="22"/>
        </w:rPr>
        <w:tab/>
      </w:r>
      <w:r>
        <w:rPr>
          <w:noProof/>
        </w:rPr>
        <w:t xml:space="preserve">Graphs showing groundwater-flow budgets for: </w:t>
      </w:r>
      <w:r w:rsidRPr="00777F70">
        <w:rPr>
          <w:i/>
          <w:noProof/>
        </w:rPr>
        <w:t>A</w:t>
      </w:r>
      <w:r>
        <w:rPr>
          <w:noProof/>
        </w:rPr>
        <w:t xml:space="preserve">, the Kirkwood-Cohansey aquifer system; </w:t>
      </w:r>
      <w:r w:rsidRPr="00777F70">
        <w:rPr>
          <w:i/>
          <w:noProof/>
        </w:rPr>
        <w:t>B</w:t>
      </w:r>
      <w:r>
        <w:rPr>
          <w:noProof/>
        </w:rPr>
        <w:t xml:space="preserve">, Rio Grande water-bearing zone; </w:t>
      </w:r>
      <w:r w:rsidRPr="00777F70">
        <w:rPr>
          <w:i/>
          <w:noProof/>
        </w:rPr>
        <w:t>C</w:t>
      </w:r>
      <w:r>
        <w:rPr>
          <w:noProof/>
        </w:rPr>
        <w:t xml:space="preserve">, Atlantic City 800-foot sand; and </w:t>
      </w:r>
      <w:r w:rsidRPr="00777F70">
        <w:rPr>
          <w:i/>
          <w:noProof/>
        </w:rPr>
        <w:t>D</w:t>
      </w:r>
      <w:r>
        <w:rPr>
          <w:noProof/>
        </w:rPr>
        <w:t>, Piney Point aquifer during maximum-allocation withdrawal conditions, Ocean County study area, New Jersey.</w:t>
      </w:r>
      <w:r>
        <w:rPr>
          <w:noProof/>
        </w:rPr>
        <w:tab/>
      </w:r>
      <w:r>
        <w:rPr>
          <w:noProof/>
        </w:rPr>
        <w:fldChar w:fldCharType="begin"/>
      </w:r>
      <w:r>
        <w:rPr>
          <w:noProof/>
        </w:rPr>
        <w:instrText xml:space="preserve"> PAGEREF _Toc404165497 \h </w:instrText>
      </w:r>
      <w:r>
        <w:rPr>
          <w:noProof/>
        </w:rPr>
      </w:r>
      <w:r>
        <w:rPr>
          <w:noProof/>
        </w:rPr>
        <w:fldChar w:fldCharType="separate"/>
      </w:r>
      <w:r>
        <w:rPr>
          <w:noProof/>
        </w:rPr>
        <w:t>47</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30.</w:t>
      </w:r>
      <w:r>
        <w:rPr>
          <w:rFonts w:asciiTheme="minorHAnsi" w:eastAsiaTheme="minorEastAsia" w:hAnsiTheme="minorHAnsi" w:cstheme="minorBidi"/>
          <w:noProof/>
          <w:sz w:val="22"/>
          <w:szCs w:val="22"/>
        </w:rPr>
        <w:tab/>
      </w:r>
      <w:r>
        <w:rPr>
          <w:noProof/>
        </w:rPr>
        <w:t>Graphs showing monthly base flow during no-withdrawal, post</w:t>
      </w:r>
      <w:del w:id="32" w:author="Author">
        <w:r w:rsidDel="00FE127C">
          <w:rPr>
            <w:noProof/>
          </w:rPr>
          <w:delText>-</w:delText>
        </w:r>
      </w:del>
      <w:r>
        <w:rPr>
          <w:noProof/>
        </w:rPr>
        <w:t xml:space="preserve">development withdrawal, and maximum-allocation withdrawal conditions at streamflow-gaging stations: </w:t>
      </w:r>
      <w:r w:rsidRPr="00777F70">
        <w:rPr>
          <w:i/>
          <w:noProof/>
        </w:rPr>
        <w:t>A</w:t>
      </w:r>
      <w:r>
        <w:rPr>
          <w:noProof/>
        </w:rPr>
        <w:t xml:space="preserve">, North Branch Metedeconk River near Lakewood, N.J. (01408120); </w:t>
      </w:r>
      <w:r w:rsidRPr="00777F70">
        <w:rPr>
          <w:i/>
          <w:noProof/>
        </w:rPr>
        <w:t>B</w:t>
      </w:r>
      <w:r>
        <w:rPr>
          <w:noProof/>
        </w:rPr>
        <w:t xml:space="preserve">, South Branch Metedeconk River near Lakewood, N.J. (01408150); </w:t>
      </w:r>
      <w:r w:rsidRPr="00777F70">
        <w:rPr>
          <w:i/>
          <w:noProof/>
        </w:rPr>
        <w:t>C</w:t>
      </w:r>
      <w:r>
        <w:rPr>
          <w:noProof/>
        </w:rPr>
        <w:t xml:space="preserve">, Toms River near Toms River, N.J. (01408500); </w:t>
      </w:r>
      <w:r w:rsidRPr="00777F70">
        <w:rPr>
          <w:i/>
          <w:noProof/>
        </w:rPr>
        <w:t>D</w:t>
      </w:r>
      <w:r>
        <w:rPr>
          <w:noProof/>
        </w:rPr>
        <w:t xml:space="preserve">, Wrangel Brook at Mule Road near Toms River, N.J. (01408592); </w:t>
      </w:r>
      <w:r w:rsidRPr="00777F70">
        <w:rPr>
          <w:i/>
          <w:noProof/>
        </w:rPr>
        <w:t>E</w:t>
      </w:r>
      <w:r>
        <w:rPr>
          <w:noProof/>
        </w:rPr>
        <w:t xml:space="preserve">, Cedar </w:t>
      </w:r>
      <w:r>
        <w:rPr>
          <w:noProof/>
        </w:rPr>
        <w:lastRenderedPageBreak/>
        <w:t xml:space="preserve">Creek at Lanoka Harbor, N.J. (01409000); and </w:t>
      </w:r>
      <w:r w:rsidRPr="00777F70">
        <w:rPr>
          <w:i/>
          <w:noProof/>
        </w:rPr>
        <w:t>F</w:t>
      </w:r>
      <w:r>
        <w:rPr>
          <w:noProof/>
        </w:rPr>
        <w:t>, North Branch Forked River near Forked River, N.J. (01409050), Ocean County study area, New Jersey.</w:t>
      </w:r>
      <w:r>
        <w:rPr>
          <w:noProof/>
        </w:rPr>
        <w:tab/>
      </w:r>
      <w:r>
        <w:rPr>
          <w:noProof/>
        </w:rPr>
        <w:fldChar w:fldCharType="begin"/>
      </w:r>
      <w:r>
        <w:rPr>
          <w:noProof/>
        </w:rPr>
        <w:instrText xml:space="preserve"> PAGEREF _Toc404165498 \h </w:instrText>
      </w:r>
      <w:r>
        <w:rPr>
          <w:noProof/>
        </w:rPr>
      </w:r>
      <w:r>
        <w:rPr>
          <w:noProof/>
        </w:rPr>
        <w:fldChar w:fldCharType="separate"/>
      </w:r>
      <w:r>
        <w:rPr>
          <w:noProof/>
        </w:rPr>
        <w:t>47</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31.</w:t>
      </w:r>
      <w:r>
        <w:rPr>
          <w:rFonts w:asciiTheme="minorHAnsi" w:eastAsiaTheme="minorEastAsia" w:hAnsiTheme="minorHAnsi" w:cstheme="minorBidi"/>
          <w:noProof/>
          <w:sz w:val="22"/>
          <w:szCs w:val="22"/>
        </w:rPr>
        <w:tab/>
      </w:r>
      <w:r>
        <w:rPr>
          <w:noProof/>
        </w:rPr>
        <w:t>Graphs showing monthly base flow during no-withdrawal, post</w:t>
      </w:r>
      <w:del w:id="33" w:author="Author">
        <w:r w:rsidDel="00FE127C">
          <w:rPr>
            <w:noProof/>
          </w:rPr>
          <w:delText>-</w:delText>
        </w:r>
      </w:del>
      <w:r>
        <w:rPr>
          <w:noProof/>
        </w:rPr>
        <w:t xml:space="preserve">development withdrawal, and maximum-allocation withdrawal conditions at streamflow-gaging stations: </w:t>
      </w:r>
      <w:r w:rsidRPr="00777F70">
        <w:rPr>
          <w:i/>
          <w:noProof/>
        </w:rPr>
        <w:t>A</w:t>
      </w:r>
      <w:r>
        <w:rPr>
          <w:noProof/>
        </w:rPr>
        <w:t xml:space="preserve">, Oyster Creek near Waretown, N.J. (01409100); </w:t>
      </w:r>
      <w:r w:rsidRPr="00777F70">
        <w:rPr>
          <w:i/>
          <w:noProof/>
        </w:rPr>
        <w:t>B</w:t>
      </w:r>
      <w:r>
        <w:rPr>
          <w:noProof/>
        </w:rPr>
        <w:t xml:space="preserve">, Mill Creek near Manahawkin, N.J. (01409150); </w:t>
      </w:r>
      <w:r w:rsidRPr="00777F70">
        <w:rPr>
          <w:i/>
          <w:noProof/>
        </w:rPr>
        <w:t>C</w:t>
      </w:r>
      <w:r>
        <w:rPr>
          <w:noProof/>
        </w:rPr>
        <w:t xml:space="preserve">, Cedar Run near Manahawkin, N.J. (01409250); </w:t>
      </w:r>
      <w:r w:rsidRPr="00777F70">
        <w:rPr>
          <w:i/>
          <w:noProof/>
        </w:rPr>
        <w:t>D</w:t>
      </w:r>
      <w:r>
        <w:rPr>
          <w:noProof/>
        </w:rPr>
        <w:t xml:space="preserve">, Westecunk Creek at Stafford Forge, N.J. (01409280); </w:t>
      </w:r>
      <w:r w:rsidRPr="00777F70">
        <w:rPr>
          <w:i/>
          <w:noProof/>
        </w:rPr>
        <w:t>E</w:t>
      </w:r>
      <w:r>
        <w:rPr>
          <w:noProof/>
        </w:rPr>
        <w:t xml:space="preserve">, East Branch Bass River near New Gretna, N.J. (01410150); and </w:t>
      </w:r>
      <w:r w:rsidRPr="00777F70">
        <w:rPr>
          <w:i/>
          <w:noProof/>
        </w:rPr>
        <w:t>F</w:t>
      </w:r>
      <w:r>
        <w:rPr>
          <w:noProof/>
        </w:rPr>
        <w:t>, Oswego River at Harrisville, N.J. (01410000), Ocean County study area, New Jersey.</w:t>
      </w:r>
      <w:r>
        <w:rPr>
          <w:noProof/>
        </w:rPr>
        <w:tab/>
      </w:r>
      <w:r>
        <w:rPr>
          <w:noProof/>
        </w:rPr>
        <w:fldChar w:fldCharType="begin"/>
      </w:r>
      <w:r>
        <w:rPr>
          <w:noProof/>
        </w:rPr>
        <w:instrText xml:space="preserve"> PAGEREF _Toc404165499 \h </w:instrText>
      </w:r>
      <w:r>
        <w:rPr>
          <w:noProof/>
        </w:rPr>
      </w:r>
      <w:r>
        <w:rPr>
          <w:noProof/>
        </w:rPr>
        <w:fldChar w:fldCharType="separate"/>
      </w:r>
      <w:r>
        <w:rPr>
          <w:noProof/>
        </w:rPr>
        <w:t>48</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32.</w:t>
      </w:r>
      <w:r>
        <w:rPr>
          <w:rFonts w:asciiTheme="minorHAnsi" w:eastAsiaTheme="minorEastAsia" w:hAnsiTheme="minorHAnsi" w:cstheme="minorBidi"/>
          <w:noProof/>
          <w:sz w:val="22"/>
          <w:szCs w:val="22"/>
        </w:rPr>
        <w:tab/>
      </w:r>
      <w:r>
        <w:rPr>
          <w:noProof/>
        </w:rPr>
        <w:t xml:space="preserve">Maps showing simulated drawdown of: </w:t>
      </w:r>
      <w:r w:rsidRPr="00777F70">
        <w:rPr>
          <w:i/>
          <w:noProof/>
        </w:rPr>
        <w:t>A</w:t>
      </w:r>
      <w:r>
        <w:rPr>
          <w:noProof/>
        </w:rPr>
        <w:t xml:space="preserve">, the Rio Grande water-bearing zone potentiometric surface; </w:t>
      </w:r>
      <w:r w:rsidRPr="00777F70">
        <w:rPr>
          <w:i/>
          <w:noProof/>
        </w:rPr>
        <w:t>B</w:t>
      </w:r>
      <w:r>
        <w:rPr>
          <w:noProof/>
        </w:rPr>
        <w:t xml:space="preserve">, the Atlantic City 800-foot sand, upper sand unit, potentiometric surface; </w:t>
      </w:r>
      <w:r w:rsidRPr="00777F70">
        <w:rPr>
          <w:i/>
          <w:noProof/>
        </w:rPr>
        <w:t>C</w:t>
      </w:r>
      <w:r>
        <w:rPr>
          <w:noProof/>
        </w:rPr>
        <w:t xml:space="preserve">, the Atlantic City 800-foot sand, lower sand unit, potentiometric surface; and </w:t>
      </w:r>
      <w:r w:rsidRPr="00777F70">
        <w:rPr>
          <w:i/>
          <w:noProof/>
        </w:rPr>
        <w:t>D</w:t>
      </w:r>
      <w:r>
        <w:rPr>
          <w:noProof/>
        </w:rPr>
        <w:t>, the Piney Point aquifer potentiometric surface as a result of maximum-allocation withdrawals, stress period 73 (August 2002), Ocean County study area, New Jersey.</w:t>
      </w:r>
      <w:r>
        <w:rPr>
          <w:noProof/>
        </w:rPr>
        <w:tab/>
      </w:r>
      <w:r>
        <w:rPr>
          <w:noProof/>
        </w:rPr>
        <w:fldChar w:fldCharType="begin"/>
      </w:r>
      <w:r>
        <w:rPr>
          <w:noProof/>
        </w:rPr>
        <w:instrText xml:space="preserve"> PAGEREF _Toc404165500 \h </w:instrText>
      </w:r>
      <w:r>
        <w:rPr>
          <w:noProof/>
        </w:rPr>
      </w:r>
      <w:r>
        <w:rPr>
          <w:noProof/>
        </w:rPr>
        <w:fldChar w:fldCharType="separate"/>
      </w:r>
      <w:r>
        <w:rPr>
          <w:noProof/>
        </w:rPr>
        <w:t>50</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33.</w:t>
      </w:r>
      <w:r>
        <w:rPr>
          <w:rFonts w:asciiTheme="minorHAnsi" w:eastAsiaTheme="minorEastAsia" w:hAnsiTheme="minorHAnsi" w:cstheme="minorBidi"/>
          <w:noProof/>
          <w:sz w:val="22"/>
          <w:szCs w:val="22"/>
        </w:rPr>
        <w:tab/>
      </w:r>
      <w:r>
        <w:rPr>
          <w:noProof/>
        </w:rPr>
        <w:t>Map showing locations of selected wells screened in the Kirkwood-Cohansey aquifer system proximal to the coastline and production wells screened in the Rio Grande water-bearing zone or in the Atlantic City 800-foot sand, used in particle-tracking analysis, Ocean County study area, New Jersey.</w:t>
      </w:r>
      <w:r>
        <w:rPr>
          <w:noProof/>
        </w:rPr>
        <w:tab/>
      </w:r>
      <w:r>
        <w:rPr>
          <w:noProof/>
        </w:rPr>
        <w:fldChar w:fldCharType="begin"/>
      </w:r>
      <w:r>
        <w:rPr>
          <w:noProof/>
        </w:rPr>
        <w:instrText xml:space="preserve"> PAGEREF _Toc404165501 \h </w:instrText>
      </w:r>
      <w:r>
        <w:rPr>
          <w:noProof/>
        </w:rPr>
      </w:r>
      <w:r>
        <w:rPr>
          <w:noProof/>
        </w:rPr>
        <w:fldChar w:fldCharType="separate"/>
      </w:r>
      <w:r>
        <w:rPr>
          <w:noProof/>
        </w:rPr>
        <w:t>53</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34.</w:t>
      </w:r>
      <w:r>
        <w:rPr>
          <w:rFonts w:asciiTheme="minorHAnsi" w:eastAsiaTheme="minorEastAsia" w:hAnsiTheme="minorHAnsi" w:cstheme="minorBidi"/>
          <w:noProof/>
          <w:sz w:val="22"/>
          <w:szCs w:val="22"/>
        </w:rPr>
        <w:tab/>
      </w:r>
      <w:r>
        <w:rPr>
          <w:noProof/>
        </w:rPr>
        <w:t>Map showing flow paths from point of recharge to point of discharge and travel time of particles that discharge to near-shore wells screened in the unconfined Kirkwood-Cohansey aquifer system, post</w:t>
      </w:r>
      <w:del w:id="34" w:author="Author">
        <w:r w:rsidDel="00FE127C">
          <w:rPr>
            <w:noProof/>
          </w:rPr>
          <w:delText>-</w:delText>
        </w:r>
      </w:del>
      <w:r>
        <w:rPr>
          <w:noProof/>
        </w:rPr>
        <w:t>development conditions scenario, Ocean County study area, New Jersey.</w:t>
      </w:r>
      <w:r>
        <w:rPr>
          <w:noProof/>
        </w:rPr>
        <w:tab/>
      </w:r>
      <w:r>
        <w:rPr>
          <w:noProof/>
        </w:rPr>
        <w:fldChar w:fldCharType="begin"/>
      </w:r>
      <w:r>
        <w:rPr>
          <w:noProof/>
        </w:rPr>
        <w:instrText xml:space="preserve"> PAGEREF _Toc404165502 \h </w:instrText>
      </w:r>
      <w:r>
        <w:rPr>
          <w:noProof/>
        </w:rPr>
      </w:r>
      <w:r>
        <w:rPr>
          <w:noProof/>
        </w:rPr>
        <w:fldChar w:fldCharType="separate"/>
      </w:r>
      <w:r>
        <w:rPr>
          <w:noProof/>
        </w:rPr>
        <w:t>54</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35.</w:t>
      </w:r>
      <w:r>
        <w:rPr>
          <w:rFonts w:asciiTheme="minorHAnsi" w:eastAsiaTheme="minorEastAsia" w:hAnsiTheme="minorHAnsi" w:cstheme="minorBidi"/>
          <w:noProof/>
          <w:sz w:val="22"/>
          <w:szCs w:val="22"/>
        </w:rPr>
        <w:tab/>
      </w:r>
      <w:r>
        <w:rPr>
          <w:noProof/>
        </w:rPr>
        <w:t>Map showing flow paths from point of recharge to point of discharge and travel time of particles that discharge to near-shore wells screened in the Rio Grande water-bearing zone and Atlantic City 800-foot sand, post</w:t>
      </w:r>
      <w:del w:id="35" w:author="Author">
        <w:r w:rsidDel="00FE127C">
          <w:rPr>
            <w:noProof/>
          </w:rPr>
          <w:delText>-</w:delText>
        </w:r>
      </w:del>
      <w:r>
        <w:rPr>
          <w:noProof/>
        </w:rPr>
        <w:t>development conditions scenario, Ocean County study area, New Jersey.</w:t>
      </w:r>
      <w:r>
        <w:rPr>
          <w:noProof/>
        </w:rPr>
        <w:tab/>
      </w:r>
      <w:r>
        <w:rPr>
          <w:noProof/>
        </w:rPr>
        <w:fldChar w:fldCharType="begin"/>
      </w:r>
      <w:r>
        <w:rPr>
          <w:noProof/>
        </w:rPr>
        <w:instrText xml:space="preserve"> PAGEREF _Toc404165503 \h </w:instrText>
      </w:r>
      <w:r>
        <w:rPr>
          <w:noProof/>
        </w:rPr>
      </w:r>
      <w:r>
        <w:rPr>
          <w:noProof/>
        </w:rPr>
        <w:fldChar w:fldCharType="separate"/>
      </w:r>
      <w:r>
        <w:rPr>
          <w:noProof/>
        </w:rPr>
        <w:t>55</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36.</w:t>
      </w:r>
      <w:r>
        <w:rPr>
          <w:rFonts w:asciiTheme="minorHAnsi" w:eastAsiaTheme="minorEastAsia" w:hAnsiTheme="minorHAnsi" w:cstheme="minorBidi"/>
          <w:noProof/>
          <w:sz w:val="22"/>
          <w:szCs w:val="22"/>
        </w:rPr>
        <w:tab/>
      </w:r>
      <w:r>
        <w:rPr>
          <w:noProof/>
        </w:rPr>
        <w:t>Map showing flow paths from point of recharge to point of discharge and travel time of particles that discharge to near-shore wells screened in the unconfined Kirkwood-Cohansey aquifer system, maximum allocation conditions scenario, Ocean County study area, New Jersey.</w:t>
      </w:r>
      <w:r>
        <w:rPr>
          <w:noProof/>
        </w:rPr>
        <w:tab/>
      </w:r>
      <w:r>
        <w:rPr>
          <w:noProof/>
        </w:rPr>
        <w:fldChar w:fldCharType="begin"/>
      </w:r>
      <w:r>
        <w:rPr>
          <w:noProof/>
        </w:rPr>
        <w:instrText xml:space="preserve"> PAGEREF _Toc404165504 \h </w:instrText>
      </w:r>
      <w:r>
        <w:rPr>
          <w:noProof/>
        </w:rPr>
      </w:r>
      <w:r>
        <w:rPr>
          <w:noProof/>
        </w:rPr>
        <w:fldChar w:fldCharType="separate"/>
      </w:r>
      <w:r>
        <w:rPr>
          <w:noProof/>
        </w:rPr>
        <w:t>56</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lastRenderedPageBreak/>
        <w:t>Figure 37.</w:t>
      </w:r>
      <w:r>
        <w:rPr>
          <w:rFonts w:asciiTheme="minorHAnsi" w:eastAsiaTheme="minorEastAsia" w:hAnsiTheme="minorHAnsi" w:cstheme="minorBidi"/>
          <w:noProof/>
          <w:sz w:val="22"/>
          <w:szCs w:val="22"/>
        </w:rPr>
        <w:tab/>
      </w:r>
      <w:r>
        <w:rPr>
          <w:noProof/>
        </w:rPr>
        <w:t>Map showing flow paths from point of recharge to point of discharge and travel time of particles that discharge to wells screened in the Rio Grande water-bearing zone or the Atlantic City 800-foot sand, maximum- allocation conditions scenario, Ocean County study area, New Jersey.</w:t>
      </w:r>
      <w:r>
        <w:rPr>
          <w:noProof/>
        </w:rPr>
        <w:tab/>
      </w:r>
      <w:r>
        <w:rPr>
          <w:noProof/>
        </w:rPr>
        <w:fldChar w:fldCharType="begin"/>
      </w:r>
      <w:r>
        <w:rPr>
          <w:noProof/>
        </w:rPr>
        <w:instrText xml:space="preserve"> PAGEREF _Toc404165506 \h </w:instrText>
      </w:r>
      <w:r>
        <w:rPr>
          <w:noProof/>
        </w:rPr>
      </w:r>
      <w:r>
        <w:rPr>
          <w:noProof/>
        </w:rPr>
        <w:fldChar w:fldCharType="separate"/>
      </w:r>
      <w:r>
        <w:rPr>
          <w:noProof/>
        </w:rPr>
        <w:t>57</w:t>
      </w:r>
      <w:r>
        <w:rPr>
          <w:noProof/>
        </w:rPr>
        <w:fldChar w:fldCharType="end"/>
      </w:r>
    </w:p>
    <w:p w:rsidR="005876B7" w:rsidRDefault="005876B7">
      <w:pPr>
        <w:pStyle w:val="TableofFigures"/>
        <w:tabs>
          <w:tab w:val="left" w:pos="1320"/>
          <w:tab w:val="right" w:leader="dot" w:pos="10041"/>
        </w:tabs>
        <w:rPr>
          <w:rFonts w:asciiTheme="minorHAnsi" w:eastAsiaTheme="minorEastAsia" w:hAnsiTheme="minorHAnsi" w:cstheme="minorBidi"/>
          <w:noProof/>
          <w:sz w:val="22"/>
          <w:szCs w:val="22"/>
        </w:rPr>
      </w:pPr>
      <w:r w:rsidRPr="00777F70">
        <w:rPr>
          <w:b/>
          <w:noProof/>
        </w:rPr>
        <w:t>Figure 38.</w:t>
      </w:r>
      <w:r>
        <w:rPr>
          <w:rFonts w:asciiTheme="minorHAnsi" w:eastAsiaTheme="minorEastAsia" w:hAnsiTheme="minorHAnsi" w:cstheme="minorBidi"/>
          <w:noProof/>
          <w:sz w:val="22"/>
          <w:szCs w:val="22"/>
        </w:rPr>
        <w:tab/>
      </w:r>
      <w:r>
        <w:rPr>
          <w:noProof/>
        </w:rPr>
        <w:t xml:space="preserve">Maps showing groundwater flow into, or out of, constant head cells in the Barnegat </w:t>
      </w:r>
      <w:r w:rsidR="00605377">
        <w:t>Bay</w:t>
      </w:r>
      <w:del w:id="36" w:author="Author">
        <w:r w:rsidR="00605377" w:rsidDel="00605377">
          <w:delText>–</w:delText>
        </w:r>
      </w:del>
      <w:ins w:id="37" w:author="Author">
        <w:r w:rsidR="00605377">
          <w:t>-</w:t>
        </w:r>
      </w:ins>
      <w:r>
        <w:rPr>
          <w:noProof/>
        </w:rPr>
        <w:t xml:space="preserve">Little Egg Harbor, Great Bay, Atlantic Ocean, and coastal wetlands for </w:t>
      </w:r>
      <w:r w:rsidRPr="00777F70">
        <w:rPr>
          <w:i/>
          <w:noProof/>
        </w:rPr>
        <w:t>A</w:t>
      </w:r>
      <w:r>
        <w:rPr>
          <w:noProof/>
        </w:rPr>
        <w:t>, post</w:t>
      </w:r>
      <w:del w:id="38" w:author="Author">
        <w:r w:rsidDel="00FE127C">
          <w:rPr>
            <w:noProof/>
          </w:rPr>
          <w:delText>-</w:delText>
        </w:r>
      </w:del>
      <w:r>
        <w:rPr>
          <w:noProof/>
        </w:rPr>
        <w:t xml:space="preserve">development withdrawal conditions, and </w:t>
      </w:r>
      <w:r w:rsidRPr="00777F70">
        <w:rPr>
          <w:i/>
          <w:noProof/>
        </w:rPr>
        <w:t>B</w:t>
      </w:r>
      <w:r>
        <w:rPr>
          <w:noProof/>
        </w:rPr>
        <w:t>, maximum-allocation withdrawal conditions, Ocean County study area, New Jersey.</w:t>
      </w:r>
      <w:r>
        <w:rPr>
          <w:noProof/>
        </w:rPr>
        <w:tab/>
      </w:r>
      <w:r>
        <w:rPr>
          <w:noProof/>
        </w:rPr>
        <w:fldChar w:fldCharType="begin"/>
      </w:r>
      <w:r>
        <w:rPr>
          <w:noProof/>
        </w:rPr>
        <w:instrText xml:space="preserve"> PAGEREF _Toc404165508 \h </w:instrText>
      </w:r>
      <w:r>
        <w:rPr>
          <w:noProof/>
        </w:rPr>
      </w:r>
      <w:r>
        <w:rPr>
          <w:noProof/>
        </w:rPr>
        <w:fldChar w:fldCharType="separate"/>
      </w:r>
      <w:r>
        <w:rPr>
          <w:noProof/>
        </w:rPr>
        <w:t>58</w:t>
      </w:r>
      <w:r>
        <w:rPr>
          <w:noProof/>
        </w:rPr>
        <w:fldChar w:fldCharType="end"/>
      </w:r>
    </w:p>
    <w:p w:rsidR="00C21DE6" w:rsidRDefault="002F4C55" w:rsidP="005876B7">
      <w:pPr>
        <w:pStyle w:val="TOCHeading2"/>
      </w:pPr>
      <w:r>
        <w:rPr>
          <w:rFonts w:cs="Times"/>
          <w:noProof/>
          <w:color w:val="000000"/>
          <w:kern w:val="0"/>
          <w:sz w:val="24"/>
          <w:szCs w:val="24"/>
        </w:rPr>
        <w:fldChar w:fldCharType="end"/>
      </w:r>
      <w:bookmarkStart w:id="39" w:name="_Toc248571990"/>
      <w:r w:rsidR="00400E0D" w:rsidRPr="00133AD9">
        <w:t>Tables</w:t>
      </w:r>
      <w:bookmarkEnd w:id="39"/>
    </w:p>
    <w:p w:rsidR="005876B7" w:rsidRDefault="00873C29">
      <w:pPr>
        <w:pStyle w:val="TableofFigures"/>
        <w:tabs>
          <w:tab w:val="left" w:pos="1100"/>
          <w:tab w:val="right" w:leader="dot" w:pos="10041"/>
        </w:tabs>
        <w:rPr>
          <w:rFonts w:asciiTheme="minorHAnsi" w:eastAsiaTheme="minorEastAsia" w:hAnsiTheme="minorHAnsi" w:cstheme="minorBidi"/>
          <w:noProof/>
          <w:sz w:val="22"/>
          <w:szCs w:val="22"/>
        </w:rPr>
      </w:pPr>
      <w:r>
        <w:rPr>
          <w:rFonts w:cs="Times"/>
          <w:b/>
          <w:bCs/>
          <w:noProof/>
          <w:color w:val="000000"/>
        </w:rPr>
        <w:fldChar w:fldCharType="begin"/>
      </w:r>
      <w:r>
        <w:rPr>
          <w:rFonts w:cs="Times"/>
          <w:b/>
          <w:bCs/>
          <w:noProof/>
          <w:color w:val="000000"/>
        </w:rPr>
        <w:instrText xml:space="preserve"> TOC \t "TableTitle,1" \c "Table" </w:instrText>
      </w:r>
      <w:r>
        <w:rPr>
          <w:rFonts w:cs="Times"/>
          <w:b/>
          <w:bCs/>
          <w:noProof/>
          <w:color w:val="000000"/>
        </w:rPr>
        <w:fldChar w:fldCharType="separate"/>
      </w:r>
      <w:r w:rsidR="005876B7" w:rsidRPr="00923A88">
        <w:rPr>
          <w:b/>
          <w:noProof/>
        </w:rPr>
        <w:t>Table 1.</w:t>
      </w:r>
      <w:r w:rsidR="005876B7">
        <w:rPr>
          <w:rFonts w:asciiTheme="minorHAnsi" w:eastAsiaTheme="minorEastAsia" w:hAnsiTheme="minorHAnsi" w:cstheme="minorBidi"/>
          <w:noProof/>
          <w:sz w:val="22"/>
          <w:szCs w:val="22"/>
        </w:rPr>
        <w:tab/>
      </w:r>
      <w:r w:rsidR="005876B7">
        <w:rPr>
          <w:noProof/>
        </w:rPr>
        <w:t>Land use in the Ocean County study area, New Jersey.</w:t>
      </w:r>
      <w:r w:rsidR="005876B7">
        <w:rPr>
          <w:noProof/>
        </w:rPr>
        <w:tab/>
      </w:r>
      <w:r w:rsidR="005876B7">
        <w:rPr>
          <w:noProof/>
        </w:rPr>
        <w:fldChar w:fldCharType="begin"/>
      </w:r>
      <w:r w:rsidR="005876B7">
        <w:rPr>
          <w:noProof/>
        </w:rPr>
        <w:instrText xml:space="preserve"> PAGEREF _Toc404165509 \h </w:instrText>
      </w:r>
      <w:r w:rsidR="005876B7">
        <w:rPr>
          <w:noProof/>
        </w:rPr>
      </w:r>
      <w:r w:rsidR="005876B7">
        <w:rPr>
          <w:noProof/>
        </w:rPr>
        <w:fldChar w:fldCharType="separate"/>
      </w:r>
      <w:r w:rsidR="005876B7">
        <w:rPr>
          <w:noProof/>
        </w:rPr>
        <w:t>11</w:t>
      </w:r>
      <w:r w:rsidR="005876B7">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923A88">
        <w:rPr>
          <w:b/>
          <w:noProof/>
        </w:rPr>
        <w:t>Table 2.</w:t>
      </w:r>
      <w:r>
        <w:rPr>
          <w:rFonts w:asciiTheme="minorHAnsi" w:eastAsiaTheme="minorEastAsia" w:hAnsiTheme="minorHAnsi" w:cstheme="minorBidi"/>
          <w:noProof/>
          <w:sz w:val="22"/>
          <w:szCs w:val="22"/>
        </w:rPr>
        <w:tab/>
      </w:r>
      <w:r>
        <w:rPr>
          <w:noProof/>
        </w:rPr>
        <w:t>Stratigraphic and hydrogeologic units, Ocean County study area, New Jersey.</w:t>
      </w:r>
      <w:r>
        <w:rPr>
          <w:noProof/>
        </w:rPr>
        <w:tab/>
      </w:r>
      <w:r>
        <w:rPr>
          <w:noProof/>
        </w:rPr>
        <w:fldChar w:fldCharType="begin"/>
      </w:r>
      <w:r>
        <w:rPr>
          <w:noProof/>
        </w:rPr>
        <w:instrText xml:space="preserve"> PAGEREF _Toc404165510 \h </w:instrText>
      </w:r>
      <w:r>
        <w:rPr>
          <w:noProof/>
        </w:rPr>
      </w:r>
      <w:r>
        <w:rPr>
          <w:noProof/>
        </w:rPr>
        <w:fldChar w:fldCharType="separate"/>
      </w:r>
      <w:r>
        <w:rPr>
          <w:noProof/>
        </w:rPr>
        <w:t>15</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923A88">
        <w:rPr>
          <w:b/>
          <w:noProof/>
        </w:rPr>
        <w:t>Table 3.</w:t>
      </w:r>
      <w:r>
        <w:rPr>
          <w:rFonts w:asciiTheme="minorHAnsi" w:eastAsiaTheme="minorEastAsia" w:hAnsiTheme="minorHAnsi" w:cstheme="minorBidi"/>
          <w:noProof/>
          <w:sz w:val="22"/>
          <w:szCs w:val="22"/>
        </w:rPr>
        <w:tab/>
      </w:r>
      <w:r>
        <w:rPr>
          <w:noProof/>
        </w:rPr>
        <w:t>New Jersey Department of Environmental Protection water allocation permit series.</w:t>
      </w:r>
      <w:r>
        <w:rPr>
          <w:noProof/>
        </w:rPr>
        <w:tab/>
      </w:r>
      <w:r>
        <w:rPr>
          <w:noProof/>
        </w:rPr>
        <w:fldChar w:fldCharType="begin"/>
      </w:r>
      <w:r>
        <w:rPr>
          <w:noProof/>
        </w:rPr>
        <w:instrText xml:space="preserve"> PAGEREF _Toc404165511 \h </w:instrText>
      </w:r>
      <w:r>
        <w:rPr>
          <w:noProof/>
        </w:rPr>
      </w:r>
      <w:r>
        <w:rPr>
          <w:noProof/>
        </w:rPr>
        <w:fldChar w:fldCharType="separate"/>
      </w:r>
      <w:r>
        <w:rPr>
          <w:noProof/>
        </w:rPr>
        <w:t>16</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923A88">
        <w:rPr>
          <w:b/>
          <w:noProof/>
        </w:rPr>
        <w:t>Table 4.</w:t>
      </w:r>
      <w:r>
        <w:rPr>
          <w:rFonts w:asciiTheme="minorHAnsi" w:eastAsiaTheme="minorEastAsia" w:hAnsiTheme="minorHAnsi" w:cstheme="minorBidi"/>
          <w:noProof/>
          <w:sz w:val="22"/>
          <w:szCs w:val="22"/>
        </w:rPr>
        <w:tab/>
      </w:r>
      <w:r>
        <w:rPr>
          <w:noProof/>
        </w:rPr>
        <w:t>Groundwater model layers and their representation in hydrogeologic units in the Ocean County study area, New Jersey.</w:t>
      </w:r>
      <w:r>
        <w:rPr>
          <w:noProof/>
        </w:rPr>
        <w:tab/>
      </w:r>
      <w:r>
        <w:rPr>
          <w:noProof/>
        </w:rPr>
        <w:fldChar w:fldCharType="begin"/>
      </w:r>
      <w:r>
        <w:rPr>
          <w:noProof/>
        </w:rPr>
        <w:instrText xml:space="preserve"> PAGEREF _Toc404165512 \h </w:instrText>
      </w:r>
      <w:r>
        <w:rPr>
          <w:noProof/>
        </w:rPr>
      </w:r>
      <w:r>
        <w:rPr>
          <w:noProof/>
        </w:rPr>
        <w:fldChar w:fldCharType="separate"/>
      </w:r>
      <w:r>
        <w:rPr>
          <w:noProof/>
        </w:rPr>
        <w:t>22</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923A88">
        <w:rPr>
          <w:b/>
          <w:noProof/>
        </w:rPr>
        <w:t>Table 5.</w:t>
      </w:r>
      <w:r>
        <w:rPr>
          <w:rFonts w:asciiTheme="minorHAnsi" w:eastAsiaTheme="minorEastAsia" w:hAnsiTheme="minorHAnsi" w:cstheme="minorBidi"/>
          <w:noProof/>
          <w:sz w:val="22"/>
          <w:szCs w:val="22"/>
        </w:rPr>
        <w:tab/>
      </w:r>
      <w:r>
        <w:rPr>
          <w:noProof/>
        </w:rPr>
        <w:t>Published hydraulic properties of aquifers and confining units in the Coastal Plain of New Jersey.</w:t>
      </w:r>
      <w:r>
        <w:rPr>
          <w:noProof/>
        </w:rPr>
        <w:tab/>
      </w:r>
      <w:r>
        <w:rPr>
          <w:noProof/>
        </w:rPr>
        <w:fldChar w:fldCharType="begin"/>
      </w:r>
      <w:r>
        <w:rPr>
          <w:noProof/>
        </w:rPr>
        <w:instrText xml:space="preserve"> PAGEREF _Toc404165513 \h </w:instrText>
      </w:r>
      <w:r>
        <w:rPr>
          <w:noProof/>
        </w:rPr>
      </w:r>
      <w:r>
        <w:rPr>
          <w:noProof/>
        </w:rPr>
        <w:fldChar w:fldCharType="separate"/>
      </w:r>
      <w:r>
        <w:rPr>
          <w:noProof/>
        </w:rPr>
        <w:t>25</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923A88">
        <w:rPr>
          <w:b/>
          <w:noProof/>
        </w:rPr>
        <w:t>Table 6.</w:t>
      </w:r>
      <w:r>
        <w:rPr>
          <w:rFonts w:asciiTheme="minorHAnsi" w:eastAsiaTheme="minorEastAsia" w:hAnsiTheme="minorHAnsi" w:cstheme="minorBidi"/>
          <w:noProof/>
          <w:sz w:val="22"/>
          <w:szCs w:val="22"/>
        </w:rPr>
        <w:tab/>
      </w:r>
      <w:r>
        <w:rPr>
          <w:noProof/>
        </w:rPr>
        <w:t>Hydraulic properties used in groundwater-flow model simulations for the Ocean County study area, New Jersey.</w:t>
      </w:r>
      <w:r>
        <w:rPr>
          <w:noProof/>
        </w:rPr>
        <w:tab/>
      </w:r>
      <w:r>
        <w:rPr>
          <w:noProof/>
        </w:rPr>
        <w:fldChar w:fldCharType="begin"/>
      </w:r>
      <w:r>
        <w:rPr>
          <w:noProof/>
        </w:rPr>
        <w:instrText xml:space="preserve"> PAGEREF _Toc404165514 \h </w:instrText>
      </w:r>
      <w:r>
        <w:rPr>
          <w:noProof/>
        </w:rPr>
      </w:r>
      <w:r>
        <w:rPr>
          <w:noProof/>
        </w:rPr>
        <w:fldChar w:fldCharType="separate"/>
      </w:r>
      <w:r>
        <w:rPr>
          <w:noProof/>
        </w:rPr>
        <w:t>25</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923A88">
        <w:rPr>
          <w:b/>
          <w:noProof/>
        </w:rPr>
        <w:t>Table 7.</w:t>
      </w:r>
      <w:r>
        <w:rPr>
          <w:rFonts w:asciiTheme="minorHAnsi" w:eastAsiaTheme="minorEastAsia" w:hAnsiTheme="minorHAnsi" w:cstheme="minorBidi"/>
          <w:noProof/>
          <w:sz w:val="22"/>
          <w:szCs w:val="22"/>
        </w:rPr>
        <w:tab/>
      </w:r>
      <w:r>
        <w:rPr>
          <w:noProof/>
        </w:rPr>
        <w:t>Average difference between simulated and measured water levels in selected wells, Ocean County study area, New Jersey, January 2000 to December 2003.</w:t>
      </w:r>
      <w:r>
        <w:rPr>
          <w:noProof/>
        </w:rPr>
        <w:tab/>
      </w:r>
      <w:r>
        <w:rPr>
          <w:noProof/>
        </w:rPr>
        <w:fldChar w:fldCharType="begin"/>
      </w:r>
      <w:r>
        <w:rPr>
          <w:noProof/>
        </w:rPr>
        <w:instrText xml:space="preserve"> PAGEREF _Toc404165515 \h </w:instrText>
      </w:r>
      <w:r>
        <w:rPr>
          <w:noProof/>
        </w:rPr>
      </w:r>
      <w:r>
        <w:rPr>
          <w:noProof/>
        </w:rPr>
        <w:fldChar w:fldCharType="separate"/>
      </w:r>
      <w:r>
        <w:rPr>
          <w:noProof/>
        </w:rPr>
        <w:t>26</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923A88">
        <w:rPr>
          <w:b/>
          <w:noProof/>
        </w:rPr>
        <w:t>Table 8.</w:t>
      </w:r>
      <w:r>
        <w:rPr>
          <w:rFonts w:asciiTheme="minorHAnsi" w:eastAsiaTheme="minorEastAsia" w:hAnsiTheme="minorHAnsi" w:cstheme="minorBidi"/>
          <w:noProof/>
          <w:sz w:val="22"/>
          <w:szCs w:val="22"/>
        </w:rPr>
        <w:tab/>
      </w:r>
      <w:r>
        <w:rPr>
          <w:noProof/>
        </w:rPr>
        <w:t>Simulated and estimated mean monthly base flow at selected streamflow-gaging stations, Ocean County study area, New Jersey, for January 2000 to December 2003.</w:t>
      </w:r>
      <w:r>
        <w:rPr>
          <w:noProof/>
        </w:rPr>
        <w:tab/>
      </w:r>
      <w:r>
        <w:rPr>
          <w:noProof/>
        </w:rPr>
        <w:fldChar w:fldCharType="begin"/>
      </w:r>
      <w:r>
        <w:rPr>
          <w:noProof/>
        </w:rPr>
        <w:instrText xml:space="preserve"> PAGEREF _Toc404165516 \h </w:instrText>
      </w:r>
      <w:r>
        <w:rPr>
          <w:noProof/>
        </w:rPr>
      </w:r>
      <w:r>
        <w:rPr>
          <w:noProof/>
        </w:rPr>
        <w:fldChar w:fldCharType="separate"/>
      </w:r>
      <w:r>
        <w:rPr>
          <w:noProof/>
        </w:rPr>
        <w:t>31</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923A88">
        <w:rPr>
          <w:b/>
          <w:noProof/>
        </w:rPr>
        <w:t>Table 9.</w:t>
      </w:r>
      <w:r>
        <w:rPr>
          <w:rFonts w:asciiTheme="minorHAnsi" w:eastAsiaTheme="minorEastAsia" w:hAnsiTheme="minorHAnsi" w:cstheme="minorBidi"/>
          <w:noProof/>
          <w:sz w:val="22"/>
          <w:szCs w:val="22"/>
        </w:rPr>
        <w:tab/>
      </w:r>
      <w:r>
        <w:rPr>
          <w:noProof/>
        </w:rPr>
        <w:t>Time period, groundwater-withdrawal rate, groundwater discharge to streams, and recharge rate simulated in the groundwater-flow model.</w:t>
      </w:r>
      <w:r>
        <w:rPr>
          <w:noProof/>
        </w:rPr>
        <w:tab/>
      </w:r>
      <w:r>
        <w:rPr>
          <w:noProof/>
        </w:rPr>
        <w:fldChar w:fldCharType="begin"/>
      </w:r>
      <w:r>
        <w:rPr>
          <w:noProof/>
        </w:rPr>
        <w:instrText xml:space="preserve"> PAGEREF _Toc404165517 \h </w:instrText>
      </w:r>
      <w:r>
        <w:rPr>
          <w:noProof/>
        </w:rPr>
      </w:r>
      <w:r>
        <w:rPr>
          <w:noProof/>
        </w:rPr>
        <w:fldChar w:fldCharType="separate"/>
      </w:r>
      <w:r>
        <w:rPr>
          <w:noProof/>
        </w:rPr>
        <w:t>31</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923A88">
        <w:rPr>
          <w:b/>
          <w:noProof/>
        </w:rPr>
        <w:t>Table 10.</w:t>
      </w:r>
      <w:r>
        <w:rPr>
          <w:rFonts w:asciiTheme="minorHAnsi" w:eastAsiaTheme="minorEastAsia" w:hAnsiTheme="minorHAnsi" w:cstheme="minorBidi"/>
          <w:noProof/>
          <w:sz w:val="22"/>
          <w:szCs w:val="22"/>
        </w:rPr>
        <w:tab/>
      </w:r>
      <w:r>
        <w:rPr>
          <w:noProof/>
        </w:rPr>
        <w:t>Calibrated model parameter values and composite scaled sensitivities, Ocean County study area, New Jersey.</w:t>
      </w:r>
      <w:r>
        <w:rPr>
          <w:noProof/>
        </w:rPr>
        <w:tab/>
      </w:r>
      <w:r>
        <w:rPr>
          <w:noProof/>
        </w:rPr>
        <w:fldChar w:fldCharType="begin"/>
      </w:r>
      <w:r>
        <w:rPr>
          <w:noProof/>
        </w:rPr>
        <w:instrText xml:space="preserve"> PAGEREF _Toc404165518 \h </w:instrText>
      </w:r>
      <w:r>
        <w:rPr>
          <w:noProof/>
        </w:rPr>
      </w:r>
      <w:r>
        <w:rPr>
          <w:noProof/>
        </w:rPr>
        <w:fldChar w:fldCharType="separate"/>
      </w:r>
      <w:r>
        <w:rPr>
          <w:noProof/>
        </w:rPr>
        <w:t>32</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923A88">
        <w:rPr>
          <w:b/>
          <w:noProof/>
        </w:rPr>
        <w:lastRenderedPageBreak/>
        <w:t>Table 11.</w:t>
      </w:r>
      <w:r>
        <w:rPr>
          <w:rFonts w:asciiTheme="minorHAnsi" w:eastAsiaTheme="minorEastAsia" w:hAnsiTheme="minorHAnsi" w:cstheme="minorBidi"/>
          <w:noProof/>
          <w:sz w:val="22"/>
          <w:szCs w:val="22"/>
        </w:rPr>
        <w:tab/>
      </w:r>
      <w:r>
        <w:rPr>
          <w:noProof/>
        </w:rPr>
        <w:t>Simulated base-flow reductions at selected streamflow-gaging stations from no-withdrawal to post</w:t>
      </w:r>
      <w:del w:id="40" w:author="Author">
        <w:r w:rsidDel="00FE127C">
          <w:rPr>
            <w:noProof/>
          </w:rPr>
          <w:delText>-</w:delText>
        </w:r>
      </w:del>
      <w:r>
        <w:rPr>
          <w:noProof/>
        </w:rPr>
        <w:t>development withdrawal conditions and from no-withdrawal to maximum-allocation withdrawal conditions, Ocean County study area, New Jersey.</w:t>
      </w:r>
      <w:r>
        <w:rPr>
          <w:noProof/>
        </w:rPr>
        <w:tab/>
      </w:r>
      <w:r>
        <w:rPr>
          <w:noProof/>
        </w:rPr>
        <w:fldChar w:fldCharType="begin"/>
      </w:r>
      <w:r>
        <w:rPr>
          <w:noProof/>
        </w:rPr>
        <w:instrText xml:space="preserve"> PAGEREF _Toc404165519 \h </w:instrText>
      </w:r>
      <w:r>
        <w:rPr>
          <w:noProof/>
        </w:rPr>
      </w:r>
      <w:r>
        <w:rPr>
          <w:noProof/>
        </w:rPr>
        <w:fldChar w:fldCharType="separate"/>
      </w:r>
      <w:r>
        <w:rPr>
          <w:noProof/>
        </w:rPr>
        <w:t>41</w:t>
      </w:r>
      <w:r>
        <w:rPr>
          <w:noProof/>
        </w:rPr>
        <w:fldChar w:fldCharType="end"/>
      </w:r>
    </w:p>
    <w:p w:rsidR="005876B7" w:rsidRDefault="005876B7">
      <w:pPr>
        <w:pStyle w:val="TableofFigures"/>
        <w:tabs>
          <w:tab w:val="left" w:pos="1100"/>
          <w:tab w:val="right" w:leader="dot" w:pos="10041"/>
        </w:tabs>
        <w:rPr>
          <w:rFonts w:asciiTheme="minorHAnsi" w:eastAsiaTheme="minorEastAsia" w:hAnsiTheme="minorHAnsi" w:cstheme="minorBidi"/>
          <w:noProof/>
          <w:sz w:val="22"/>
          <w:szCs w:val="22"/>
        </w:rPr>
      </w:pPr>
      <w:r w:rsidRPr="00923A88">
        <w:rPr>
          <w:b/>
          <w:noProof/>
        </w:rPr>
        <w:t>Table 12.</w:t>
      </w:r>
      <w:r>
        <w:rPr>
          <w:rFonts w:asciiTheme="minorHAnsi" w:eastAsiaTheme="minorEastAsia" w:hAnsiTheme="minorHAnsi" w:cstheme="minorBidi"/>
          <w:noProof/>
          <w:sz w:val="22"/>
          <w:szCs w:val="22"/>
        </w:rPr>
        <w:tab/>
      </w:r>
      <w:r>
        <w:rPr>
          <w:noProof/>
        </w:rPr>
        <w:t xml:space="preserve">Estimated base flow to streams that flow into the Barnegat </w:t>
      </w:r>
      <w:r w:rsidR="00605377">
        <w:t>Bay</w:t>
      </w:r>
      <w:del w:id="41" w:author="Author">
        <w:r w:rsidR="00605377" w:rsidDel="00605377">
          <w:delText>–</w:delText>
        </w:r>
      </w:del>
      <w:ins w:id="42" w:author="Author">
        <w:r w:rsidR="00605377">
          <w:t>-</w:t>
        </w:r>
      </w:ins>
      <w:r>
        <w:rPr>
          <w:noProof/>
        </w:rPr>
        <w:t>Little Egg Harbor estuary, Ocean County study area, New Jersey.</w:t>
      </w:r>
      <w:r>
        <w:rPr>
          <w:noProof/>
        </w:rPr>
        <w:tab/>
      </w:r>
      <w:r>
        <w:rPr>
          <w:noProof/>
        </w:rPr>
        <w:fldChar w:fldCharType="begin"/>
      </w:r>
      <w:r>
        <w:rPr>
          <w:noProof/>
        </w:rPr>
        <w:instrText xml:space="preserve"> PAGEREF _Toc404165520 \h </w:instrText>
      </w:r>
      <w:r>
        <w:rPr>
          <w:noProof/>
        </w:rPr>
      </w:r>
      <w:r>
        <w:rPr>
          <w:noProof/>
        </w:rPr>
        <w:fldChar w:fldCharType="separate"/>
      </w:r>
      <w:r>
        <w:rPr>
          <w:noProof/>
        </w:rPr>
        <w:t>42</w:t>
      </w:r>
      <w:r>
        <w:rPr>
          <w:noProof/>
        </w:rPr>
        <w:fldChar w:fldCharType="end"/>
      </w:r>
    </w:p>
    <w:p w:rsidR="00E21172" w:rsidRDefault="005876B7" w:rsidP="005876B7">
      <w:pPr>
        <w:pStyle w:val="TableofFigures"/>
        <w:tabs>
          <w:tab w:val="left" w:pos="1100"/>
          <w:tab w:val="right" w:leader="dot" w:pos="10041"/>
        </w:tabs>
        <w:rPr>
          <w:noProof/>
        </w:rPr>
      </w:pPr>
      <w:r w:rsidRPr="00923A88">
        <w:rPr>
          <w:b/>
          <w:noProof/>
        </w:rPr>
        <w:t>Table 13.</w:t>
      </w:r>
      <w:r>
        <w:rPr>
          <w:rFonts w:asciiTheme="minorHAnsi" w:eastAsiaTheme="minorEastAsia" w:hAnsiTheme="minorHAnsi" w:cstheme="minorBidi"/>
          <w:noProof/>
          <w:sz w:val="22"/>
          <w:szCs w:val="22"/>
        </w:rPr>
        <w:tab/>
      </w:r>
      <w:r>
        <w:rPr>
          <w:noProof/>
        </w:rPr>
        <w:t>Simulated water levels during no-withdrawal, post</w:t>
      </w:r>
      <w:del w:id="43" w:author="Author">
        <w:r w:rsidDel="00FE127C">
          <w:rPr>
            <w:noProof/>
          </w:rPr>
          <w:delText>-</w:delText>
        </w:r>
      </w:del>
      <w:r>
        <w:rPr>
          <w:noProof/>
        </w:rPr>
        <w:t>development withdrawal, and maximum-allocation withdrawal conditions at selected wells, stress periods 73 (August 2002) and 80 (March 2003), Ocean County study area, New Jersey.</w:t>
      </w:r>
      <w:r>
        <w:rPr>
          <w:noProof/>
        </w:rPr>
        <w:tab/>
      </w:r>
      <w:r>
        <w:rPr>
          <w:noProof/>
        </w:rPr>
        <w:fldChar w:fldCharType="begin"/>
      </w:r>
      <w:r>
        <w:rPr>
          <w:noProof/>
        </w:rPr>
        <w:instrText xml:space="preserve"> PAGEREF _Toc404165521 \h </w:instrText>
      </w:r>
      <w:r>
        <w:rPr>
          <w:noProof/>
        </w:rPr>
      </w:r>
      <w:r>
        <w:rPr>
          <w:noProof/>
        </w:rPr>
        <w:fldChar w:fldCharType="separate"/>
      </w:r>
      <w:r>
        <w:rPr>
          <w:noProof/>
        </w:rPr>
        <w:t>43</w:t>
      </w:r>
      <w:r>
        <w:rPr>
          <w:noProof/>
        </w:rPr>
        <w:fldChar w:fldCharType="end"/>
      </w:r>
      <w:r w:rsidR="00873C29">
        <w:rPr>
          <w:noProof/>
        </w:rPr>
        <w:fldChar w:fldCharType="end"/>
      </w:r>
    </w:p>
    <w:p w:rsidR="00E92939" w:rsidRDefault="00E92939" w:rsidP="00133AD9">
      <w:pPr>
        <w:pStyle w:val="TOCHeading1"/>
        <w:sectPr w:rsidR="00E92939" w:rsidSect="00477283">
          <w:footerReference w:type="default" r:id="rId17"/>
          <w:pgSz w:w="12240" w:h="15840" w:code="1"/>
          <w:pgMar w:top="1440" w:right="864" w:bottom="1440" w:left="1325" w:header="720" w:footer="720" w:gutter="0"/>
          <w:pgNumType w:fmt="lowerRoman" w:start="1"/>
          <w:cols w:space="720"/>
          <w:docGrid w:linePitch="360"/>
        </w:sectPr>
      </w:pPr>
    </w:p>
    <w:p w:rsidR="00400E0D" w:rsidRPr="00DC6924" w:rsidRDefault="00400E0D" w:rsidP="00133AD9">
      <w:pPr>
        <w:pStyle w:val="TOCHeading1"/>
      </w:pPr>
      <w:r w:rsidRPr="00DC6924">
        <w:lastRenderedPageBreak/>
        <w:t>Conversion Factors</w:t>
      </w:r>
      <w:bookmarkEnd w:id="23"/>
      <w:bookmarkEnd w:id="24"/>
      <w:r w:rsidR="00030AF0">
        <w:t xml:space="preserve"> and Datum</w:t>
      </w:r>
    </w:p>
    <w:p w:rsidR="005876B7" w:rsidRPr="00087A89" w:rsidRDefault="005876B7" w:rsidP="005876B7">
      <w:pPr>
        <w:pStyle w:val="ConvFactorNote"/>
      </w:pPr>
      <w:bookmarkStart w:id="44" w:name="_Toc59000057"/>
      <w:bookmarkStart w:id="45" w:name="_Toc59001232"/>
      <w:r w:rsidRPr="00087A89">
        <w:t xml:space="preserve">Inch/Pound to </w:t>
      </w:r>
      <w:r>
        <w:t>International System of Units</w:t>
      </w:r>
    </w:p>
    <w:tbl>
      <w:tblPr>
        <w:tblW w:w="0" w:type="auto"/>
        <w:tblInd w:w="80" w:type="dxa"/>
        <w:tblCellMar>
          <w:left w:w="0" w:type="dxa"/>
          <w:right w:w="0" w:type="dxa"/>
        </w:tblCellMar>
        <w:tblLook w:val="0000" w:firstRow="0" w:lastRow="0" w:firstColumn="0" w:lastColumn="0" w:noHBand="0" w:noVBand="0"/>
      </w:tblPr>
      <w:tblGrid>
        <w:gridCol w:w="3240"/>
        <w:gridCol w:w="2388"/>
        <w:gridCol w:w="2700"/>
      </w:tblGrid>
      <w:tr w:rsidR="00400E0D" w:rsidTr="00030AF0">
        <w:trPr>
          <w:trHeight w:val="60"/>
        </w:trPr>
        <w:tc>
          <w:tcPr>
            <w:tcW w:w="3240" w:type="dxa"/>
            <w:tcBorders>
              <w:top w:val="single" w:sz="6" w:space="0" w:color="000000"/>
              <w:bottom w:val="single" w:sz="6" w:space="0" w:color="000000"/>
            </w:tcBorders>
            <w:tcMar>
              <w:top w:w="80" w:type="dxa"/>
              <w:left w:w="80" w:type="dxa"/>
              <w:bottom w:w="80" w:type="dxa"/>
              <w:right w:w="80" w:type="dxa"/>
            </w:tcMar>
          </w:tcPr>
          <w:bookmarkEnd w:id="44"/>
          <w:bookmarkEnd w:id="45"/>
          <w:p w:rsidR="00400E0D" w:rsidRDefault="00400E0D" w:rsidP="00E9617F">
            <w:pPr>
              <w:pStyle w:val="TableCellHeading"/>
            </w:pPr>
            <w:r>
              <w:t>Multiply</w:t>
            </w:r>
          </w:p>
        </w:tc>
        <w:tc>
          <w:tcPr>
            <w:tcW w:w="2388" w:type="dxa"/>
            <w:tcBorders>
              <w:top w:val="single" w:sz="6" w:space="0" w:color="000000"/>
              <w:bottom w:val="single" w:sz="6" w:space="0" w:color="000000"/>
            </w:tcBorders>
            <w:tcMar>
              <w:top w:w="80" w:type="dxa"/>
              <w:left w:w="80" w:type="dxa"/>
              <w:bottom w:w="80" w:type="dxa"/>
              <w:right w:w="80" w:type="dxa"/>
            </w:tcMar>
          </w:tcPr>
          <w:p w:rsidR="00400E0D" w:rsidRDefault="00400E0D" w:rsidP="00E9617F">
            <w:pPr>
              <w:pStyle w:val="TableCellHeading"/>
            </w:pPr>
            <w:r>
              <w:t>By</w:t>
            </w:r>
          </w:p>
        </w:tc>
        <w:tc>
          <w:tcPr>
            <w:tcW w:w="2700" w:type="dxa"/>
            <w:tcBorders>
              <w:top w:val="single" w:sz="6" w:space="0" w:color="000000"/>
              <w:bottom w:val="single" w:sz="6" w:space="0" w:color="000000"/>
            </w:tcBorders>
            <w:tcMar>
              <w:top w:w="80" w:type="dxa"/>
              <w:left w:w="80" w:type="dxa"/>
              <w:bottom w:w="80" w:type="dxa"/>
              <w:right w:w="80" w:type="dxa"/>
            </w:tcMar>
          </w:tcPr>
          <w:p w:rsidR="00400E0D" w:rsidRDefault="00400E0D" w:rsidP="00E9617F">
            <w:pPr>
              <w:pStyle w:val="TableCellHeading"/>
            </w:pPr>
            <w:r>
              <w:t>To obtain</w:t>
            </w:r>
          </w:p>
        </w:tc>
      </w:tr>
      <w:tr w:rsidR="00400E0D">
        <w:trPr>
          <w:trHeight w:val="272"/>
        </w:trPr>
        <w:tc>
          <w:tcPr>
            <w:tcW w:w="8328" w:type="dxa"/>
            <w:gridSpan w:val="3"/>
            <w:tcBorders>
              <w:top w:val="single" w:sz="6" w:space="0" w:color="000000"/>
              <w:bottom w:val="single" w:sz="6" w:space="0" w:color="000000"/>
            </w:tcBorders>
            <w:tcMar>
              <w:top w:w="80" w:type="dxa"/>
              <w:left w:w="40" w:type="dxa"/>
              <w:bottom w:w="40" w:type="dxa"/>
              <w:right w:w="80" w:type="dxa"/>
            </w:tcMar>
          </w:tcPr>
          <w:p w:rsidR="00400E0D" w:rsidRDefault="00400E0D" w:rsidP="00E9617F">
            <w:pPr>
              <w:pStyle w:val="TableSpanner"/>
            </w:pPr>
            <w:r>
              <w:t>Length</w:t>
            </w:r>
          </w:p>
        </w:tc>
      </w:tr>
      <w:tr w:rsidR="00400E0D">
        <w:trPr>
          <w:trHeight w:val="60"/>
        </w:trPr>
        <w:tc>
          <w:tcPr>
            <w:tcW w:w="3240" w:type="dxa"/>
            <w:tcBorders>
              <w:top w:val="single" w:sz="6" w:space="0" w:color="000000"/>
            </w:tcBorders>
            <w:tcMar>
              <w:top w:w="80" w:type="dxa"/>
              <w:left w:w="40" w:type="dxa"/>
              <w:bottom w:w="40" w:type="dxa"/>
              <w:right w:w="80" w:type="dxa"/>
            </w:tcMar>
          </w:tcPr>
          <w:p w:rsidR="00400E0D" w:rsidRPr="009C43FB" w:rsidRDefault="00400E0D" w:rsidP="00E9617F">
            <w:pPr>
              <w:pStyle w:val="TableCellBody"/>
            </w:pPr>
            <w:r w:rsidRPr="009C43FB">
              <w:t>inch (in.)</w:t>
            </w:r>
          </w:p>
        </w:tc>
        <w:tc>
          <w:tcPr>
            <w:tcW w:w="2388" w:type="dxa"/>
            <w:tcBorders>
              <w:top w:val="single" w:sz="6" w:space="0" w:color="000000"/>
            </w:tcBorders>
            <w:tcMar>
              <w:top w:w="80" w:type="dxa"/>
              <w:left w:w="40" w:type="dxa"/>
              <w:bottom w:w="40" w:type="dxa"/>
              <w:right w:w="80" w:type="dxa"/>
            </w:tcMar>
          </w:tcPr>
          <w:p w:rsidR="00400E0D" w:rsidRPr="009C43FB" w:rsidRDefault="00400E0D" w:rsidP="007663D6">
            <w:pPr>
              <w:pStyle w:val="TableCellDecAlign"/>
            </w:pPr>
            <w:r w:rsidRPr="009C43FB">
              <w:t>2.54</w:t>
            </w:r>
          </w:p>
        </w:tc>
        <w:tc>
          <w:tcPr>
            <w:tcW w:w="2700" w:type="dxa"/>
            <w:tcBorders>
              <w:top w:val="single" w:sz="6" w:space="0" w:color="000000"/>
            </w:tcBorders>
            <w:tcMar>
              <w:top w:w="80" w:type="dxa"/>
              <w:left w:w="40" w:type="dxa"/>
              <w:bottom w:w="40" w:type="dxa"/>
              <w:right w:w="80" w:type="dxa"/>
            </w:tcMar>
          </w:tcPr>
          <w:p w:rsidR="00400E0D" w:rsidRPr="009C43FB" w:rsidRDefault="00400E0D" w:rsidP="00E9617F">
            <w:pPr>
              <w:pStyle w:val="TableCellBody"/>
            </w:pPr>
            <w:r w:rsidRPr="009C43FB">
              <w:t>centimeter (cm)</w:t>
            </w:r>
          </w:p>
        </w:tc>
      </w:tr>
      <w:tr w:rsidR="00400E0D">
        <w:trPr>
          <w:trHeight w:val="60"/>
        </w:trPr>
        <w:tc>
          <w:tcPr>
            <w:tcW w:w="3240" w:type="dxa"/>
            <w:tcMar>
              <w:top w:w="80" w:type="dxa"/>
              <w:left w:w="40" w:type="dxa"/>
              <w:bottom w:w="40" w:type="dxa"/>
              <w:right w:w="80" w:type="dxa"/>
            </w:tcMar>
          </w:tcPr>
          <w:p w:rsidR="00400E0D" w:rsidRPr="009C43FB" w:rsidRDefault="00400E0D" w:rsidP="00E9617F">
            <w:pPr>
              <w:pStyle w:val="TableCellBody"/>
            </w:pPr>
            <w:r w:rsidRPr="009C43FB">
              <w:t>foot (ft)</w:t>
            </w:r>
          </w:p>
        </w:tc>
        <w:tc>
          <w:tcPr>
            <w:tcW w:w="2388" w:type="dxa"/>
            <w:tcMar>
              <w:top w:w="80" w:type="dxa"/>
              <w:left w:w="40" w:type="dxa"/>
              <w:bottom w:w="40" w:type="dxa"/>
              <w:right w:w="80" w:type="dxa"/>
            </w:tcMar>
          </w:tcPr>
          <w:p w:rsidR="00400E0D" w:rsidRPr="009C43FB" w:rsidRDefault="00400E0D" w:rsidP="007663D6">
            <w:pPr>
              <w:pStyle w:val="TableCellDecAlign"/>
            </w:pPr>
            <w:r w:rsidRPr="009C43FB">
              <w:t>0.3048</w:t>
            </w:r>
          </w:p>
        </w:tc>
        <w:tc>
          <w:tcPr>
            <w:tcW w:w="2700" w:type="dxa"/>
            <w:tcMar>
              <w:top w:w="80" w:type="dxa"/>
              <w:left w:w="40" w:type="dxa"/>
              <w:bottom w:w="40" w:type="dxa"/>
              <w:right w:w="80" w:type="dxa"/>
            </w:tcMar>
          </w:tcPr>
          <w:p w:rsidR="00400E0D" w:rsidRPr="009C43FB" w:rsidRDefault="00400E0D" w:rsidP="00E9617F">
            <w:pPr>
              <w:pStyle w:val="TableCellBody"/>
            </w:pPr>
            <w:r w:rsidRPr="009C43FB">
              <w:t>meter (m)</w:t>
            </w:r>
          </w:p>
        </w:tc>
      </w:tr>
      <w:tr w:rsidR="00400E0D">
        <w:trPr>
          <w:trHeight w:val="60"/>
        </w:trPr>
        <w:tc>
          <w:tcPr>
            <w:tcW w:w="3240" w:type="dxa"/>
            <w:tcMar>
              <w:top w:w="80" w:type="dxa"/>
              <w:left w:w="40" w:type="dxa"/>
              <w:bottom w:w="40" w:type="dxa"/>
              <w:right w:w="80" w:type="dxa"/>
            </w:tcMar>
          </w:tcPr>
          <w:p w:rsidR="00400E0D" w:rsidRPr="009C43FB" w:rsidRDefault="00400E0D" w:rsidP="00E9617F">
            <w:pPr>
              <w:pStyle w:val="TableCellBody"/>
            </w:pPr>
            <w:r w:rsidRPr="009C43FB">
              <w:t>mile (mi)</w:t>
            </w:r>
          </w:p>
        </w:tc>
        <w:tc>
          <w:tcPr>
            <w:tcW w:w="2388" w:type="dxa"/>
            <w:tcMar>
              <w:top w:w="80" w:type="dxa"/>
              <w:left w:w="40" w:type="dxa"/>
              <w:bottom w:w="40" w:type="dxa"/>
              <w:right w:w="80" w:type="dxa"/>
            </w:tcMar>
          </w:tcPr>
          <w:p w:rsidR="00400E0D" w:rsidRPr="009C43FB" w:rsidRDefault="00400E0D" w:rsidP="007663D6">
            <w:pPr>
              <w:pStyle w:val="TableCellDecAlign"/>
            </w:pPr>
            <w:r w:rsidRPr="009C43FB">
              <w:t>1.609</w:t>
            </w:r>
          </w:p>
        </w:tc>
        <w:tc>
          <w:tcPr>
            <w:tcW w:w="2700" w:type="dxa"/>
            <w:tcMar>
              <w:top w:w="80" w:type="dxa"/>
              <w:left w:w="40" w:type="dxa"/>
              <w:bottom w:w="40" w:type="dxa"/>
              <w:right w:w="80" w:type="dxa"/>
            </w:tcMar>
          </w:tcPr>
          <w:p w:rsidR="00400E0D" w:rsidRPr="009C43FB" w:rsidRDefault="00400E0D" w:rsidP="00E9617F">
            <w:pPr>
              <w:pStyle w:val="TableCellBody"/>
            </w:pPr>
            <w:r w:rsidRPr="009C43FB">
              <w:t>kilometer (km)</w:t>
            </w:r>
          </w:p>
        </w:tc>
      </w:tr>
      <w:tr w:rsidR="00400E0D">
        <w:trPr>
          <w:trHeight w:val="60"/>
        </w:trPr>
        <w:tc>
          <w:tcPr>
            <w:tcW w:w="8328" w:type="dxa"/>
            <w:gridSpan w:val="3"/>
            <w:tcBorders>
              <w:top w:val="single" w:sz="6" w:space="0" w:color="000000"/>
              <w:bottom w:val="single" w:sz="6" w:space="0" w:color="000000"/>
            </w:tcBorders>
            <w:tcMar>
              <w:top w:w="80" w:type="dxa"/>
              <w:left w:w="40" w:type="dxa"/>
              <w:bottom w:w="40" w:type="dxa"/>
              <w:right w:w="80" w:type="dxa"/>
            </w:tcMar>
          </w:tcPr>
          <w:p w:rsidR="00400E0D" w:rsidRDefault="00400E0D" w:rsidP="00E9617F">
            <w:pPr>
              <w:pStyle w:val="TableSpanner"/>
            </w:pPr>
            <w:r>
              <w:t>Area</w:t>
            </w:r>
          </w:p>
        </w:tc>
      </w:tr>
      <w:tr w:rsidR="00400E0D" w:rsidDel="00E92939" w:rsidTr="00E92939">
        <w:trPr>
          <w:trHeight w:val="60"/>
          <w:del w:id="46" w:author="Author"/>
        </w:trPr>
        <w:tc>
          <w:tcPr>
            <w:tcW w:w="3240" w:type="dxa"/>
            <w:tcMar>
              <w:top w:w="80" w:type="dxa"/>
              <w:left w:w="40" w:type="dxa"/>
              <w:bottom w:w="40" w:type="dxa"/>
              <w:right w:w="80" w:type="dxa"/>
            </w:tcMar>
          </w:tcPr>
          <w:p w:rsidR="00400E0D" w:rsidRPr="009C43FB" w:rsidDel="00E92939" w:rsidRDefault="00400E0D" w:rsidP="00E9617F">
            <w:pPr>
              <w:pStyle w:val="TableCellBody"/>
              <w:rPr>
                <w:del w:id="47" w:author="Author"/>
              </w:rPr>
            </w:pPr>
            <w:del w:id="48" w:author="Author">
              <w:r w:rsidRPr="009C43FB" w:rsidDel="00E92939">
                <w:delText>square foot (ft</w:delText>
              </w:r>
              <w:r w:rsidRPr="009C43FB" w:rsidDel="00E92939">
                <w:rPr>
                  <w:rStyle w:val="Superscript"/>
                </w:rPr>
                <w:delText>2</w:delText>
              </w:r>
              <w:r w:rsidRPr="009C43FB" w:rsidDel="00E92939">
                <w:delText>)</w:delText>
              </w:r>
            </w:del>
          </w:p>
        </w:tc>
        <w:tc>
          <w:tcPr>
            <w:tcW w:w="2388" w:type="dxa"/>
            <w:tcMar>
              <w:top w:w="80" w:type="dxa"/>
              <w:left w:w="40" w:type="dxa"/>
              <w:bottom w:w="40" w:type="dxa"/>
              <w:right w:w="80" w:type="dxa"/>
            </w:tcMar>
          </w:tcPr>
          <w:p w:rsidR="00400E0D" w:rsidRPr="009C43FB" w:rsidDel="00E92939" w:rsidRDefault="00400E0D" w:rsidP="007663D6">
            <w:pPr>
              <w:pStyle w:val="TableCellDecAlign"/>
              <w:rPr>
                <w:del w:id="49" w:author="Author"/>
              </w:rPr>
            </w:pPr>
            <w:del w:id="50" w:author="Author">
              <w:r w:rsidRPr="009C43FB" w:rsidDel="00E92939">
                <w:delText>0.09290</w:delText>
              </w:r>
            </w:del>
          </w:p>
        </w:tc>
        <w:tc>
          <w:tcPr>
            <w:tcW w:w="2700" w:type="dxa"/>
            <w:tcMar>
              <w:top w:w="80" w:type="dxa"/>
              <w:left w:w="40" w:type="dxa"/>
              <w:bottom w:w="40" w:type="dxa"/>
              <w:right w:w="80" w:type="dxa"/>
            </w:tcMar>
          </w:tcPr>
          <w:p w:rsidR="00400E0D" w:rsidRPr="009C43FB" w:rsidDel="00E92939" w:rsidRDefault="00400E0D" w:rsidP="00E9617F">
            <w:pPr>
              <w:pStyle w:val="TableCellBody"/>
              <w:rPr>
                <w:del w:id="51" w:author="Author"/>
              </w:rPr>
            </w:pPr>
            <w:del w:id="52" w:author="Author">
              <w:r w:rsidRPr="009C43FB" w:rsidDel="00E92939">
                <w:delText>square meter (m</w:delText>
              </w:r>
              <w:r w:rsidRPr="009C43FB" w:rsidDel="00E92939">
                <w:rPr>
                  <w:rStyle w:val="Superscript"/>
                </w:rPr>
                <w:delText>2</w:delText>
              </w:r>
              <w:r w:rsidRPr="009C43FB" w:rsidDel="00E92939">
                <w:delText>)</w:delText>
              </w:r>
            </w:del>
          </w:p>
        </w:tc>
      </w:tr>
      <w:tr w:rsidR="00400E0D" w:rsidTr="00E92939">
        <w:trPr>
          <w:trHeight w:val="60"/>
        </w:trPr>
        <w:tc>
          <w:tcPr>
            <w:tcW w:w="3240" w:type="dxa"/>
            <w:tcMar>
              <w:top w:w="80" w:type="dxa"/>
              <w:left w:w="40" w:type="dxa"/>
              <w:bottom w:w="40" w:type="dxa"/>
              <w:right w:w="80" w:type="dxa"/>
            </w:tcMar>
          </w:tcPr>
          <w:p w:rsidR="00400E0D" w:rsidRPr="009C43FB" w:rsidRDefault="00400E0D" w:rsidP="00E9617F">
            <w:pPr>
              <w:pStyle w:val="TableCellBody"/>
            </w:pPr>
            <w:r w:rsidRPr="009C43FB">
              <w:t>square mile (mi</w:t>
            </w:r>
            <w:r w:rsidRPr="009C43FB">
              <w:rPr>
                <w:rStyle w:val="Superscript"/>
              </w:rPr>
              <w:t>2</w:t>
            </w:r>
            <w:r w:rsidRPr="009C43FB">
              <w:t>)</w:t>
            </w:r>
          </w:p>
        </w:tc>
        <w:tc>
          <w:tcPr>
            <w:tcW w:w="2388" w:type="dxa"/>
            <w:tcMar>
              <w:top w:w="80" w:type="dxa"/>
              <w:left w:w="40" w:type="dxa"/>
              <w:bottom w:w="40" w:type="dxa"/>
              <w:right w:w="80" w:type="dxa"/>
            </w:tcMar>
          </w:tcPr>
          <w:p w:rsidR="00400E0D" w:rsidRPr="009C43FB" w:rsidRDefault="00400E0D" w:rsidP="007663D6">
            <w:pPr>
              <w:pStyle w:val="TableCellDecAlign"/>
            </w:pPr>
            <w:r w:rsidRPr="009C43FB">
              <w:t>2.590</w:t>
            </w:r>
          </w:p>
        </w:tc>
        <w:tc>
          <w:tcPr>
            <w:tcW w:w="2700" w:type="dxa"/>
            <w:tcMar>
              <w:top w:w="80" w:type="dxa"/>
              <w:left w:w="40" w:type="dxa"/>
              <w:bottom w:w="40" w:type="dxa"/>
              <w:right w:w="80" w:type="dxa"/>
            </w:tcMar>
          </w:tcPr>
          <w:p w:rsidR="00400E0D" w:rsidRPr="009C43FB" w:rsidRDefault="00400E0D" w:rsidP="00E9617F">
            <w:pPr>
              <w:pStyle w:val="TableCellBody"/>
            </w:pPr>
            <w:r w:rsidRPr="009C43FB">
              <w:t>square kilometer (km</w:t>
            </w:r>
            <w:r w:rsidRPr="009C43FB">
              <w:rPr>
                <w:rStyle w:val="Superscript"/>
              </w:rPr>
              <w:t>2</w:t>
            </w:r>
            <w:r w:rsidRPr="009C43FB">
              <w:t xml:space="preserve">) </w:t>
            </w:r>
          </w:p>
        </w:tc>
      </w:tr>
      <w:tr w:rsidR="00E92939" w:rsidTr="00E92939">
        <w:trPr>
          <w:trHeight w:val="60"/>
        </w:trPr>
        <w:tc>
          <w:tcPr>
            <w:tcW w:w="3240" w:type="dxa"/>
            <w:tcBorders>
              <w:bottom w:val="single" w:sz="6" w:space="0" w:color="000000"/>
            </w:tcBorders>
            <w:tcMar>
              <w:top w:w="80" w:type="dxa"/>
              <w:left w:w="40" w:type="dxa"/>
              <w:bottom w:w="40" w:type="dxa"/>
              <w:right w:w="80" w:type="dxa"/>
            </w:tcMar>
          </w:tcPr>
          <w:p w:rsidR="00E92939" w:rsidRPr="009C43FB" w:rsidRDefault="00E92939" w:rsidP="00E9617F">
            <w:pPr>
              <w:pStyle w:val="TableCellBody"/>
            </w:pPr>
            <w:ins w:id="53" w:author="Author">
              <w:r>
                <w:t>acre</w:t>
              </w:r>
            </w:ins>
          </w:p>
        </w:tc>
        <w:tc>
          <w:tcPr>
            <w:tcW w:w="2388" w:type="dxa"/>
            <w:tcBorders>
              <w:bottom w:val="single" w:sz="6" w:space="0" w:color="000000"/>
            </w:tcBorders>
            <w:tcMar>
              <w:top w:w="80" w:type="dxa"/>
              <w:left w:w="40" w:type="dxa"/>
              <w:bottom w:w="40" w:type="dxa"/>
              <w:right w:w="80" w:type="dxa"/>
            </w:tcMar>
          </w:tcPr>
          <w:p w:rsidR="00E92939" w:rsidRPr="009C43FB" w:rsidRDefault="00E92939" w:rsidP="007663D6">
            <w:pPr>
              <w:pStyle w:val="TableCellDecAlign"/>
            </w:pPr>
            <w:ins w:id="54" w:author="Author">
              <w:r>
                <w:t>0.4047</w:t>
              </w:r>
            </w:ins>
          </w:p>
        </w:tc>
        <w:tc>
          <w:tcPr>
            <w:tcW w:w="2700" w:type="dxa"/>
            <w:tcBorders>
              <w:bottom w:val="single" w:sz="6" w:space="0" w:color="000000"/>
            </w:tcBorders>
            <w:tcMar>
              <w:top w:w="80" w:type="dxa"/>
              <w:left w:w="40" w:type="dxa"/>
              <w:bottom w:w="40" w:type="dxa"/>
              <w:right w:w="80" w:type="dxa"/>
            </w:tcMar>
          </w:tcPr>
          <w:p w:rsidR="00E92939" w:rsidRPr="009C43FB" w:rsidRDefault="00E92939" w:rsidP="00E9617F">
            <w:pPr>
              <w:pStyle w:val="TableCellBody"/>
            </w:pPr>
            <w:ins w:id="55" w:author="Author">
              <w:r>
                <w:t>hectare (ha)</w:t>
              </w:r>
            </w:ins>
          </w:p>
        </w:tc>
      </w:tr>
      <w:tr w:rsidR="00400E0D">
        <w:trPr>
          <w:trHeight w:val="60"/>
        </w:trPr>
        <w:tc>
          <w:tcPr>
            <w:tcW w:w="8328" w:type="dxa"/>
            <w:gridSpan w:val="3"/>
            <w:tcBorders>
              <w:top w:val="single" w:sz="6" w:space="0" w:color="000000"/>
              <w:bottom w:val="single" w:sz="6" w:space="0" w:color="000000"/>
            </w:tcBorders>
            <w:tcMar>
              <w:top w:w="80" w:type="dxa"/>
              <w:left w:w="40" w:type="dxa"/>
              <w:bottom w:w="40" w:type="dxa"/>
              <w:right w:w="80" w:type="dxa"/>
            </w:tcMar>
          </w:tcPr>
          <w:p w:rsidR="00400E0D" w:rsidRDefault="00400E0D" w:rsidP="00E9617F">
            <w:pPr>
              <w:pStyle w:val="TableSpanner"/>
            </w:pPr>
            <w:r>
              <w:t>Volume</w:t>
            </w:r>
          </w:p>
        </w:tc>
      </w:tr>
      <w:tr w:rsidR="00400E0D">
        <w:trPr>
          <w:trHeight w:val="60"/>
        </w:trPr>
        <w:tc>
          <w:tcPr>
            <w:tcW w:w="3240" w:type="dxa"/>
            <w:tcMar>
              <w:top w:w="80" w:type="dxa"/>
              <w:left w:w="40" w:type="dxa"/>
              <w:bottom w:w="40" w:type="dxa"/>
              <w:right w:w="80" w:type="dxa"/>
            </w:tcMar>
          </w:tcPr>
          <w:p w:rsidR="00400E0D" w:rsidRPr="009C43FB" w:rsidRDefault="00400E0D" w:rsidP="00E9617F">
            <w:pPr>
              <w:pStyle w:val="TableCellBody"/>
            </w:pPr>
            <w:r w:rsidRPr="009C43FB">
              <w:t>gallon (gal)</w:t>
            </w:r>
          </w:p>
        </w:tc>
        <w:tc>
          <w:tcPr>
            <w:tcW w:w="2388" w:type="dxa"/>
            <w:tcMar>
              <w:top w:w="80" w:type="dxa"/>
              <w:left w:w="40" w:type="dxa"/>
              <w:bottom w:w="40" w:type="dxa"/>
              <w:right w:w="80" w:type="dxa"/>
            </w:tcMar>
          </w:tcPr>
          <w:p w:rsidR="00400E0D" w:rsidRPr="009C43FB" w:rsidRDefault="00400E0D" w:rsidP="007663D6">
            <w:pPr>
              <w:pStyle w:val="TableCellDecAlign"/>
            </w:pPr>
            <w:r w:rsidRPr="009C43FB">
              <w:t>3.785</w:t>
            </w:r>
          </w:p>
        </w:tc>
        <w:tc>
          <w:tcPr>
            <w:tcW w:w="2700" w:type="dxa"/>
            <w:tcMar>
              <w:top w:w="80" w:type="dxa"/>
              <w:left w:w="40" w:type="dxa"/>
              <w:bottom w:w="40" w:type="dxa"/>
              <w:right w:w="80" w:type="dxa"/>
            </w:tcMar>
          </w:tcPr>
          <w:p w:rsidR="00400E0D" w:rsidRPr="009C43FB" w:rsidRDefault="00400E0D" w:rsidP="00E9617F">
            <w:pPr>
              <w:pStyle w:val="TableCellBody"/>
            </w:pPr>
            <w:r w:rsidRPr="009C43FB">
              <w:t xml:space="preserve">liter (L) </w:t>
            </w:r>
          </w:p>
        </w:tc>
      </w:tr>
      <w:tr w:rsidR="00400E0D">
        <w:trPr>
          <w:trHeight w:val="60"/>
        </w:trPr>
        <w:tc>
          <w:tcPr>
            <w:tcW w:w="3240" w:type="dxa"/>
            <w:tcMar>
              <w:top w:w="80" w:type="dxa"/>
              <w:left w:w="40" w:type="dxa"/>
              <w:bottom w:w="40" w:type="dxa"/>
              <w:right w:w="80" w:type="dxa"/>
            </w:tcMar>
          </w:tcPr>
          <w:p w:rsidR="00400E0D" w:rsidRPr="009C43FB" w:rsidRDefault="00400E0D" w:rsidP="00E9617F">
            <w:pPr>
              <w:pStyle w:val="TableCellBody"/>
            </w:pPr>
            <w:r w:rsidRPr="009C43FB">
              <w:t>gallon (gal)</w:t>
            </w:r>
          </w:p>
        </w:tc>
        <w:tc>
          <w:tcPr>
            <w:tcW w:w="2388" w:type="dxa"/>
            <w:tcMar>
              <w:top w:w="80" w:type="dxa"/>
              <w:left w:w="40" w:type="dxa"/>
              <w:bottom w:w="40" w:type="dxa"/>
              <w:right w:w="80" w:type="dxa"/>
            </w:tcMar>
          </w:tcPr>
          <w:p w:rsidR="00400E0D" w:rsidRPr="009C43FB" w:rsidRDefault="00400E0D" w:rsidP="007663D6">
            <w:pPr>
              <w:pStyle w:val="TableCellDecAlign"/>
            </w:pPr>
            <w:r w:rsidRPr="009C43FB">
              <w:t>0.003785</w:t>
            </w:r>
          </w:p>
        </w:tc>
        <w:tc>
          <w:tcPr>
            <w:tcW w:w="2700" w:type="dxa"/>
            <w:tcMar>
              <w:top w:w="80" w:type="dxa"/>
              <w:left w:w="40" w:type="dxa"/>
              <w:bottom w:w="40" w:type="dxa"/>
              <w:right w:w="80" w:type="dxa"/>
            </w:tcMar>
          </w:tcPr>
          <w:p w:rsidR="00400E0D" w:rsidRPr="009C43FB" w:rsidRDefault="00400E0D" w:rsidP="00E9617F">
            <w:pPr>
              <w:pStyle w:val="TableCellBody"/>
            </w:pPr>
            <w:r w:rsidRPr="009C43FB">
              <w:t>cubic meter (m</w:t>
            </w:r>
            <w:r w:rsidRPr="009C43FB">
              <w:rPr>
                <w:rStyle w:val="Superscript"/>
              </w:rPr>
              <w:t>3</w:t>
            </w:r>
            <w:r w:rsidRPr="009C43FB">
              <w:t xml:space="preserve">) </w:t>
            </w:r>
          </w:p>
        </w:tc>
      </w:tr>
      <w:tr w:rsidR="00400E0D">
        <w:trPr>
          <w:trHeight w:val="60"/>
        </w:trPr>
        <w:tc>
          <w:tcPr>
            <w:tcW w:w="3240" w:type="dxa"/>
            <w:tcMar>
              <w:top w:w="80" w:type="dxa"/>
              <w:left w:w="40" w:type="dxa"/>
              <w:bottom w:w="40" w:type="dxa"/>
              <w:right w:w="80" w:type="dxa"/>
            </w:tcMar>
          </w:tcPr>
          <w:p w:rsidR="00400E0D" w:rsidRPr="009C43FB" w:rsidRDefault="00400E0D" w:rsidP="00E9617F">
            <w:pPr>
              <w:pStyle w:val="TableCellBody"/>
            </w:pPr>
            <w:r w:rsidRPr="009C43FB">
              <w:t>million gallons (Mgal)</w:t>
            </w:r>
          </w:p>
        </w:tc>
        <w:tc>
          <w:tcPr>
            <w:tcW w:w="2388" w:type="dxa"/>
            <w:tcMar>
              <w:top w:w="80" w:type="dxa"/>
              <w:left w:w="40" w:type="dxa"/>
              <w:bottom w:w="40" w:type="dxa"/>
              <w:right w:w="80" w:type="dxa"/>
            </w:tcMar>
          </w:tcPr>
          <w:p w:rsidR="00400E0D" w:rsidRPr="009C43FB" w:rsidRDefault="00400E0D" w:rsidP="007663D6">
            <w:pPr>
              <w:pStyle w:val="TableCellDecAlign"/>
            </w:pPr>
            <w:r w:rsidRPr="009C43FB">
              <w:t>3,785</w:t>
            </w:r>
          </w:p>
        </w:tc>
        <w:tc>
          <w:tcPr>
            <w:tcW w:w="2700" w:type="dxa"/>
            <w:tcMar>
              <w:top w:w="80" w:type="dxa"/>
              <w:left w:w="40" w:type="dxa"/>
              <w:bottom w:w="40" w:type="dxa"/>
              <w:right w:w="80" w:type="dxa"/>
            </w:tcMar>
          </w:tcPr>
          <w:p w:rsidR="00400E0D" w:rsidRPr="009C43FB" w:rsidRDefault="00400E0D" w:rsidP="00E9617F">
            <w:pPr>
              <w:pStyle w:val="TableCellBody"/>
            </w:pPr>
            <w:r w:rsidRPr="009C43FB">
              <w:t>cubic meter</w:t>
            </w:r>
            <w:r w:rsidR="00381E4F">
              <w:t xml:space="preserve"> </w:t>
            </w:r>
            <w:r w:rsidRPr="009C43FB">
              <w:t>(m</w:t>
            </w:r>
            <w:r w:rsidRPr="009C43FB">
              <w:rPr>
                <w:rStyle w:val="Superscript"/>
              </w:rPr>
              <w:t>3</w:t>
            </w:r>
            <w:r w:rsidRPr="009C43FB">
              <w:t>)</w:t>
            </w:r>
          </w:p>
        </w:tc>
      </w:tr>
      <w:tr w:rsidR="00400E0D" w:rsidDel="00E92939">
        <w:trPr>
          <w:trHeight w:val="60"/>
          <w:del w:id="56" w:author="Author"/>
        </w:trPr>
        <w:tc>
          <w:tcPr>
            <w:tcW w:w="3240" w:type="dxa"/>
            <w:tcMar>
              <w:top w:w="80" w:type="dxa"/>
              <w:left w:w="40" w:type="dxa"/>
              <w:bottom w:w="40" w:type="dxa"/>
              <w:right w:w="80" w:type="dxa"/>
            </w:tcMar>
          </w:tcPr>
          <w:p w:rsidR="00400E0D" w:rsidRPr="009C43FB" w:rsidDel="00E92939" w:rsidRDefault="00400E0D" w:rsidP="00E9617F">
            <w:pPr>
              <w:pStyle w:val="TableCellBody"/>
              <w:rPr>
                <w:del w:id="57" w:author="Author"/>
              </w:rPr>
            </w:pPr>
            <w:del w:id="58" w:author="Author">
              <w:r w:rsidRPr="009C43FB" w:rsidDel="00E92939">
                <w:delText>cubic foot (ft</w:delText>
              </w:r>
              <w:r w:rsidRPr="009C43FB" w:rsidDel="00E92939">
                <w:rPr>
                  <w:rStyle w:val="Superscript"/>
                </w:rPr>
                <w:delText>3</w:delText>
              </w:r>
              <w:r w:rsidRPr="009C43FB" w:rsidDel="00E92939">
                <w:delText>)</w:delText>
              </w:r>
            </w:del>
          </w:p>
        </w:tc>
        <w:tc>
          <w:tcPr>
            <w:tcW w:w="2388" w:type="dxa"/>
            <w:tcMar>
              <w:top w:w="80" w:type="dxa"/>
              <w:left w:w="40" w:type="dxa"/>
              <w:bottom w:w="40" w:type="dxa"/>
              <w:right w:w="80" w:type="dxa"/>
            </w:tcMar>
          </w:tcPr>
          <w:p w:rsidR="00400E0D" w:rsidRPr="009C43FB" w:rsidDel="00E92939" w:rsidRDefault="00400E0D" w:rsidP="007663D6">
            <w:pPr>
              <w:pStyle w:val="TableCellDecAlign"/>
              <w:rPr>
                <w:del w:id="59" w:author="Author"/>
              </w:rPr>
            </w:pPr>
            <w:del w:id="60" w:author="Author">
              <w:r w:rsidRPr="009C43FB" w:rsidDel="00E92939">
                <w:delText>0.02832</w:delText>
              </w:r>
            </w:del>
          </w:p>
        </w:tc>
        <w:tc>
          <w:tcPr>
            <w:tcW w:w="2700" w:type="dxa"/>
            <w:tcMar>
              <w:top w:w="80" w:type="dxa"/>
              <w:left w:w="40" w:type="dxa"/>
              <w:bottom w:w="40" w:type="dxa"/>
              <w:right w:w="80" w:type="dxa"/>
            </w:tcMar>
          </w:tcPr>
          <w:p w:rsidR="00400E0D" w:rsidRPr="009C43FB" w:rsidDel="00E92939" w:rsidRDefault="00400E0D" w:rsidP="00E9617F">
            <w:pPr>
              <w:pStyle w:val="TableCellBody"/>
              <w:rPr>
                <w:del w:id="61" w:author="Author"/>
              </w:rPr>
            </w:pPr>
            <w:del w:id="62" w:author="Author">
              <w:r w:rsidRPr="009C43FB" w:rsidDel="00E92939">
                <w:delText>cubic meter (m</w:delText>
              </w:r>
              <w:r w:rsidRPr="009C43FB" w:rsidDel="00E92939">
                <w:rPr>
                  <w:rStyle w:val="Superscript"/>
                </w:rPr>
                <w:delText>3</w:delText>
              </w:r>
              <w:r w:rsidRPr="009C43FB" w:rsidDel="00E92939">
                <w:delText xml:space="preserve">) </w:delText>
              </w:r>
            </w:del>
          </w:p>
        </w:tc>
      </w:tr>
      <w:tr w:rsidR="00400E0D">
        <w:trPr>
          <w:trHeight w:val="60"/>
        </w:trPr>
        <w:tc>
          <w:tcPr>
            <w:tcW w:w="8328" w:type="dxa"/>
            <w:gridSpan w:val="3"/>
            <w:tcBorders>
              <w:top w:val="single" w:sz="6" w:space="0" w:color="000000"/>
              <w:bottom w:val="single" w:sz="6" w:space="0" w:color="000000"/>
            </w:tcBorders>
            <w:tcMar>
              <w:top w:w="80" w:type="dxa"/>
              <w:left w:w="40" w:type="dxa"/>
              <w:bottom w:w="40" w:type="dxa"/>
              <w:right w:w="80" w:type="dxa"/>
            </w:tcMar>
          </w:tcPr>
          <w:p w:rsidR="00400E0D" w:rsidRDefault="00400E0D" w:rsidP="00E9617F">
            <w:pPr>
              <w:pStyle w:val="TableSpanner"/>
            </w:pPr>
            <w:r>
              <w:t>Flow rate</w:t>
            </w:r>
          </w:p>
        </w:tc>
      </w:tr>
      <w:tr w:rsidR="00400E0D" w:rsidDel="00E92939">
        <w:trPr>
          <w:trHeight w:val="60"/>
          <w:del w:id="63" w:author="Author"/>
        </w:trPr>
        <w:tc>
          <w:tcPr>
            <w:tcW w:w="3240" w:type="dxa"/>
            <w:tcMar>
              <w:top w:w="80" w:type="dxa"/>
              <w:left w:w="40" w:type="dxa"/>
              <w:bottom w:w="40" w:type="dxa"/>
              <w:right w:w="80" w:type="dxa"/>
            </w:tcMar>
          </w:tcPr>
          <w:p w:rsidR="00400E0D" w:rsidRPr="009C43FB" w:rsidDel="00E92939" w:rsidRDefault="00400E0D" w:rsidP="00E9617F">
            <w:pPr>
              <w:pStyle w:val="TableCellBody"/>
              <w:rPr>
                <w:del w:id="64" w:author="Author"/>
              </w:rPr>
            </w:pPr>
            <w:del w:id="65" w:author="Author">
              <w:r w:rsidRPr="009C43FB" w:rsidDel="00E92939">
                <w:delText>foot per second (ft/s)</w:delText>
              </w:r>
            </w:del>
          </w:p>
        </w:tc>
        <w:tc>
          <w:tcPr>
            <w:tcW w:w="2388" w:type="dxa"/>
            <w:tcMar>
              <w:top w:w="80" w:type="dxa"/>
              <w:left w:w="40" w:type="dxa"/>
              <w:bottom w:w="40" w:type="dxa"/>
              <w:right w:w="80" w:type="dxa"/>
            </w:tcMar>
          </w:tcPr>
          <w:p w:rsidR="00400E0D" w:rsidRPr="009C43FB" w:rsidDel="00E92939" w:rsidRDefault="00400E0D" w:rsidP="007663D6">
            <w:pPr>
              <w:pStyle w:val="TableCellDecAlign"/>
              <w:rPr>
                <w:del w:id="66" w:author="Author"/>
              </w:rPr>
            </w:pPr>
            <w:del w:id="67" w:author="Author">
              <w:r w:rsidRPr="009C43FB" w:rsidDel="00E92939">
                <w:delText>0.3048</w:delText>
              </w:r>
            </w:del>
          </w:p>
        </w:tc>
        <w:tc>
          <w:tcPr>
            <w:tcW w:w="2700" w:type="dxa"/>
            <w:tcMar>
              <w:top w:w="80" w:type="dxa"/>
              <w:left w:w="40" w:type="dxa"/>
              <w:bottom w:w="40" w:type="dxa"/>
              <w:right w:w="80" w:type="dxa"/>
            </w:tcMar>
          </w:tcPr>
          <w:p w:rsidR="00400E0D" w:rsidRPr="009C43FB" w:rsidDel="00E92939" w:rsidRDefault="00400E0D" w:rsidP="00E9617F">
            <w:pPr>
              <w:pStyle w:val="TableCellBody"/>
              <w:rPr>
                <w:del w:id="68" w:author="Author"/>
              </w:rPr>
            </w:pPr>
            <w:del w:id="69" w:author="Author">
              <w:r w:rsidRPr="009C43FB" w:rsidDel="00E92939">
                <w:delText>meter per second (m/s)</w:delText>
              </w:r>
            </w:del>
          </w:p>
        </w:tc>
      </w:tr>
      <w:tr w:rsidR="00400E0D" w:rsidDel="00E92939">
        <w:trPr>
          <w:trHeight w:val="60"/>
          <w:del w:id="70" w:author="Author"/>
        </w:trPr>
        <w:tc>
          <w:tcPr>
            <w:tcW w:w="3240" w:type="dxa"/>
            <w:tcMar>
              <w:top w:w="80" w:type="dxa"/>
              <w:left w:w="40" w:type="dxa"/>
              <w:bottom w:w="40" w:type="dxa"/>
              <w:right w:w="80" w:type="dxa"/>
            </w:tcMar>
          </w:tcPr>
          <w:p w:rsidR="00400E0D" w:rsidRPr="009C43FB" w:rsidDel="00E92939" w:rsidRDefault="00400E0D" w:rsidP="00F70E1E">
            <w:pPr>
              <w:pStyle w:val="TableCellBody"/>
              <w:rPr>
                <w:del w:id="71" w:author="Author"/>
              </w:rPr>
            </w:pPr>
            <w:del w:id="72" w:author="Author">
              <w:r w:rsidRPr="009C43FB" w:rsidDel="00E92939">
                <w:delText>foot per day (ft/d)</w:delText>
              </w:r>
            </w:del>
          </w:p>
        </w:tc>
        <w:tc>
          <w:tcPr>
            <w:tcW w:w="2388" w:type="dxa"/>
            <w:tcMar>
              <w:top w:w="80" w:type="dxa"/>
              <w:left w:w="40" w:type="dxa"/>
              <w:bottom w:w="40" w:type="dxa"/>
              <w:right w:w="80" w:type="dxa"/>
            </w:tcMar>
          </w:tcPr>
          <w:p w:rsidR="00400E0D" w:rsidRPr="009C43FB" w:rsidDel="00E92939" w:rsidRDefault="00400E0D" w:rsidP="00F70E1E">
            <w:pPr>
              <w:pStyle w:val="TableCellDecAlign"/>
              <w:rPr>
                <w:del w:id="73" w:author="Author"/>
              </w:rPr>
            </w:pPr>
            <w:del w:id="74" w:author="Author">
              <w:r w:rsidRPr="009C43FB" w:rsidDel="00E92939">
                <w:delText>0.3048</w:delText>
              </w:r>
            </w:del>
          </w:p>
        </w:tc>
        <w:tc>
          <w:tcPr>
            <w:tcW w:w="2700" w:type="dxa"/>
            <w:tcMar>
              <w:top w:w="80" w:type="dxa"/>
              <w:left w:w="40" w:type="dxa"/>
              <w:bottom w:w="40" w:type="dxa"/>
              <w:right w:w="80" w:type="dxa"/>
            </w:tcMar>
          </w:tcPr>
          <w:p w:rsidR="00400E0D" w:rsidRPr="009C43FB" w:rsidDel="00E92939" w:rsidRDefault="00400E0D" w:rsidP="00F70E1E">
            <w:pPr>
              <w:pStyle w:val="TableCellBody"/>
              <w:rPr>
                <w:del w:id="75" w:author="Author"/>
              </w:rPr>
            </w:pPr>
            <w:del w:id="76" w:author="Author">
              <w:r w:rsidRPr="009C43FB" w:rsidDel="00E92939">
                <w:delText>meter per day (m/d)</w:delText>
              </w:r>
            </w:del>
          </w:p>
        </w:tc>
      </w:tr>
      <w:tr w:rsidR="00400E0D">
        <w:trPr>
          <w:trHeight w:val="60"/>
        </w:trPr>
        <w:tc>
          <w:tcPr>
            <w:tcW w:w="3240" w:type="dxa"/>
            <w:tcMar>
              <w:top w:w="80" w:type="dxa"/>
              <w:left w:w="40" w:type="dxa"/>
              <w:bottom w:w="40" w:type="dxa"/>
              <w:right w:w="80" w:type="dxa"/>
            </w:tcMar>
          </w:tcPr>
          <w:p w:rsidR="00400E0D" w:rsidRPr="009C43FB" w:rsidRDefault="00400E0D" w:rsidP="00F70E1E">
            <w:pPr>
              <w:pStyle w:val="TableCellBody"/>
            </w:pPr>
            <w:r w:rsidRPr="009C43FB">
              <w:t>cubic foot per second (ft</w:t>
            </w:r>
            <w:r w:rsidRPr="009C43FB">
              <w:rPr>
                <w:rStyle w:val="Superscript"/>
              </w:rPr>
              <w:t>3</w:t>
            </w:r>
            <w:r w:rsidRPr="009C43FB">
              <w:t>/s)</w:t>
            </w:r>
          </w:p>
        </w:tc>
        <w:tc>
          <w:tcPr>
            <w:tcW w:w="2388" w:type="dxa"/>
            <w:tcMar>
              <w:top w:w="80" w:type="dxa"/>
              <w:left w:w="40" w:type="dxa"/>
              <w:bottom w:w="40" w:type="dxa"/>
              <w:right w:w="80" w:type="dxa"/>
            </w:tcMar>
          </w:tcPr>
          <w:p w:rsidR="00400E0D" w:rsidRPr="009C43FB" w:rsidRDefault="00400E0D" w:rsidP="00F70E1E">
            <w:pPr>
              <w:pStyle w:val="TableCellDecAlign"/>
            </w:pPr>
            <w:r w:rsidRPr="009C43FB">
              <w:t>0.02832</w:t>
            </w:r>
          </w:p>
        </w:tc>
        <w:tc>
          <w:tcPr>
            <w:tcW w:w="2700" w:type="dxa"/>
            <w:tcMar>
              <w:top w:w="80" w:type="dxa"/>
              <w:left w:w="40" w:type="dxa"/>
              <w:bottom w:w="40" w:type="dxa"/>
              <w:right w:w="80" w:type="dxa"/>
            </w:tcMar>
          </w:tcPr>
          <w:p w:rsidR="00400E0D" w:rsidRPr="009C43FB" w:rsidRDefault="00400E0D" w:rsidP="00F70E1E">
            <w:pPr>
              <w:pStyle w:val="TableCellBody"/>
            </w:pPr>
            <w:r w:rsidRPr="009C43FB">
              <w:t>cubic meter per second (m</w:t>
            </w:r>
            <w:r w:rsidRPr="009C43FB">
              <w:rPr>
                <w:rStyle w:val="Superscript"/>
              </w:rPr>
              <w:t>3</w:t>
            </w:r>
            <w:r w:rsidRPr="009C43FB">
              <w:t>/s)</w:t>
            </w:r>
          </w:p>
        </w:tc>
      </w:tr>
      <w:tr w:rsidR="00400E0D" w:rsidDel="00E92939">
        <w:trPr>
          <w:trHeight w:val="60"/>
          <w:del w:id="77" w:author="Author"/>
        </w:trPr>
        <w:tc>
          <w:tcPr>
            <w:tcW w:w="3240" w:type="dxa"/>
            <w:tcMar>
              <w:top w:w="80" w:type="dxa"/>
              <w:left w:w="40" w:type="dxa"/>
              <w:bottom w:w="40" w:type="dxa"/>
              <w:right w:w="80" w:type="dxa"/>
            </w:tcMar>
          </w:tcPr>
          <w:p w:rsidR="00400E0D" w:rsidRPr="009C43FB" w:rsidDel="00E92939" w:rsidRDefault="00400E0D" w:rsidP="00F70E1E">
            <w:pPr>
              <w:pStyle w:val="TableCellBody"/>
              <w:rPr>
                <w:del w:id="78" w:author="Author"/>
              </w:rPr>
            </w:pPr>
            <w:commentRangeStart w:id="79"/>
            <w:del w:id="80" w:author="Author">
              <w:r w:rsidRPr="009C43FB" w:rsidDel="00E92939">
                <w:delText>cubic</w:delText>
              </w:r>
            </w:del>
            <w:commentRangeEnd w:id="79"/>
            <w:r w:rsidR="00E92939">
              <w:rPr>
                <w:rStyle w:val="CommentReference"/>
              </w:rPr>
              <w:commentReference w:id="79"/>
            </w:r>
            <w:del w:id="81" w:author="Author">
              <w:r w:rsidRPr="009C43FB" w:rsidDel="00E92939">
                <w:delText xml:space="preserve"> foot per second (ft</w:delText>
              </w:r>
              <w:r w:rsidRPr="009C43FB" w:rsidDel="00E92939">
                <w:rPr>
                  <w:rStyle w:val="Superscript"/>
                </w:rPr>
                <w:delText>3</w:delText>
              </w:r>
              <w:r w:rsidRPr="009C43FB" w:rsidDel="00E92939">
                <w:delText>/s)</w:delText>
              </w:r>
            </w:del>
          </w:p>
        </w:tc>
        <w:tc>
          <w:tcPr>
            <w:tcW w:w="2388" w:type="dxa"/>
            <w:tcMar>
              <w:top w:w="80" w:type="dxa"/>
              <w:left w:w="40" w:type="dxa"/>
              <w:bottom w:w="40" w:type="dxa"/>
              <w:right w:w="80" w:type="dxa"/>
            </w:tcMar>
          </w:tcPr>
          <w:p w:rsidR="00400E0D" w:rsidRPr="009C43FB" w:rsidDel="00E92939" w:rsidRDefault="00400E0D" w:rsidP="00F70E1E">
            <w:pPr>
              <w:pStyle w:val="TableCellDecAlign"/>
              <w:rPr>
                <w:del w:id="82" w:author="Author"/>
              </w:rPr>
            </w:pPr>
          </w:p>
        </w:tc>
        <w:tc>
          <w:tcPr>
            <w:tcW w:w="2700" w:type="dxa"/>
            <w:tcMar>
              <w:top w:w="80" w:type="dxa"/>
              <w:left w:w="40" w:type="dxa"/>
              <w:bottom w:w="40" w:type="dxa"/>
              <w:right w:w="80" w:type="dxa"/>
            </w:tcMar>
          </w:tcPr>
          <w:p w:rsidR="00400E0D" w:rsidRPr="009C43FB" w:rsidDel="00E92939" w:rsidRDefault="00400E0D" w:rsidP="00F70E1E">
            <w:pPr>
              <w:pStyle w:val="TableCellBody"/>
              <w:rPr>
                <w:del w:id="83" w:author="Author"/>
              </w:rPr>
            </w:pPr>
            <w:del w:id="84" w:author="Author">
              <w:r w:rsidRPr="009C43FB" w:rsidDel="00E92939">
                <w:delText>gallon per second (gal/s)</w:delText>
              </w:r>
            </w:del>
          </w:p>
        </w:tc>
      </w:tr>
      <w:tr w:rsidR="00400E0D" w:rsidDel="00E92939">
        <w:trPr>
          <w:trHeight w:val="60"/>
          <w:del w:id="85" w:author="Author"/>
        </w:trPr>
        <w:tc>
          <w:tcPr>
            <w:tcW w:w="3240" w:type="dxa"/>
            <w:tcMar>
              <w:top w:w="80" w:type="dxa"/>
              <w:left w:w="40" w:type="dxa"/>
              <w:bottom w:w="40" w:type="dxa"/>
              <w:right w:w="80" w:type="dxa"/>
            </w:tcMar>
          </w:tcPr>
          <w:p w:rsidR="00400E0D" w:rsidRPr="009C43FB" w:rsidDel="00E92939" w:rsidRDefault="00400E0D" w:rsidP="00E9617F">
            <w:pPr>
              <w:pStyle w:val="TableCellBody"/>
              <w:rPr>
                <w:del w:id="86" w:author="Author"/>
              </w:rPr>
            </w:pPr>
            <w:commentRangeStart w:id="87"/>
            <w:del w:id="88" w:author="Author">
              <w:r w:rsidRPr="009C43FB" w:rsidDel="00E92939">
                <w:delText>gallon</w:delText>
              </w:r>
            </w:del>
            <w:commentRangeEnd w:id="87"/>
            <w:r w:rsidR="00E92939">
              <w:rPr>
                <w:rStyle w:val="CommentReference"/>
              </w:rPr>
              <w:commentReference w:id="87"/>
            </w:r>
            <w:del w:id="89" w:author="Author">
              <w:r w:rsidRPr="009C43FB" w:rsidDel="00E92939">
                <w:delText xml:space="preserve"> per minute (gal/min)</w:delText>
              </w:r>
            </w:del>
          </w:p>
        </w:tc>
        <w:tc>
          <w:tcPr>
            <w:tcW w:w="2388" w:type="dxa"/>
            <w:tcMar>
              <w:top w:w="80" w:type="dxa"/>
              <w:left w:w="40" w:type="dxa"/>
              <w:bottom w:w="40" w:type="dxa"/>
              <w:right w:w="80" w:type="dxa"/>
            </w:tcMar>
          </w:tcPr>
          <w:p w:rsidR="00400E0D" w:rsidRPr="009C43FB" w:rsidDel="00E92939" w:rsidRDefault="00400E0D" w:rsidP="007663D6">
            <w:pPr>
              <w:pStyle w:val="TableCellDecAlign"/>
              <w:rPr>
                <w:del w:id="90" w:author="Author"/>
              </w:rPr>
            </w:pPr>
            <w:del w:id="91" w:author="Author">
              <w:r w:rsidRPr="009C43FB" w:rsidDel="00E92939">
                <w:delText>0.06309</w:delText>
              </w:r>
            </w:del>
          </w:p>
        </w:tc>
        <w:tc>
          <w:tcPr>
            <w:tcW w:w="2700" w:type="dxa"/>
            <w:tcMar>
              <w:top w:w="80" w:type="dxa"/>
              <w:left w:w="40" w:type="dxa"/>
              <w:bottom w:w="40" w:type="dxa"/>
              <w:right w:w="80" w:type="dxa"/>
            </w:tcMar>
          </w:tcPr>
          <w:p w:rsidR="00400E0D" w:rsidRPr="009C43FB" w:rsidDel="00E92939" w:rsidRDefault="00400E0D" w:rsidP="00E9617F">
            <w:pPr>
              <w:pStyle w:val="TableCellBody"/>
              <w:rPr>
                <w:del w:id="92" w:author="Author"/>
              </w:rPr>
            </w:pPr>
            <w:del w:id="93" w:author="Author">
              <w:r w:rsidRPr="009C43FB" w:rsidDel="00E92939">
                <w:delText>liter per second (L/s)</w:delText>
              </w:r>
            </w:del>
          </w:p>
        </w:tc>
      </w:tr>
      <w:tr w:rsidR="00400E0D">
        <w:trPr>
          <w:trHeight w:val="60"/>
        </w:trPr>
        <w:tc>
          <w:tcPr>
            <w:tcW w:w="3240" w:type="dxa"/>
            <w:tcMar>
              <w:top w:w="80" w:type="dxa"/>
              <w:left w:w="40" w:type="dxa"/>
              <w:bottom w:w="40" w:type="dxa"/>
              <w:right w:w="80" w:type="dxa"/>
            </w:tcMar>
          </w:tcPr>
          <w:p w:rsidR="00400E0D" w:rsidRPr="009C43FB" w:rsidRDefault="00400E0D" w:rsidP="00E9617F">
            <w:pPr>
              <w:pStyle w:val="TableCellBody"/>
            </w:pPr>
            <w:commentRangeStart w:id="94"/>
            <w:r w:rsidRPr="009C43FB">
              <w:t>gallon</w:t>
            </w:r>
            <w:commentRangeEnd w:id="94"/>
            <w:r w:rsidR="00E92939">
              <w:rPr>
                <w:rStyle w:val="CommentReference"/>
              </w:rPr>
              <w:commentReference w:id="94"/>
            </w:r>
            <w:r w:rsidRPr="009C43FB">
              <w:t xml:space="preserve"> per day (gal/d)</w:t>
            </w:r>
          </w:p>
        </w:tc>
        <w:tc>
          <w:tcPr>
            <w:tcW w:w="2388" w:type="dxa"/>
            <w:tcMar>
              <w:top w:w="80" w:type="dxa"/>
              <w:left w:w="40" w:type="dxa"/>
              <w:bottom w:w="40" w:type="dxa"/>
              <w:right w:w="80" w:type="dxa"/>
            </w:tcMar>
          </w:tcPr>
          <w:p w:rsidR="00400E0D" w:rsidRPr="009C43FB" w:rsidRDefault="00400E0D" w:rsidP="007663D6">
            <w:pPr>
              <w:pStyle w:val="TableCellDecAlign"/>
            </w:pPr>
            <w:r w:rsidRPr="009C43FB">
              <w:t>0.003785</w:t>
            </w:r>
          </w:p>
        </w:tc>
        <w:tc>
          <w:tcPr>
            <w:tcW w:w="2700" w:type="dxa"/>
            <w:tcMar>
              <w:top w:w="80" w:type="dxa"/>
              <w:left w:w="40" w:type="dxa"/>
              <w:bottom w:w="40" w:type="dxa"/>
              <w:right w:w="80" w:type="dxa"/>
            </w:tcMar>
          </w:tcPr>
          <w:p w:rsidR="00400E0D" w:rsidRPr="009C43FB" w:rsidRDefault="00400E0D" w:rsidP="00E9617F">
            <w:pPr>
              <w:pStyle w:val="TableCellBody"/>
            </w:pPr>
            <w:r w:rsidRPr="009C43FB">
              <w:t>cubic meter per day (m</w:t>
            </w:r>
            <w:r w:rsidRPr="009C43FB">
              <w:rPr>
                <w:rStyle w:val="Superscript"/>
              </w:rPr>
              <w:t>3</w:t>
            </w:r>
            <w:r w:rsidRPr="009C43FB">
              <w:t>/d)</w:t>
            </w:r>
          </w:p>
        </w:tc>
      </w:tr>
      <w:tr w:rsidR="00400E0D" w:rsidDel="00E92939">
        <w:trPr>
          <w:trHeight w:val="60"/>
          <w:del w:id="95" w:author="Author"/>
        </w:trPr>
        <w:tc>
          <w:tcPr>
            <w:tcW w:w="3240" w:type="dxa"/>
            <w:tcMar>
              <w:top w:w="80" w:type="dxa"/>
              <w:left w:w="40" w:type="dxa"/>
              <w:bottom w:w="40" w:type="dxa"/>
              <w:right w:w="80" w:type="dxa"/>
            </w:tcMar>
          </w:tcPr>
          <w:p w:rsidR="00400E0D" w:rsidRPr="009C43FB" w:rsidDel="00E92939" w:rsidRDefault="00400E0D" w:rsidP="00E9617F">
            <w:pPr>
              <w:pStyle w:val="TableCellBody"/>
              <w:rPr>
                <w:del w:id="96" w:author="Author"/>
              </w:rPr>
            </w:pPr>
            <w:del w:id="97" w:author="Author">
              <w:r w:rsidRPr="009C43FB" w:rsidDel="00E92939">
                <w:delText>gallon per day per square mile [(gal/d)/mi</w:delText>
              </w:r>
              <w:r w:rsidRPr="009C43FB" w:rsidDel="00E92939">
                <w:rPr>
                  <w:rStyle w:val="Superscript"/>
                </w:rPr>
                <w:delText>2</w:delText>
              </w:r>
              <w:r w:rsidRPr="009C43FB" w:rsidDel="00E92939">
                <w:delText>]</w:delText>
              </w:r>
            </w:del>
          </w:p>
        </w:tc>
        <w:tc>
          <w:tcPr>
            <w:tcW w:w="2388" w:type="dxa"/>
            <w:tcMar>
              <w:top w:w="80" w:type="dxa"/>
              <w:left w:w="40" w:type="dxa"/>
              <w:bottom w:w="40" w:type="dxa"/>
              <w:right w:w="80" w:type="dxa"/>
            </w:tcMar>
          </w:tcPr>
          <w:p w:rsidR="00400E0D" w:rsidRPr="009C43FB" w:rsidDel="00E92939" w:rsidRDefault="00400E0D" w:rsidP="007663D6">
            <w:pPr>
              <w:pStyle w:val="TableCellDecAlign"/>
              <w:rPr>
                <w:del w:id="98" w:author="Author"/>
              </w:rPr>
            </w:pPr>
            <w:del w:id="99" w:author="Author">
              <w:r w:rsidRPr="009C43FB" w:rsidDel="00E92939">
                <w:delText>0.001461</w:delText>
              </w:r>
            </w:del>
          </w:p>
        </w:tc>
        <w:tc>
          <w:tcPr>
            <w:tcW w:w="2700" w:type="dxa"/>
            <w:tcMar>
              <w:top w:w="80" w:type="dxa"/>
              <w:left w:w="40" w:type="dxa"/>
              <w:bottom w:w="40" w:type="dxa"/>
              <w:right w:w="80" w:type="dxa"/>
            </w:tcMar>
          </w:tcPr>
          <w:p w:rsidR="00400E0D" w:rsidRPr="009C43FB" w:rsidDel="00E92939" w:rsidRDefault="00400E0D" w:rsidP="00E92939">
            <w:pPr>
              <w:pStyle w:val="TableCellBody"/>
              <w:rPr>
                <w:del w:id="100" w:author="Author"/>
              </w:rPr>
            </w:pPr>
            <w:del w:id="101" w:author="Author">
              <w:r w:rsidRPr="009C43FB" w:rsidDel="00E92939">
                <w:delText>cubic meter per day per square</w:delText>
              </w:r>
              <w:r w:rsidR="00E92939" w:rsidDel="00E92939">
                <w:delText xml:space="preserve"> </w:delText>
              </w:r>
              <w:r w:rsidRPr="009C43FB" w:rsidDel="00E92939">
                <w:delText>kilometer [(m</w:delText>
              </w:r>
              <w:r w:rsidRPr="009C43FB" w:rsidDel="00E92939">
                <w:rPr>
                  <w:rStyle w:val="Superscript"/>
                </w:rPr>
                <w:delText>3</w:delText>
              </w:r>
              <w:r w:rsidRPr="009C43FB" w:rsidDel="00E92939">
                <w:delText>/d)/km</w:delText>
              </w:r>
              <w:r w:rsidRPr="009C43FB" w:rsidDel="00E92939">
                <w:rPr>
                  <w:rStyle w:val="Superscript"/>
                </w:rPr>
                <w:delText>2</w:delText>
              </w:r>
              <w:r w:rsidRPr="009C43FB" w:rsidDel="00E92939">
                <w:delText>]</w:delText>
              </w:r>
            </w:del>
          </w:p>
        </w:tc>
      </w:tr>
      <w:tr w:rsidR="00400E0D" w:rsidDel="00E92939">
        <w:trPr>
          <w:trHeight w:val="60"/>
          <w:del w:id="102" w:author="Author"/>
        </w:trPr>
        <w:tc>
          <w:tcPr>
            <w:tcW w:w="3240" w:type="dxa"/>
            <w:tcMar>
              <w:top w:w="80" w:type="dxa"/>
              <w:left w:w="40" w:type="dxa"/>
              <w:bottom w:w="40" w:type="dxa"/>
              <w:right w:w="80" w:type="dxa"/>
            </w:tcMar>
          </w:tcPr>
          <w:p w:rsidR="00400E0D" w:rsidRPr="009C43FB" w:rsidDel="00E92939" w:rsidRDefault="00400E0D" w:rsidP="00E9617F">
            <w:pPr>
              <w:pStyle w:val="TableCellBody"/>
              <w:rPr>
                <w:del w:id="103" w:author="Author"/>
              </w:rPr>
            </w:pPr>
            <w:del w:id="104" w:author="Author">
              <w:r w:rsidRPr="009C43FB" w:rsidDel="00E92939">
                <w:delText>million gallons per day (Mgal/d)</w:delText>
              </w:r>
            </w:del>
          </w:p>
        </w:tc>
        <w:tc>
          <w:tcPr>
            <w:tcW w:w="2388" w:type="dxa"/>
            <w:tcMar>
              <w:top w:w="80" w:type="dxa"/>
              <w:left w:w="40" w:type="dxa"/>
              <w:bottom w:w="40" w:type="dxa"/>
              <w:right w:w="80" w:type="dxa"/>
            </w:tcMar>
          </w:tcPr>
          <w:p w:rsidR="00400E0D" w:rsidRPr="009C43FB" w:rsidDel="00E92939" w:rsidRDefault="00400E0D" w:rsidP="007663D6">
            <w:pPr>
              <w:pStyle w:val="TableCellDecAlign"/>
              <w:rPr>
                <w:del w:id="105" w:author="Author"/>
              </w:rPr>
            </w:pPr>
            <w:del w:id="106" w:author="Author">
              <w:r w:rsidRPr="009C43FB" w:rsidDel="00E92939">
                <w:delText>0.04381</w:delText>
              </w:r>
            </w:del>
          </w:p>
        </w:tc>
        <w:tc>
          <w:tcPr>
            <w:tcW w:w="2700" w:type="dxa"/>
            <w:tcMar>
              <w:top w:w="80" w:type="dxa"/>
              <w:left w:w="40" w:type="dxa"/>
              <w:bottom w:w="40" w:type="dxa"/>
              <w:right w:w="80" w:type="dxa"/>
            </w:tcMar>
          </w:tcPr>
          <w:p w:rsidR="00400E0D" w:rsidRPr="009C43FB" w:rsidDel="00E92939" w:rsidRDefault="00400E0D" w:rsidP="00E9617F">
            <w:pPr>
              <w:pStyle w:val="TableCellBody"/>
              <w:rPr>
                <w:del w:id="107" w:author="Author"/>
              </w:rPr>
            </w:pPr>
            <w:del w:id="108" w:author="Author">
              <w:r w:rsidRPr="009C43FB" w:rsidDel="00E92939">
                <w:delText>cubic meter per second (m</w:delText>
              </w:r>
              <w:r w:rsidRPr="009C43FB" w:rsidDel="00E92939">
                <w:rPr>
                  <w:rStyle w:val="Superscript"/>
                </w:rPr>
                <w:delText>3</w:delText>
              </w:r>
              <w:r w:rsidRPr="009C43FB" w:rsidDel="00E92939">
                <w:delText>/s)</w:delText>
              </w:r>
            </w:del>
          </w:p>
        </w:tc>
      </w:tr>
      <w:tr w:rsidR="00400E0D" w:rsidDel="00E92939">
        <w:trPr>
          <w:trHeight w:val="60"/>
          <w:del w:id="109" w:author="Author"/>
        </w:trPr>
        <w:tc>
          <w:tcPr>
            <w:tcW w:w="8328" w:type="dxa"/>
            <w:gridSpan w:val="3"/>
            <w:tcBorders>
              <w:top w:val="single" w:sz="6" w:space="0" w:color="000000"/>
              <w:bottom w:val="single" w:sz="6" w:space="0" w:color="000000"/>
            </w:tcBorders>
            <w:tcMar>
              <w:top w:w="80" w:type="dxa"/>
              <w:left w:w="40" w:type="dxa"/>
              <w:bottom w:w="40" w:type="dxa"/>
              <w:right w:w="80" w:type="dxa"/>
            </w:tcMar>
          </w:tcPr>
          <w:p w:rsidR="00400E0D" w:rsidDel="00E92939" w:rsidRDefault="00400E0D" w:rsidP="00E9617F">
            <w:pPr>
              <w:pStyle w:val="TableSpanner"/>
              <w:rPr>
                <w:del w:id="110" w:author="Author"/>
              </w:rPr>
            </w:pPr>
            <w:del w:id="111" w:author="Author">
              <w:r w:rsidDel="00E92939">
                <w:delText>Hydraulic conduct</w:delText>
              </w:r>
              <w:r w:rsidRPr="00E9617F" w:rsidDel="00E92939">
                <w:delText>i</w:delText>
              </w:r>
              <w:r w:rsidDel="00E92939">
                <w:delText>vity</w:delText>
              </w:r>
            </w:del>
          </w:p>
        </w:tc>
      </w:tr>
      <w:tr w:rsidR="00400E0D" w:rsidDel="00E92939">
        <w:trPr>
          <w:trHeight w:val="60"/>
          <w:del w:id="112" w:author="Author"/>
        </w:trPr>
        <w:tc>
          <w:tcPr>
            <w:tcW w:w="3240" w:type="dxa"/>
            <w:tcBorders>
              <w:top w:val="single" w:sz="6" w:space="0" w:color="000000"/>
              <w:bottom w:val="single" w:sz="6" w:space="0" w:color="000000"/>
            </w:tcBorders>
            <w:tcMar>
              <w:top w:w="80" w:type="dxa"/>
              <w:left w:w="40" w:type="dxa"/>
              <w:bottom w:w="40" w:type="dxa"/>
              <w:right w:w="80" w:type="dxa"/>
            </w:tcMar>
          </w:tcPr>
          <w:p w:rsidR="00400E0D" w:rsidRPr="009C43FB" w:rsidDel="00E92939" w:rsidRDefault="00400E0D" w:rsidP="00E9617F">
            <w:pPr>
              <w:pStyle w:val="TableCellBody"/>
              <w:rPr>
                <w:del w:id="113" w:author="Author"/>
              </w:rPr>
            </w:pPr>
            <w:del w:id="114" w:author="Author">
              <w:r w:rsidRPr="009C43FB" w:rsidDel="00E92939">
                <w:delText>foot per day (ft/d)</w:delText>
              </w:r>
            </w:del>
          </w:p>
        </w:tc>
        <w:tc>
          <w:tcPr>
            <w:tcW w:w="2388" w:type="dxa"/>
            <w:tcBorders>
              <w:top w:val="single" w:sz="6" w:space="0" w:color="000000"/>
              <w:bottom w:val="single" w:sz="6" w:space="0" w:color="000000"/>
            </w:tcBorders>
            <w:tcMar>
              <w:top w:w="80" w:type="dxa"/>
              <w:left w:w="40" w:type="dxa"/>
              <w:bottom w:w="40" w:type="dxa"/>
              <w:right w:w="80" w:type="dxa"/>
            </w:tcMar>
          </w:tcPr>
          <w:p w:rsidR="00400E0D" w:rsidRPr="009C43FB" w:rsidDel="00E92939" w:rsidRDefault="00400E0D" w:rsidP="007663D6">
            <w:pPr>
              <w:pStyle w:val="TableCellDecAlign"/>
              <w:rPr>
                <w:del w:id="115" w:author="Author"/>
              </w:rPr>
            </w:pPr>
            <w:del w:id="116" w:author="Author">
              <w:r w:rsidRPr="009C43FB" w:rsidDel="00E92939">
                <w:delText>0.3048</w:delText>
              </w:r>
            </w:del>
          </w:p>
        </w:tc>
        <w:tc>
          <w:tcPr>
            <w:tcW w:w="2700" w:type="dxa"/>
            <w:tcBorders>
              <w:top w:val="single" w:sz="6" w:space="0" w:color="000000"/>
              <w:bottom w:val="single" w:sz="6" w:space="0" w:color="000000"/>
            </w:tcBorders>
            <w:tcMar>
              <w:top w:w="80" w:type="dxa"/>
              <w:left w:w="40" w:type="dxa"/>
              <w:bottom w:w="40" w:type="dxa"/>
              <w:right w:w="80" w:type="dxa"/>
            </w:tcMar>
          </w:tcPr>
          <w:p w:rsidR="00400E0D" w:rsidRPr="009C43FB" w:rsidDel="00E92939" w:rsidRDefault="00400E0D" w:rsidP="00E9617F">
            <w:pPr>
              <w:pStyle w:val="TableCellBody"/>
              <w:rPr>
                <w:del w:id="117" w:author="Author"/>
              </w:rPr>
            </w:pPr>
            <w:del w:id="118" w:author="Author">
              <w:r w:rsidRPr="009C43FB" w:rsidDel="00E92939">
                <w:delText>meter per day (m/d)</w:delText>
              </w:r>
            </w:del>
          </w:p>
        </w:tc>
      </w:tr>
    </w:tbl>
    <w:p w:rsidR="005876B7" w:rsidRDefault="005876B7" w:rsidP="005876B7">
      <w:pPr>
        <w:pStyle w:val="TOCHeading1"/>
      </w:pPr>
      <w:r>
        <w:t>Datum</w:t>
      </w:r>
    </w:p>
    <w:p w:rsidR="00400E0D" w:rsidRDefault="00400E0D" w:rsidP="00DD25D8">
      <w:pPr>
        <w:pStyle w:val="ConvFactorBody"/>
      </w:pPr>
      <w:r>
        <w:t>Vertical coordinate in</w:t>
      </w:r>
      <w:r w:rsidR="00030AF0">
        <w:t xml:space="preserve">formation is referenced to the </w:t>
      </w:r>
      <w:r>
        <w:t>N</w:t>
      </w:r>
      <w:r w:rsidR="00626976">
        <w:t>ational Geodetic Vertical Datum of 1929 (NGVD 29</w:t>
      </w:r>
      <w:r w:rsidR="00030AF0">
        <w:t>).</w:t>
      </w:r>
    </w:p>
    <w:p w:rsidR="00400E0D" w:rsidRDefault="00400E0D" w:rsidP="00DD25D8">
      <w:pPr>
        <w:pStyle w:val="ConvFactorBody"/>
      </w:pPr>
      <w:r>
        <w:t>Horizontal coordinate in</w:t>
      </w:r>
      <w:r w:rsidR="00030AF0">
        <w:t xml:space="preserve">formation is referenced to the </w:t>
      </w:r>
      <w:r>
        <w:t>North A</w:t>
      </w:r>
      <w:r w:rsidR="00030AF0">
        <w:t>merican Datum of 1983 (NAD 83).</w:t>
      </w:r>
    </w:p>
    <w:p w:rsidR="00400E0D" w:rsidRDefault="00400E0D" w:rsidP="00E0138A">
      <w:pPr>
        <w:pStyle w:val="ConvFactorBody"/>
      </w:pPr>
      <w:r>
        <w:t>Altitude, as used in this report, refers to distance above the vertical datum. Negative altitude refers to distance below the vertical datum.</w:t>
      </w:r>
    </w:p>
    <w:p w:rsidR="0060117C" w:rsidRDefault="0060117C" w:rsidP="0060117C">
      <w:pPr>
        <w:pStyle w:val="TOCHeading1"/>
      </w:pPr>
      <w:commentRangeStart w:id="119"/>
      <w:r>
        <w:lastRenderedPageBreak/>
        <w:t>Abbreviations</w:t>
      </w:r>
      <w:commentRangeEnd w:id="119"/>
      <w:r>
        <w:rPr>
          <w:rStyle w:val="CommentReference"/>
          <w:rFonts w:ascii="Times New Roman" w:hAnsi="Times New Roman"/>
          <w:b w:val="0"/>
          <w:bCs w:val="0"/>
          <w:kern w:val="0"/>
          <w:szCs w:val="20"/>
        </w:rPr>
        <w:commentReference w:id="119"/>
      </w:r>
    </w:p>
    <w:p w:rsidR="00CF6217" w:rsidRDefault="00CF6217" w:rsidP="00E0138A">
      <w:pPr>
        <w:pStyle w:val="ConvFactorBody"/>
        <w:rPr>
          <w:ins w:id="120" w:author="Author"/>
        </w:rPr>
      </w:pPr>
      <w:ins w:id="121" w:author="Author">
        <w:r>
          <w:t>CSS</w:t>
        </w:r>
        <w:r>
          <w:tab/>
          <w:t>composite scaled sensitivities</w:t>
        </w:r>
      </w:ins>
    </w:p>
    <w:p w:rsidR="002750D4" w:rsidRDefault="002750D4" w:rsidP="00E0138A">
      <w:pPr>
        <w:pStyle w:val="ConvFactorBody"/>
        <w:rPr>
          <w:ins w:id="122" w:author="Author"/>
        </w:rPr>
      </w:pPr>
      <w:ins w:id="123" w:author="Author">
        <w:r>
          <w:t>FHB1</w:t>
        </w:r>
        <w:r>
          <w:tab/>
          <w:t>Flow and Head Boundary Package</w:t>
        </w:r>
      </w:ins>
    </w:p>
    <w:p w:rsidR="00A70CD0" w:rsidRDefault="00A70CD0" w:rsidP="00E0138A">
      <w:pPr>
        <w:pStyle w:val="ConvFactorBody"/>
        <w:rPr>
          <w:ins w:id="124" w:author="Author"/>
        </w:rPr>
      </w:pPr>
      <w:ins w:id="125" w:author="Author">
        <w:r>
          <w:t>GIRAS</w:t>
        </w:r>
        <w:r>
          <w:tab/>
        </w:r>
        <w:r w:rsidRPr="008221AC">
          <w:t>Geographic Information and Retrieval Analysis System</w:t>
        </w:r>
      </w:ins>
    </w:p>
    <w:p w:rsidR="0060117C" w:rsidRDefault="00730E7F" w:rsidP="00E0138A">
      <w:pPr>
        <w:pStyle w:val="ConvFactorBody"/>
        <w:rPr>
          <w:ins w:id="126" w:author="Author"/>
        </w:rPr>
      </w:pPr>
      <w:r>
        <w:t>NJDEP</w:t>
      </w:r>
      <w:r>
        <w:tab/>
        <w:t>New Jersey Department of Environmental Protection</w:t>
      </w:r>
    </w:p>
    <w:p w:rsidR="000C092D" w:rsidRDefault="000C092D" w:rsidP="00E0138A">
      <w:pPr>
        <w:pStyle w:val="ConvFactorBody"/>
        <w:rPr>
          <w:ins w:id="127" w:author="Author"/>
        </w:rPr>
      </w:pPr>
      <w:ins w:id="128" w:author="Author">
        <w:r>
          <w:t>NJGWS</w:t>
        </w:r>
        <w:r>
          <w:tab/>
          <w:t>New Jersey Geological and Water Survey</w:t>
        </w:r>
      </w:ins>
    </w:p>
    <w:p w:rsidR="001F5C22" w:rsidRDefault="001F5C22" w:rsidP="00E0138A">
      <w:pPr>
        <w:pStyle w:val="ConvFactorBody"/>
      </w:pPr>
      <w:ins w:id="129" w:author="Author">
        <w:r>
          <w:t>RASA</w:t>
        </w:r>
        <w:r>
          <w:tab/>
          <w:t>Regional Aquifer System Analysis</w:t>
        </w:r>
        <w:r w:rsidR="005876B7">
          <w:t xml:space="preserve"> model</w:t>
        </w:r>
      </w:ins>
    </w:p>
    <w:p w:rsidR="00730E7F" w:rsidRDefault="00730E7F" w:rsidP="00E0138A">
      <w:pPr>
        <w:pStyle w:val="ConvFactorBody"/>
      </w:pPr>
      <w:r>
        <w:t>USGS</w:t>
      </w:r>
      <w:r>
        <w:tab/>
        <w:t>U.S. Geological Survey</w:t>
      </w:r>
    </w:p>
    <w:p w:rsidR="00730E7F" w:rsidRPr="00E0138A" w:rsidRDefault="00730E7F" w:rsidP="00E0138A">
      <w:pPr>
        <w:pStyle w:val="ConvFactorBody"/>
        <w:sectPr w:rsidR="00730E7F" w:rsidRPr="00E0138A" w:rsidSect="00E92939">
          <w:pgSz w:w="12240" w:h="15840" w:code="1"/>
          <w:pgMar w:top="1440" w:right="864" w:bottom="1440" w:left="1325" w:header="720" w:footer="720" w:gutter="0"/>
          <w:pgNumType w:fmt="lowerRoman" w:start="1"/>
          <w:cols w:space="720"/>
          <w:docGrid w:linePitch="360"/>
        </w:sectPr>
      </w:pPr>
    </w:p>
    <w:p w:rsidR="00400E0D" w:rsidRDefault="00400E0D" w:rsidP="00F70E1E">
      <w:pPr>
        <w:pStyle w:val="Title"/>
      </w:pPr>
      <w:bookmarkStart w:id="130" w:name="OLE_LINK9"/>
      <w:bookmarkStart w:id="131" w:name="OLE_LINK10"/>
      <w:r>
        <w:lastRenderedPageBreak/>
        <w:t xml:space="preserve">Simulated Effects of Groundwater Withdrawals </w:t>
      </w:r>
      <w:r w:rsidR="005876B7">
        <w:t>F</w:t>
      </w:r>
      <w:r>
        <w:t>rom the Kirkwood-</w:t>
      </w:r>
      <w:proofErr w:type="spellStart"/>
      <w:r>
        <w:t>Cohan</w:t>
      </w:r>
      <w:r w:rsidR="00030AF0">
        <w:t>sey</w:t>
      </w:r>
      <w:proofErr w:type="spellEnd"/>
      <w:r w:rsidR="00030AF0">
        <w:t xml:space="preserve"> Aquifer System, Rio Grande Water-Bearing Zone, Atlantic 800-Foot S</w:t>
      </w:r>
      <w:r>
        <w:t>and and the Piney Point Aquifer, Ocean County and Vicinity, New Jersey</w:t>
      </w:r>
    </w:p>
    <w:bookmarkEnd w:id="130"/>
    <w:bookmarkEnd w:id="131"/>
    <w:p w:rsidR="00400E0D" w:rsidRPr="00DC6924" w:rsidRDefault="00400E0D" w:rsidP="00AA6B02">
      <w:pPr>
        <w:pStyle w:val="Authors"/>
      </w:pPr>
      <w:r>
        <w:t xml:space="preserve">By Stephen J. </w:t>
      </w:r>
      <w:proofErr w:type="spellStart"/>
      <w:r>
        <w:t>Cauller</w:t>
      </w:r>
      <w:proofErr w:type="spellEnd"/>
      <w:r w:rsidR="006532DB">
        <w:t>,</w:t>
      </w:r>
      <w:r>
        <w:t xml:space="preserve"> </w:t>
      </w:r>
      <w:r w:rsidR="0048697B">
        <w:t>Lois M</w:t>
      </w:r>
      <w:r w:rsidR="006532DB">
        <w:t>.</w:t>
      </w:r>
      <w:r w:rsidR="0048697B">
        <w:t xml:space="preserve"> Voronin</w:t>
      </w:r>
      <w:r w:rsidR="006532DB" w:rsidRPr="006532DB">
        <w:t xml:space="preserve"> </w:t>
      </w:r>
      <w:r w:rsidR="00291132">
        <w:t xml:space="preserve">and Mary M. </w:t>
      </w:r>
      <w:proofErr w:type="spellStart"/>
      <w:r w:rsidR="006532DB">
        <w:t>Chepiga</w:t>
      </w:r>
      <w:proofErr w:type="spellEnd"/>
    </w:p>
    <w:p w:rsidR="00400E0D" w:rsidRDefault="00400E0D" w:rsidP="00F70E1E">
      <w:pPr>
        <w:pStyle w:val="Heading1"/>
      </w:pPr>
      <w:bookmarkStart w:id="132" w:name="_Toc235947741"/>
      <w:bookmarkStart w:id="133" w:name="_Toc248571991"/>
      <w:bookmarkStart w:id="134" w:name="_Toc404165441"/>
      <w:commentRangeStart w:id="135"/>
      <w:r>
        <w:t>Abstract</w:t>
      </w:r>
      <w:bookmarkEnd w:id="132"/>
      <w:bookmarkEnd w:id="133"/>
      <w:bookmarkEnd w:id="134"/>
      <w:commentRangeEnd w:id="135"/>
      <w:r w:rsidR="000A7BED">
        <w:rPr>
          <w:rStyle w:val="CommentReference"/>
          <w:rFonts w:ascii="Times New Roman" w:hAnsi="Times New Roman"/>
          <w:b w:val="0"/>
          <w:bCs w:val="0"/>
          <w:kern w:val="0"/>
        </w:rPr>
        <w:commentReference w:id="135"/>
      </w:r>
    </w:p>
    <w:p w:rsidR="006642B2" w:rsidRDefault="006642B2" w:rsidP="006642B2">
      <w:pPr>
        <w:pStyle w:val="BodyText"/>
      </w:pPr>
      <w:r>
        <w:t>Rapid population growth in Ocean County, New Jersey</w:t>
      </w:r>
      <w:ins w:id="136" w:author="Author">
        <w:r w:rsidR="00605377">
          <w:t>,</w:t>
        </w:r>
      </w:ins>
      <w:r>
        <w:t xml:space="preserve"> since the 1930s</w:t>
      </w:r>
      <w:ins w:id="137" w:author="Author">
        <w:r w:rsidR="00605377">
          <w:t>,</w:t>
        </w:r>
      </w:ins>
      <w:r>
        <w:t xml:space="preserve"> coupled with the conversion of forested land to urban land</w:t>
      </w:r>
      <w:ins w:id="138" w:author="Author">
        <w:r w:rsidR="00605377">
          <w:t>,</w:t>
        </w:r>
      </w:ins>
      <w:r>
        <w:t xml:space="preserve"> has placed increasing demands upon the freshwater resources in this area. A study </w:t>
      </w:r>
      <w:ins w:id="139" w:author="Author">
        <w:r w:rsidR="008B2B17">
          <w:t xml:space="preserve">was </w:t>
        </w:r>
      </w:ins>
      <w:r>
        <w:t>undertaken to examine the effects of groundwater withdrawals in Ocean County and vicinity from four primary aquifers</w:t>
      </w:r>
      <w:del w:id="140" w:author="Author">
        <w:r w:rsidDel="008B2B17">
          <w:delText xml:space="preserve">: </w:delText>
        </w:r>
      </w:del>
      <w:ins w:id="141" w:author="Author">
        <w:r w:rsidR="008B2B17">
          <w:t>—</w:t>
        </w:r>
      </w:ins>
      <w:r>
        <w:t>the unconfined Kirkwood-</w:t>
      </w:r>
      <w:proofErr w:type="spellStart"/>
      <w:r>
        <w:t>Cohansey</w:t>
      </w:r>
      <w:proofErr w:type="spellEnd"/>
      <w:r>
        <w:t xml:space="preserve"> aquifer system</w:t>
      </w:r>
      <w:ins w:id="142" w:author="Author">
        <w:r w:rsidR="008B2B17">
          <w:t>,</w:t>
        </w:r>
      </w:ins>
      <w:del w:id="143" w:author="Author">
        <w:r w:rsidDel="008B2B17">
          <w:delText>;</w:delText>
        </w:r>
      </w:del>
      <w:r>
        <w:t xml:space="preserve"> </w:t>
      </w:r>
      <w:del w:id="144" w:author="Author">
        <w:r w:rsidDel="008B2B17">
          <w:delText xml:space="preserve">and </w:delText>
        </w:r>
      </w:del>
      <w:r>
        <w:t>the deep</w:t>
      </w:r>
      <w:del w:id="145" w:author="Author">
        <w:r w:rsidDel="008B2B17">
          <w:delText>er,</w:delText>
        </w:r>
      </w:del>
      <w:r>
        <w:t xml:space="preserve"> confined Rio Grande water-bearing zone</w:t>
      </w:r>
      <w:ins w:id="146" w:author="Author">
        <w:r w:rsidR="008B2B17">
          <w:t>, the</w:t>
        </w:r>
      </w:ins>
      <w:del w:id="147" w:author="Author">
        <w:r w:rsidDel="008B2B17">
          <w:delText>;</w:delText>
        </w:r>
      </w:del>
      <w:r>
        <w:t xml:space="preserve"> Atlantic City 800-foot sand</w:t>
      </w:r>
      <w:ins w:id="148" w:author="Author">
        <w:r w:rsidR="008B2B17">
          <w:t>,</w:t>
        </w:r>
      </w:ins>
      <w:del w:id="149" w:author="Author">
        <w:r w:rsidDel="008B2B17">
          <w:delText>;</w:delText>
        </w:r>
      </w:del>
      <w:r>
        <w:t xml:space="preserve"> and </w:t>
      </w:r>
      <w:ins w:id="150" w:author="Author">
        <w:r w:rsidR="008B2B17">
          <w:t xml:space="preserve">the </w:t>
        </w:r>
      </w:ins>
      <w:r>
        <w:t>Piney Point aquifer</w:t>
      </w:r>
      <w:del w:id="151" w:author="Author">
        <w:r w:rsidDel="008B2B17">
          <w:delText xml:space="preserve"> is presented</w:delText>
        </w:r>
      </w:del>
      <w:r>
        <w:t xml:space="preserve">. A three-dimensional groundwater flow model of the Ocean County study area was developed to simulate the groundwater flow system. The influence of groundwater withdrawals in the Ocean County study area on the flow system </w:t>
      </w:r>
      <w:del w:id="152" w:author="Author">
        <w:r w:rsidDel="008B2B17">
          <w:delText xml:space="preserve">is </w:delText>
        </w:r>
      </w:del>
      <w:ins w:id="153" w:author="Author">
        <w:r w:rsidR="008B2B17">
          <w:t xml:space="preserve">was </w:t>
        </w:r>
      </w:ins>
      <w:r>
        <w:t>evaluated using transient groundwater-flow model simulations that incorporate thre</w:t>
      </w:r>
      <w:r w:rsidR="00127E3B">
        <w:t>e different withdrawal schemes—</w:t>
      </w:r>
      <w:r>
        <w:t xml:space="preserve">no-withdrawal conditions, </w:t>
      </w:r>
      <w:proofErr w:type="spellStart"/>
      <w:r>
        <w:t>post</w:t>
      </w:r>
      <w:del w:id="154" w:author="Author">
        <w:r w:rsidDel="00605377">
          <w:delText>-</w:delText>
        </w:r>
      </w:del>
      <w:r>
        <w:t>development</w:t>
      </w:r>
      <w:proofErr w:type="spellEnd"/>
      <w:r>
        <w:t xml:space="preserve"> withdrawal conditions, and maximum-allocation withdrawal </w:t>
      </w:r>
      <w:r>
        <w:lastRenderedPageBreak/>
        <w:t>conditions. Simulation of no-withdrawal conditions exclude</w:t>
      </w:r>
      <w:ins w:id="155" w:author="Author">
        <w:r w:rsidR="008B2B17">
          <w:t>d</w:t>
        </w:r>
      </w:ins>
      <w:del w:id="156" w:author="Author">
        <w:r w:rsidDel="008B2B17">
          <w:delText>s</w:delText>
        </w:r>
      </w:del>
      <w:r>
        <w:t xml:space="preserve"> all groundwater withdrawals. </w:t>
      </w:r>
      <w:proofErr w:type="spellStart"/>
      <w:r>
        <w:t>Post</w:t>
      </w:r>
      <w:del w:id="157" w:author="Author">
        <w:r w:rsidDel="00FE127C">
          <w:delText>-</w:delText>
        </w:r>
      </w:del>
      <w:r>
        <w:t>development</w:t>
      </w:r>
      <w:proofErr w:type="spellEnd"/>
      <w:r>
        <w:t xml:space="preserve"> conditions include</w:t>
      </w:r>
      <w:ins w:id="158" w:author="Author">
        <w:r w:rsidR="008B2B17">
          <w:t>d</w:t>
        </w:r>
      </w:ins>
      <w:r>
        <w:t xml:space="preserve"> reported monthly withdrawals at all production wells from January 2000 through December 2003, and maximum-allocation withdrawal conditions include</w:t>
      </w:r>
      <w:ins w:id="159" w:author="Author">
        <w:r w:rsidR="008B2B17">
          <w:t>d</w:t>
        </w:r>
      </w:ins>
      <w:r>
        <w:t xml:space="preserve"> the maximum withdrawal</w:t>
      </w:r>
      <w:del w:id="160" w:author="Author">
        <w:r w:rsidDel="008B2B17">
          <w:delText xml:space="preserve"> at each well</w:delText>
        </w:r>
      </w:del>
      <w:r>
        <w:t xml:space="preserve"> allowed by New Jersey Department of Environmental Protection permits</w:t>
      </w:r>
      <w:ins w:id="161" w:author="Author">
        <w:r w:rsidR="008B2B17">
          <w:t xml:space="preserve"> at each well</w:t>
        </w:r>
      </w:ins>
      <w:r>
        <w:t xml:space="preserve">. Particle tracking analysis </w:t>
      </w:r>
      <w:del w:id="162" w:author="Author">
        <w:r w:rsidDel="008B2B17">
          <w:delText xml:space="preserve">on </w:delText>
        </w:r>
      </w:del>
      <w:ins w:id="163" w:author="Author">
        <w:r w:rsidR="008B2B17">
          <w:t xml:space="preserve">using </w:t>
        </w:r>
      </w:ins>
      <w:r>
        <w:t xml:space="preserve">results from steady-state model simulations of </w:t>
      </w:r>
      <w:proofErr w:type="spellStart"/>
      <w:r>
        <w:t>post</w:t>
      </w:r>
      <w:del w:id="164" w:author="Author">
        <w:r w:rsidDel="00886A45">
          <w:delText>-</w:delText>
        </w:r>
      </w:del>
      <w:r>
        <w:t>development</w:t>
      </w:r>
      <w:proofErr w:type="spellEnd"/>
      <w:r>
        <w:t xml:space="preserve"> </w:t>
      </w:r>
      <w:del w:id="165" w:author="Author">
        <w:r w:rsidDel="008B2B17">
          <w:delText>(average annual 2000–</w:delText>
        </w:r>
      </w:del>
      <w:ins w:id="166" w:author="Author">
        <w:del w:id="167" w:author="Author">
          <w:r w:rsidR="00CE6230" w:rsidDel="008B2B17">
            <w:delText xml:space="preserve"> to 20</w:delText>
          </w:r>
        </w:del>
      </w:ins>
      <w:del w:id="168" w:author="Author">
        <w:r w:rsidDel="008B2B17">
          <w:delText>03)</w:delText>
        </w:r>
      </w:del>
      <w:r>
        <w:t xml:space="preserve"> groundwater withdrawal conditions </w:t>
      </w:r>
      <w:ins w:id="169" w:author="Author">
        <w:r w:rsidR="008B2B17">
          <w:t xml:space="preserve">(average annual 2000 to 2003) </w:t>
        </w:r>
      </w:ins>
      <w:r>
        <w:t xml:space="preserve">and </w:t>
      </w:r>
      <w:r w:rsidR="000A2937">
        <w:t xml:space="preserve">average </w:t>
      </w:r>
      <w:r>
        <w:t>maximum-allocation groundwater withdrawal conditions delineate</w:t>
      </w:r>
      <w:ins w:id="170" w:author="Author">
        <w:r w:rsidR="008B2B17">
          <w:t>d</w:t>
        </w:r>
      </w:ins>
      <w:del w:id="171" w:author="Author">
        <w:r w:rsidDel="008B2B17">
          <w:delText>s</w:delText>
        </w:r>
      </w:del>
      <w:r>
        <w:t xml:space="preserve"> particle flow paths from production wells to the point of recharge, and estimate</w:t>
      </w:r>
      <w:ins w:id="172" w:author="Author">
        <w:r w:rsidR="008B2B17">
          <w:t>d</w:t>
        </w:r>
      </w:ins>
      <w:del w:id="173" w:author="Author">
        <w:r w:rsidDel="008B2B17">
          <w:delText>s</w:delText>
        </w:r>
      </w:del>
      <w:r>
        <w:t xml:space="preserve"> particle travel times.</w:t>
      </w:r>
    </w:p>
    <w:p w:rsidR="00882C5A" w:rsidRDefault="006642B2" w:rsidP="006642B2">
      <w:pPr>
        <w:pStyle w:val="BodyText"/>
      </w:pPr>
      <w:r>
        <w:t xml:space="preserve">Compared </w:t>
      </w:r>
      <w:del w:id="174" w:author="Author">
        <w:r w:rsidDel="006A4274">
          <w:delText xml:space="preserve">to </w:delText>
        </w:r>
      </w:del>
      <w:ins w:id="175" w:author="Author">
        <w:r w:rsidR="006A4274">
          <w:t xml:space="preserve">with </w:t>
        </w:r>
      </w:ins>
      <w:r>
        <w:t xml:space="preserve">no-withdrawal conditions, </w:t>
      </w:r>
      <w:proofErr w:type="spellStart"/>
      <w:r w:rsidR="00886A45">
        <w:t>post</w:t>
      </w:r>
      <w:del w:id="176" w:author="Author">
        <w:r w:rsidR="00886A45" w:rsidDel="00886A45">
          <w:delText>-</w:delText>
        </w:r>
      </w:del>
      <w:r>
        <w:t>development</w:t>
      </w:r>
      <w:proofErr w:type="spellEnd"/>
      <w:r>
        <w:t xml:space="preserve"> withdrawal conditions reduce</w:t>
      </w:r>
      <w:ins w:id="177" w:author="Author">
        <w:r w:rsidR="008B2B17">
          <w:t>d</w:t>
        </w:r>
      </w:ins>
      <w:r>
        <w:t xml:space="preserve"> the amount of groundwater flow out of the Kirkwood-</w:t>
      </w:r>
      <w:proofErr w:type="spellStart"/>
      <w:r>
        <w:t>Cohansey</w:t>
      </w:r>
      <w:proofErr w:type="spellEnd"/>
      <w:r>
        <w:t xml:space="preserve"> aquifer system into streams, increase</w:t>
      </w:r>
      <w:ins w:id="178" w:author="Author">
        <w:r w:rsidR="008B2B17">
          <w:t>d</w:t>
        </w:r>
      </w:ins>
      <w:r>
        <w:t xml:space="preserve"> the net flow of water into other layers, reduce</w:t>
      </w:r>
      <w:ins w:id="179" w:author="Author">
        <w:r w:rsidR="008B2B17">
          <w:t>d</w:t>
        </w:r>
      </w:ins>
      <w:r>
        <w:t xml:space="preserve"> net flow into or out of storage, and reduce</w:t>
      </w:r>
      <w:ins w:id="180" w:author="Author">
        <w:r w:rsidR="008B2B17">
          <w:t>d</w:t>
        </w:r>
      </w:ins>
      <w:r>
        <w:t xml:space="preserve"> flow from the Kirkwood-</w:t>
      </w:r>
      <w:proofErr w:type="spellStart"/>
      <w:r>
        <w:t>Cohansey</w:t>
      </w:r>
      <w:proofErr w:type="spellEnd"/>
      <w:r>
        <w:t xml:space="preserve"> aquifer system to constant head cells.</w:t>
      </w:r>
    </w:p>
    <w:p w:rsidR="00882C5A" w:rsidRDefault="006642B2" w:rsidP="006642B2">
      <w:pPr>
        <w:pStyle w:val="BodyText"/>
      </w:pPr>
      <w:r>
        <w:t xml:space="preserve">Freshwater discharging to the Barnegat </w:t>
      </w:r>
      <w:r w:rsidR="00605377">
        <w:t>Bay</w:t>
      </w:r>
      <w:del w:id="181" w:author="Author">
        <w:r w:rsidR="00605377" w:rsidDel="00605377">
          <w:delText>–</w:delText>
        </w:r>
      </w:del>
      <w:ins w:id="182" w:author="Author">
        <w:r w:rsidR="00605377">
          <w:t>-</w:t>
        </w:r>
      </w:ins>
      <w:r>
        <w:t>Little Egg Harbor estuary from streams and groundwater is essential to maintaining the ecology of the bay. Examination of select</w:t>
      </w:r>
      <w:r w:rsidR="00BD693F">
        <w:t>ed</w:t>
      </w:r>
      <w:r>
        <w:t xml:space="preserve"> stress periods indicates that simulated base flow in streams flowing into the Barnegat Bay</w:t>
      </w:r>
      <w:del w:id="183" w:author="Author">
        <w:r w:rsidDel="00605377">
          <w:delText>–</w:delText>
        </w:r>
      </w:del>
      <w:ins w:id="184" w:author="Author">
        <w:r w:rsidR="00605377">
          <w:t>-</w:t>
        </w:r>
      </w:ins>
      <w:r>
        <w:t xml:space="preserve">Little Egg Harbor estuary is </w:t>
      </w:r>
      <w:r w:rsidR="008371CD">
        <w:t>reduced by as much as</w:t>
      </w:r>
      <w:r>
        <w:t xml:space="preserve"> 49 </w:t>
      </w:r>
      <w:ins w:id="185" w:author="Author">
        <w:r w:rsidR="006A4BB9">
          <w:t xml:space="preserve">cubic feet per second </w:t>
        </w:r>
      </w:ins>
      <w:del w:id="186" w:author="Author">
        <w:r w:rsidDel="006A4BB9">
          <w:delText>ft</w:delText>
        </w:r>
        <w:r w:rsidRPr="00A73040" w:rsidDel="006A4BB9">
          <w:rPr>
            <w:vertAlign w:val="superscript"/>
          </w:rPr>
          <w:delText>3</w:delText>
        </w:r>
        <w:r w:rsidDel="006A4BB9">
          <w:delText xml:space="preserve">/s </w:delText>
        </w:r>
      </w:del>
      <w:r>
        <w:t>f</w:t>
      </w:r>
      <w:r w:rsidR="008371CD">
        <w:t>rom</w:t>
      </w:r>
      <w:r>
        <w:t xml:space="preserve"> </w:t>
      </w:r>
      <w:proofErr w:type="spellStart"/>
      <w:r w:rsidR="00886A45">
        <w:t>post</w:t>
      </w:r>
      <w:del w:id="187" w:author="Author">
        <w:r w:rsidR="00886A45" w:rsidDel="00886A45">
          <w:delText>-</w:delText>
        </w:r>
      </w:del>
      <w:r w:rsidR="008371CD">
        <w:t>development</w:t>
      </w:r>
      <w:proofErr w:type="spellEnd"/>
      <w:r w:rsidR="008371CD">
        <w:t xml:space="preserve"> withdrawal conditions when compared </w:t>
      </w:r>
      <w:del w:id="188" w:author="Author">
        <w:r w:rsidR="008371CD" w:rsidDel="006A4274">
          <w:delText xml:space="preserve">to </w:delText>
        </w:r>
      </w:del>
      <w:ins w:id="189" w:author="Author">
        <w:r w:rsidR="006A4274">
          <w:t xml:space="preserve">with </w:t>
        </w:r>
      </w:ins>
      <w:r>
        <w:t>no-withdrawal conditions.</w:t>
      </w:r>
    </w:p>
    <w:p w:rsidR="00882C5A" w:rsidRDefault="006642B2" w:rsidP="006642B2">
      <w:pPr>
        <w:pStyle w:val="BodyText"/>
      </w:pPr>
      <w:r>
        <w:t>The effects of seasonal changes in recharge to</w:t>
      </w:r>
      <w:del w:id="190" w:author="Author">
        <w:r w:rsidDel="00FA3942">
          <w:delText>,</w:delText>
        </w:r>
      </w:del>
      <w:r>
        <w:t xml:space="preserve"> and groundwater withdrawals from</w:t>
      </w:r>
      <w:del w:id="191" w:author="Author">
        <w:r w:rsidDel="00FA3942">
          <w:delText>,</w:delText>
        </w:r>
      </w:del>
      <w:r>
        <w:t xml:space="preserve"> the groundwater flow system </w:t>
      </w:r>
      <w:del w:id="192" w:author="Author">
        <w:r w:rsidDel="008B2B17">
          <w:delText xml:space="preserve">is </w:delText>
        </w:r>
      </w:del>
      <w:ins w:id="193" w:author="Author">
        <w:del w:id="194" w:author="Author">
          <w:r w:rsidR="008B2B17" w:rsidDel="00FA3942">
            <w:delText>was</w:delText>
          </w:r>
        </w:del>
        <w:r w:rsidR="00FA3942">
          <w:t>were</w:t>
        </w:r>
        <w:r w:rsidR="008B2B17">
          <w:t xml:space="preserve"> </w:t>
        </w:r>
      </w:ins>
      <w:r>
        <w:t>evaluated by examining water levels in the major confined aquifers in the Ocean County study area during periods of relatively low recharge and high withdrawals</w:t>
      </w:r>
      <w:del w:id="195" w:author="Author">
        <w:r w:rsidDel="008B2B17">
          <w:delText xml:space="preserve"> (stress period 73</w:delText>
        </w:r>
        <w:r w:rsidR="006A48F7" w:rsidDel="008B2B17">
          <w:delText>,</w:delText>
        </w:r>
        <w:r w:rsidR="003C3768" w:rsidDel="008B2B17">
          <w:delText xml:space="preserve"> August 2002 conditions</w:delText>
        </w:r>
        <w:r w:rsidDel="008B2B17">
          <w:delText>)</w:delText>
        </w:r>
        <w:r w:rsidDel="00FA3942">
          <w:delText>,</w:delText>
        </w:r>
      </w:del>
      <w:r>
        <w:t xml:space="preserve"> </w:t>
      </w:r>
      <w:del w:id="196" w:author="Author">
        <w:r w:rsidDel="00FA3942">
          <w:delText xml:space="preserve">and </w:delText>
        </w:r>
      </w:del>
      <w:ins w:id="197" w:author="Author">
        <w:r w:rsidR="00FA3942">
          <w:t xml:space="preserve">as well as of </w:t>
        </w:r>
      </w:ins>
      <w:r>
        <w:t>high recharge and low withdrawals</w:t>
      </w:r>
      <w:del w:id="198" w:author="Author">
        <w:r w:rsidDel="008B2B17">
          <w:delText xml:space="preserve"> (stress period 80</w:delText>
        </w:r>
        <w:r w:rsidR="006A48F7" w:rsidDel="008B2B17">
          <w:delText>,</w:delText>
        </w:r>
        <w:r w:rsidR="003C3768" w:rsidDel="008B2B17">
          <w:delText xml:space="preserve"> March 2003 conditions</w:delText>
        </w:r>
        <w:r w:rsidDel="008B2B17">
          <w:delText>)</w:delText>
        </w:r>
      </w:del>
      <w:r>
        <w:t xml:space="preserve">. The simulated potentiometric surface of the Rio Grande water-bearing zone and the Atlantic City 800-foot sand during stress periods 73 and 80 indicates substantial </w:t>
      </w:r>
      <w:r>
        <w:lastRenderedPageBreak/>
        <w:t xml:space="preserve">declines from no-withdrawal conditions to </w:t>
      </w:r>
      <w:proofErr w:type="spellStart"/>
      <w:r w:rsidR="00886A45">
        <w:t>post</w:t>
      </w:r>
      <w:del w:id="199" w:author="Author">
        <w:r w:rsidR="00886A45" w:rsidDel="00886A45">
          <w:delText>-</w:delText>
        </w:r>
      </w:del>
      <w:r>
        <w:t>development</w:t>
      </w:r>
      <w:proofErr w:type="spellEnd"/>
      <w:r>
        <w:t xml:space="preserve"> conditions as a result of groundwater withdrawals. Cones of depression located in Toms River Township, Seaside Heights and Seaside Park Boroughs, and Barnegat Light Borough developed in the potentiometric surface of the Piney Point aquifer in response to groundwater withdrawals.</w:t>
      </w:r>
    </w:p>
    <w:p w:rsidR="00882C5A" w:rsidRDefault="006642B2" w:rsidP="006642B2">
      <w:pPr>
        <w:pStyle w:val="BodyText"/>
      </w:pPr>
      <w:r>
        <w:t>Maximum-allocation withdrawals decrease</w:t>
      </w:r>
      <w:ins w:id="200" w:author="Author">
        <w:r w:rsidR="008B2B17">
          <w:t>d</w:t>
        </w:r>
      </w:ins>
      <w:r>
        <w:t xml:space="preserve"> flow out of the Kirkwood-</w:t>
      </w:r>
      <w:proofErr w:type="spellStart"/>
      <w:r>
        <w:t>Cohansey</w:t>
      </w:r>
      <w:proofErr w:type="spellEnd"/>
      <w:r>
        <w:t xml:space="preserve"> aquifer system to constant head cells, increase</w:t>
      </w:r>
      <w:ins w:id="201" w:author="Author">
        <w:r w:rsidR="008B2B17">
          <w:t>d</w:t>
        </w:r>
      </w:ins>
      <w:r>
        <w:t xml:space="preserve"> the flow out of the aquifer system to adjacent and lower layers, and reduce</w:t>
      </w:r>
      <w:ins w:id="202" w:author="Author">
        <w:r w:rsidR="008B2B17">
          <w:t>d</w:t>
        </w:r>
      </w:ins>
      <w:r>
        <w:t xml:space="preserve"> groundwater discharge to streams</w:t>
      </w:r>
      <w:del w:id="203" w:author="Author">
        <w:r w:rsidDel="00882C5A">
          <w:delText>,</w:delText>
        </w:r>
      </w:del>
      <w:r>
        <w:t xml:space="preserve"> when compared </w:t>
      </w:r>
      <w:del w:id="204" w:author="Author">
        <w:r w:rsidDel="00882C5A">
          <w:delText xml:space="preserve">to </w:delText>
        </w:r>
      </w:del>
      <w:ins w:id="205" w:author="Author">
        <w:r w:rsidR="00882C5A">
          <w:t xml:space="preserve">with </w:t>
        </w:r>
      </w:ins>
      <w:proofErr w:type="spellStart"/>
      <w:r w:rsidR="00886A45">
        <w:t>post</w:t>
      </w:r>
      <w:del w:id="206" w:author="Author">
        <w:r w:rsidR="00886A45" w:rsidDel="00886A45">
          <w:delText>-</w:delText>
        </w:r>
      </w:del>
      <w:r>
        <w:t>development</w:t>
      </w:r>
      <w:proofErr w:type="spellEnd"/>
      <w:r>
        <w:t xml:space="preserve"> withdrawal conditions. </w:t>
      </w:r>
      <w:del w:id="207" w:author="Author">
        <w:r w:rsidDel="008B2B17">
          <w:delText xml:space="preserve">Higher </w:delText>
        </w:r>
      </w:del>
      <w:proofErr w:type="gramStart"/>
      <w:ins w:id="208" w:author="Author">
        <w:r w:rsidR="008B2B17">
          <w:t xml:space="preserve">Increases in </w:t>
        </w:r>
      </w:ins>
      <w:r>
        <w:t xml:space="preserve">withdrawals from the Rio Grande water-bearing zone, the Atlantic City 800-foot sand, and the Piney Point aquifer result in </w:t>
      </w:r>
      <w:del w:id="209" w:author="Author">
        <w:r w:rsidDel="008B2B17">
          <w:delText xml:space="preserve">more </w:delText>
        </w:r>
      </w:del>
      <w:ins w:id="210" w:author="Author">
        <w:r w:rsidR="008B2B17">
          <w:t xml:space="preserve">increased </w:t>
        </w:r>
      </w:ins>
      <w:r>
        <w:t>simulated net groundwater flow into these aquifers.</w:t>
      </w:r>
      <w:proofErr w:type="gramEnd"/>
      <w:r>
        <w:t xml:space="preserve"> Examination of select</w:t>
      </w:r>
      <w:r w:rsidR="00BD693F">
        <w:t>ed</w:t>
      </w:r>
      <w:r>
        <w:t xml:space="preserve"> stress periods indicate</w:t>
      </w:r>
      <w:ins w:id="211" w:author="Author">
        <w:r w:rsidR="008B2B17">
          <w:t>d</w:t>
        </w:r>
      </w:ins>
      <w:r>
        <w:t xml:space="preserve"> a base-flow reduction from </w:t>
      </w:r>
      <w:proofErr w:type="spellStart"/>
      <w:r w:rsidR="00886A45">
        <w:t>post</w:t>
      </w:r>
      <w:del w:id="212" w:author="Author">
        <w:r w:rsidR="00886A45" w:rsidDel="00886A45">
          <w:delText>-</w:delText>
        </w:r>
      </w:del>
      <w:r>
        <w:t>development</w:t>
      </w:r>
      <w:proofErr w:type="spellEnd"/>
      <w:r>
        <w:t xml:space="preserve"> to maximum-allocation conditions of 2</w:t>
      </w:r>
      <w:r w:rsidR="001C7E70">
        <w:t>5 to 29 </w:t>
      </w:r>
      <w:ins w:id="213" w:author="Author">
        <w:r w:rsidR="006A4BB9">
          <w:t>cubic feet per second</w:t>
        </w:r>
      </w:ins>
      <w:del w:id="214" w:author="Author">
        <w:r w:rsidDel="006A4BB9">
          <w:delText>ft</w:delText>
        </w:r>
        <w:r w:rsidRPr="00426A1A" w:rsidDel="006A4BB9">
          <w:rPr>
            <w:rStyle w:val="Superscript"/>
          </w:rPr>
          <w:delText>3</w:delText>
        </w:r>
        <w:r w:rsidDel="006A4BB9">
          <w:delText>/s</w:delText>
        </w:r>
      </w:del>
      <w:r>
        <w:t xml:space="preserve"> in all streams that drain into the Barnegat </w:t>
      </w:r>
      <w:r w:rsidR="00605377">
        <w:t>Bay</w:t>
      </w:r>
      <w:del w:id="215" w:author="Author">
        <w:r w:rsidR="00605377" w:rsidDel="00605377">
          <w:delText>–</w:delText>
        </w:r>
      </w:del>
      <w:ins w:id="216" w:author="Author">
        <w:r w:rsidR="00605377">
          <w:t>-</w:t>
        </w:r>
      </w:ins>
      <w:r>
        <w:t>Little Egg Harbor. Potentiometric surfaces of the Rio Grande water-bearing zone, Atlantic City 800-</w:t>
      </w:r>
      <w:ins w:id="217" w:author="Author">
        <w:r w:rsidR="006A4BB9">
          <w:t xml:space="preserve">foot </w:t>
        </w:r>
      </w:ins>
      <w:del w:id="218" w:author="Author">
        <w:r w:rsidDel="006A4BB9">
          <w:delText xml:space="preserve">ft </w:delText>
        </w:r>
      </w:del>
      <w:r>
        <w:t>sand, and the Piney Point aquifer during stress periods 73 and 80 of simulated maximum-allocation withdrawal conditions indicate</w:t>
      </w:r>
      <w:ins w:id="219" w:author="Author">
        <w:r w:rsidR="008B2B17">
          <w:t>d</w:t>
        </w:r>
      </w:ins>
      <w:r>
        <w:t xml:space="preserve"> the expansion of several cones of depression that developed during </w:t>
      </w:r>
      <w:proofErr w:type="spellStart"/>
      <w:r w:rsidR="00886A45">
        <w:t>post</w:t>
      </w:r>
      <w:del w:id="220" w:author="Author">
        <w:r w:rsidR="00886A45" w:rsidDel="00886A45">
          <w:delText>-</w:delText>
        </w:r>
      </w:del>
      <w:r>
        <w:t>development</w:t>
      </w:r>
      <w:proofErr w:type="spellEnd"/>
      <w:r>
        <w:t xml:space="preserve"> withdrawals.</w:t>
      </w:r>
    </w:p>
    <w:p w:rsidR="00882C5A" w:rsidRDefault="006642B2" w:rsidP="006642B2">
      <w:pPr>
        <w:pStyle w:val="BodyText"/>
      </w:pPr>
      <w:r>
        <w:t xml:space="preserve">Simulation of average </w:t>
      </w:r>
      <w:proofErr w:type="spellStart"/>
      <w:r w:rsidR="00886A45">
        <w:t>post</w:t>
      </w:r>
      <w:del w:id="221" w:author="Author">
        <w:r w:rsidR="00886A45" w:rsidDel="00886A45">
          <w:delText>-</w:delText>
        </w:r>
      </w:del>
      <w:r>
        <w:t>development</w:t>
      </w:r>
      <w:proofErr w:type="spellEnd"/>
      <w:r>
        <w:t xml:space="preserve"> groundwater withdrawals indicate</w:t>
      </w:r>
      <w:del w:id="222" w:author="Author">
        <w:r w:rsidDel="008B2B17">
          <w:delText>s</w:delText>
        </w:r>
      </w:del>
      <w:ins w:id="223" w:author="Author">
        <w:r w:rsidR="008B2B17">
          <w:t>d</w:t>
        </w:r>
      </w:ins>
      <w:r>
        <w:t xml:space="preserve"> to what extent the groundwater-flow system </w:t>
      </w:r>
      <w:del w:id="224" w:author="Author">
        <w:r w:rsidDel="008B2B17">
          <w:delText xml:space="preserve">is </w:delText>
        </w:r>
      </w:del>
      <w:ins w:id="225" w:author="Author">
        <w:r w:rsidR="008B2B17">
          <w:t xml:space="preserve">was </w:t>
        </w:r>
      </w:ins>
      <w:r>
        <w:t>susceptible to potential saltwater intrusion into near-shore wells. Travel time from recharge to discharge location ran</w:t>
      </w:r>
      <w:r w:rsidR="001C7E70">
        <w:t>ge</w:t>
      </w:r>
      <w:del w:id="226" w:author="Author">
        <w:r w:rsidR="001C7E70" w:rsidDel="008B2B17">
          <w:delText>s</w:delText>
        </w:r>
      </w:del>
      <w:ins w:id="227" w:author="Author">
        <w:r w:rsidR="008B2B17">
          <w:t>d</w:t>
        </w:r>
      </w:ins>
      <w:r w:rsidR="001C7E70">
        <w:t xml:space="preserve"> from 11 to more than 50,700 </w:t>
      </w:r>
      <w:r>
        <w:t>years in near-shore Kirkwood-</w:t>
      </w:r>
      <w:proofErr w:type="spellStart"/>
      <w:r>
        <w:t>Cohansey</w:t>
      </w:r>
      <w:proofErr w:type="spellEnd"/>
      <w:r>
        <w:t xml:space="preserve"> aquifer system wells. Travel time along flow paths to wells screened in the Rio Grande water-bearing zone and the Atlantic City 800-foot sand from recharge to discharge point range</w:t>
      </w:r>
      <w:ins w:id="228" w:author="Author">
        <w:r w:rsidR="008B2B17">
          <w:t>d</w:t>
        </w:r>
      </w:ins>
      <w:r>
        <w:t xml:space="preserve"> from nearl</w:t>
      </w:r>
      <w:r w:rsidR="001C7E70">
        <w:t xml:space="preserve">y 530 </w:t>
      </w:r>
      <w:ins w:id="229" w:author="Author">
        <w:r w:rsidR="00BF531C">
          <w:t xml:space="preserve">years </w:t>
        </w:r>
      </w:ins>
      <w:r w:rsidR="001C7E70">
        <w:t>to greater than 3</w:t>
      </w:r>
      <w:ins w:id="230" w:author="Author">
        <w:r w:rsidR="00BF531C">
          <w:t>.</w:t>
        </w:r>
      </w:ins>
      <w:del w:id="231" w:author="Author">
        <w:r w:rsidR="001C7E70" w:rsidDel="00BF531C">
          <w:delText>,</w:delText>
        </w:r>
      </w:del>
      <w:r w:rsidR="001C7E70">
        <w:t>73</w:t>
      </w:r>
      <w:ins w:id="232" w:author="Author">
        <w:r w:rsidR="00BF531C">
          <w:t> million</w:t>
        </w:r>
      </w:ins>
      <w:del w:id="233" w:author="Author">
        <w:r w:rsidR="001C7E70" w:rsidDel="00BF531C">
          <w:delText>0,000</w:delText>
        </w:r>
      </w:del>
      <w:r w:rsidR="001C7E70">
        <w:t> </w:t>
      </w:r>
      <w:r>
        <w:t>years. Particle tracking indicate</w:t>
      </w:r>
      <w:ins w:id="234" w:author="Author">
        <w:r w:rsidR="008B2B17">
          <w:t>d</w:t>
        </w:r>
      </w:ins>
      <w:del w:id="235" w:author="Author">
        <w:r w:rsidDel="008B2B17">
          <w:delText>s</w:delText>
        </w:r>
      </w:del>
      <w:r>
        <w:t xml:space="preserve"> that most wells screened in these aquifers derive</w:t>
      </w:r>
      <w:ins w:id="236" w:author="Author">
        <w:r w:rsidR="008B2B17">
          <w:t>d</w:t>
        </w:r>
      </w:ins>
      <w:r>
        <w:t xml:space="preserve"> a large part of their recharge from the Oswego River Basin. A small portion of flow originate</w:t>
      </w:r>
      <w:ins w:id="237" w:author="Author">
        <w:r w:rsidR="008B2B17">
          <w:t>d</w:t>
        </w:r>
      </w:ins>
      <w:del w:id="238" w:author="Author">
        <w:r w:rsidDel="008B2B17">
          <w:delText>s</w:delText>
        </w:r>
      </w:del>
      <w:r>
        <w:t xml:space="preserve"> either beneath Barnegat Bay or to the east beneath the Atlantic Ocean.</w:t>
      </w:r>
    </w:p>
    <w:p w:rsidR="004D0635" w:rsidRPr="002755EB" w:rsidRDefault="006642B2">
      <w:pPr>
        <w:pStyle w:val="BodyText"/>
      </w:pPr>
      <w:r>
        <w:lastRenderedPageBreak/>
        <w:t>Simulation of average maximum-allocation withdrawal conditions indicate</w:t>
      </w:r>
      <w:del w:id="239" w:author="Author">
        <w:r w:rsidDel="008B2B17">
          <w:delText>s</w:delText>
        </w:r>
      </w:del>
      <w:ins w:id="240" w:author="Author">
        <w:r w:rsidR="008B2B17">
          <w:t>d</w:t>
        </w:r>
      </w:ins>
      <w:r>
        <w:t xml:space="preserve"> that wells screened in the Kirkwood-</w:t>
      </w:r>
      <w:proofErr w:type="spellStart"/>
      <w:r>
        <w:t>Cohansey</w:t>
      </w:r>
      <w:proofErr w:type="spellEnd"/>
      <w:r>
        <w:t xml:space="preserve"> aquifer system in Seaside Heights Borough, in Island Beach State Park (Lacey Township), and in Ship Bottom Borough have particle </w:t>
      </w:r>
      <w:r w:rsidR="001C7E70">
        <w:t>travel times from 140 to 12,000 </w:t>
      </w:r>
      <w:r>
        <w:t>years and flow paths that originate</w:t>
      </w:r>
      <w:ins w:id="241" w:author="Author">
        <w:r w:rsidR="008B2B17">
          <w:t>d</w:t>
        </w:r>
      </w:ins>
      <w:r>
        <w:t xml:space="preserve"> under Barnegat Bay or the Atlantic Ocean. Wells completed in the Rio Grande water-bearing zone and Atlantic City 800-foot sand in the communities of Harvey Cedars Borough south through Beach Haven Borough derive</w:t>
      </w:r>
      <w:ins w:id="242" w:author="Author">
        <w:r w:rsidR="008B2B17">
          <w:t>d</w:t>
        </w:r>
      </w:ins>
      <w:r>
        <w:t xml:space="preserve"> their water from a combination of areas beneath Barnegat Bay, the Atlantic Ocean, and the mainland. Travel time along flow paths that start beneath either Barnegat Bay or the Atlantic Ocean range</w:t>
      </w:r>
      <w:ins w:id="243" w:author="Author">
        <w:r w:rsidR="008B2B17">
          <w:t>d</w:t>
        </w:r>
      </w:ins>
      <w:r>
        <w:t xml:space="preserve"> </w:t>
      </w:r>
      <w:r w:rsidR="001C7E70">
        <w:t>from 2,300 to more than 134,000 </w:t>
      </w:r>
      <w:r>
        <w:t>years.</w:t>
      </w:r>
    </w:p>
    <w:p w:rsidR="00400E0D" w:rsidRDefault="00400E0D" w:rsidP="00F70E1E">
      <w:pPr>
        <w:pStyle w:val="Heading1"/>
      </w:pPr>
      <w:bookmarkStart w:id="244" w:name="_Toc235947742"/>
      <w:bookmarkStart w:id="245" w:name="_Toc248571992"/>
      <w:bookmarkStart w:id="246" w:name="_Toc404165442"/>
      <w:r>
        <w:t>Introduction</w:t>
      </w:r>
      <w:bookmarkEnd w:id="244"/>
      <w:bookmarkEnd w:id="245"/>
      <w:bookmarkEnd w:id="246"/>
    </w:p>
    <w:p w:rsidR="00882C5A" w:rsidRDefault="00400E0D" w:rsidP="00F70E1E">
      <w:pPr>
        <w:pStyle w:val="BodyText"/>
      </w:pPr>
      <w:r w:rsidRPr="005B4DF8">
        <w:t xml:space="preserve">The </w:t>
      </w:r>
      <w:r>
        <w:t>southernmost part of Monmouth County</w:t>
      </w:r>
      <w:r w:rsidRPr="005B4DF8">
        <w:t xml:space="preserve"> </w:t>
      </w:r>
      <w:r>
        <w:t xml:space="preserve">and the </w:t>
      </w:r>
      <w:r w:rsidRPr="005B4DF8">
        <w:t>northern half of Ocean County</w:t>
      </w:r>
      <w:r>
        <w:t xml:space="preserve">, New Jersey, have </w:t>
      </w:r>
      <w:r w:rsidR="004C7458">
        <w:t>experienced rapid</w:t>
      </w:r>
      <w:r>
        <w:t xml:space="preserve"> population growth and subsequent </w:t>
      </w:r>
      <w:r w:rsidRPr="005B4DF8">
        <w:t xml:space="preserve">residential </w:t>
      </w:r>
      <w:r>
        <w:t xml:space="preserve">and commercial </w:t>
      </w:r>
      <w:r w:rsidRPr="005B4DF8">
        <w:t xml:space="preserve">land development </w:t>
      </w:r>
      <w:del w:id="247" w:author="Author">
        <w:r w:rsidR="001C7E70" w:rsidDel="00FE1B3D">
          <w:delText>over the past 70 </w:delText>
        </w:r>
        <w:r w:rsidDel="00FE1B3D">
          <w:delText>years (</w:delText>
        </w:r>
      </w:del>
      <w:ins w:id="248" w:author="Author">
        <w:r w:rsidR="00FE1B3D">
          <w:t xml:space="preserve">during the period of </w:t>
        </w:r>
      </w:ins>
      <w:r>
        <w:t>1930</w:t>
      </w:r>
      <w:del w:id="249" w:author="Author">
        <w:r w:rsidDel="00471A3F">
          <w:delText>–</w:delText>
        </w:r>
      </w:del>
      <w:ins w:id="250" w:author="Author">
        <w:r w:rsidR="00471A3F">
          <w:t xml:space="preserve"> to </w:t>
        </w:r>
      </w:ins>
      <w:r>
        <w:t>2000</w:t>
      </w:r>
      <w:del w:id="251" w:author="Author">
        <w:r w:rsidDel="00FE1B3D">
          <w:delText>)</w:delText>
        </w:r>
      </w:del>
      <w:r>
        <w:t>, particularly in areas close to the shoreline</w:t>
      </w:r>
      <w:del w:id="252" w:author="Author">
        <w:r w:rsidRPr="005B4DF8" w:rsidDel="00FE1B3D">
          <w:delText xml:space="preserve">. </w:delText>
        </w:r>
        <w:r w:rsidDel="00FE1B3D">
          <w:delText xml:space="preserve">From 1930 to 2000 </w:delText>
        </w:r>
      </w:del>
      <w:ins w:id="253" w:author="Author">
        <w:r w:rsidR="00FE1B3D">
          <w:t xml:space="preserve">; </w:t>
        </w:r>
      </w:ins>
      <w:r>
        <w:t>Ocean County experienced the largest percent change in population (1,445</w:t>
      </w:r>
      <w:r w:rsidR="00C8668C">
        <w:t xml:space="preserve"> percent</w:t>
      </w:r>
      <w:r>
        <w:t xml:space="preserve">) of all the counties in the State (Ocean County Department of Planning, 2006). </w:t>
      </w:r>
      <w:r>
        <w:rPr>
          <w:iCs/>
        </w:rPr>
        <w:t xml:space="preserve">The conversion of undeveloped land to residential use was followed by the development of a burgeoning infrastructure to support the needs of the community, including the development of transportation corridors, commercial strip malls, shopping centers, pockets of industrial land, and various commercial endeavors. </w:t>
      </w:r>
      <w:r w:rsidRPr="00C6400F">
        <w:t xml:space="preserve">Groundwater </w:t>
      </w:r>
      <w:r w:rsidRPr="00AC7B93">
        <w:t xml:space="preserve">withdrawals </w:t>
      </w:r>
      <w:r w:rsidR="00BF5771" w:rsidRPr="00291132">
        <w:t>from the Kirkwood-</w:t>
      </w:r>
      <w:proofErr w:type="spellStart"/>
      <w:r w:rsidR="00BF5771" w:rsidRPr="00291132">
        <w:t>Cohansey</w:t>
      </w:r>
      <w:proofErr w:type="spellEnd"/>
      <w:r w:rsidR="00BF5771" w:rsidRPr="00291132">
        <w:t xml:space="preserve"> aquifer system, </w:t>
      </w:r>
      <w:ins w:id="254" w:author="Author">
        <w:r w:rsidR="00FA3942">
          <w:t xml:space="preserve">the </w:t>
        </w:r>
      </w:ins>
      <w:r w:rsidR="00BF5771" w:rsidRPr="00291132">
        <w:t xml:space="preserve">Rio Grande water-bearing zone, </w:t>
      </w:r>
      <w:ins w:id="255" w:author="Author">
        <w:r w:rsidR="00FA3942">
          <w:t xml:space="preserve">the </w:t>
        </w:r>
      </w:ins>
      <w:r w:rsidR="00BF5771" w:rsidRPr="00291132">
        <w:t xml:space="preserve">Atlantic City 800-foot sand, </w:t>
      </w:r>
      <w:ins w:id="256" w:author="Author">
        <w:r w:rsidR="00FA3942">
          <w:t xml:space="preserve">and the </w:t>
        </w:r>
      </w:ins>
      <w:r w:rsidR="00BF5771" w:rsidRPr="00291132">
        <w:t xml:space="preserve">Piney Point and Vincentown aquifers </w:t>
      </w:r>
      <w:r w:rsidRPr="00C6400F">
        <w:t xml:space="preserve">in this area </w:t>
      </w:r>
      <w:del w:id="257" w:author="Author">
        <w:r w:rsidRPr="00C6400F" w:rsidDel="00FE1B3D">
          <w:delText xml:space="preserve">have </w:delText>
        </w:r>
      </w:del>
      <w:r w:rsidRPr="00C6400F">
        <w:t xml:space="preserve">increased </w:t>
      </w:r>
      <w:r w:rsidR="003F3840" w:rsidRPr="00AC7B93">
        <w:t xml:space="preserve">from an estimated </w:t>
      </w:r>
      <w:r w:rsidR="00BF5771" w:rsidRPr="00291132">
        <w:t>606</w:t>
      </w:r>
      <w:r w:rsidR="00893EBE">
        <w:t> </w:t>
      </w:r>
      <w:r w:rsidR="003F3840" w:rsidRPr="00AC7B93">
        <w:t>million gallons in 1930 (</w:t>
      </w:r>
      <w:proofErr w:type="spellStart"/>
      <w:r w:rsidR="003F3840" w:rsidRPr="00AC7B93">
        <w:t>Zapecza</w:t>
      </w:r>
      <w:proofErr w:type="spellEnd"/>
      <w:r w:rsidR="003F3840" w:rsidRPr="00AC7B93">
        <w:t xml:space="preserve"> and others, 1987) to </w:t>
      </w:r>
      <w:r w:rsidR="00BF5771" w:rsidRPr="00291132">
        <w:t xml:space="preserve">more than </w:t>
      </w:r>
      <w:r w:rsidR="00BF04AC" w:rsidRPr="00C6400F">
        <w:t>14</w:t>
      </w:r>
      <w:r w:rsidR="00893EBE">
        <w:t> </w:t>
      </w:r>
      <w:r w:rsidR="00BF5771" w:rsidRPr="00291132">
        <w:t>b</w:t>
      </w:r>
      <w:r w:rsidR="003F3840" w:rsidRPr="00AC7B93">
        <w:t xml:space="preserve">illion gallons in 2003 </w:t>
      </w:r>
      <w:r w:rsidRPr="00AC7B93">
        <w:t>in order to serve the needs of the growing population.</w:t>
      </w:r>
    </w:p>
    <w:p w:rsidR="00400E0D" w:rsidRDefault="00400E0D" w:rsidP="00F70E1E">
      <w:pPr>
        <w:pStyle w:val="BodyText"/>
      </w:pPr>
      <w:r>
        <w:lastRenderedPageBreak/>
        <w:t>Conversion of undeveloped</w:t>
      </w:r>
      <w:r w:rsidRPr="005B4DF8">
        <w:t xml:space="preserve"> l</w:t>
      </w:r>
      <w:r>
        <w:t>and to residential use has accelerated</w:t>
      </w:r>
      <w:r w:rsidRPr="005B4DF8">
        <w:t xml:space="preserve"> in the southern h</w:t>
      </w:r>
      <w:r>
        <w:t>alf of Ocean County, especially along</w:t>
      </w:r>
      <w:r w:rsidRPr="005B4DF8">
        <w:t xml:space="preserve"> the Garden State Parkway </w:t>
      </w:r>
      <w:r>
        <w:t xml:space="preserve">corridor and </w:t>
      </w:r>
      <w:r w:rsidRPr="005B4DF8">
        <w:t>east to the coast</w:t>
      </w:r>
      <w:r>
        <w:t xml:space="preserve"> (fig. 1). From 1997 to 2007</w:t>
      </w:r>
      <w:ins w:id="258" w:author="Author">
        <w:r w:rsidR="00C05F23">
          <w:t>,</w:t>
        </w:r>
      </w:ins>
      <w:r>
        <w:t xml:space="preserve"> in the southern half of Ocean County</w:t>
      </w:r>
      <w:del w:id="259" w:author="Author">
        <w:r w:rsidDel="00C05F23">
          <w:delText>—</w:delText>
        </w:r>
      </w:del>
      <w:ins w:id="260" w:author="Author">
        <w:r w:rsidR="00C05F23">
          <w:t xml:space="preserve">, </w:t>
        </w:r>
      </w:ins>
      <w:r>
        <w:t>Barnegat, Ocean, and Stafford Townships</w:t>
      </w:r>
      <w:del w:id="261" w:author="Author">
        <w:r w:rsidDel="00FA3942">
          <w:delText>,</w:delText>
        </w:r>
      </w:del>
      <w:r>
        <w:t xml:space="preserve"> and Little Egg Harbor (fig. 2)</w:t>
      </w:r>
      <w:ins w:id="262" w:author="Author">
        <w:r w:rsidR="00C05F23" w:rsidDel="00C05F23">
          <w:t xml:space="preserve"> </w:t>
        </w:r>
      </w:ins>
      <w:del w:id="263" w:author="Author">
        <w:r w:rsidDel="00C05F23">
          <w:delText>—</w:delText>
        </w:r>
        <w:r w:rsidDel="002D49D7">
          <w:delText>have</w:delText>
        </w:r>
      </w:del>
      <w:r>
        <w:t xml:space="preserve"> experienced some of the highest rates of population growth in the county, ranging </w:t>
      </w:r>
      <w:r w:rsidR="00893EBE">
        <w:t>from 34 to nearly 54 </w:t>
      </w:r>
      <w:r>
        <w:t xml:space="preserve">percent (Ocean County Department of Planning, 2009). As the population grew, demands placed on the available supply of freshwater also increased. </w:t>
      </w:r>
      <w:r w:rsidRPr="005B4DF8">
        <w:t>The barrier island beach communities experience</w:t>
      </w:r>
      <w:ins w:id="264" w:author="Author">
        <w:r w:rsidR="002D49D7">
          <w:t>d</w:t>
        </w:r>
      </w:ins>
      <w:r w:rsidRPr="005B4DF8">
        <w:t xml:space="preserve"> a large seasonal population </w:t>
      </w:r>
      <w:r>
        <w:t xml:space="preserve">increase </w:t>
      </w:r>
      <w:r w:rsidRPr="005B4DF8">
        <w:t xml:space="preserve">and </w:t>
      </w:r>
      <w:r>
        <w:t xml:space="preserve">high </w:t>
      </w:r>
      <w:r w:rsidRPr="005B4DF8">
        <w:t>water demand during the summer months. Several</w:t>
      </w:r>
      <w:r>
        <w:t xml:space="preserve"> communities in northern Ocean County </w:t>
      </w:r>
      <w:del w:id="265" w:author="Author">
        <w:r w:rsidDel="002D49D7">
          <w:delText xml:space="preserve">have </w:delText>
        </w:r>
      </w:del>
      <w:r>
        <w:t xml:space="preserve">increased their groundwater withdrawals from the confined Piney Point aquifer, </w:t>
      </w:r>
      <w:del w:id="266" w:author="Author">
        <w:r w:rsidDel="002D49D7">
          <w:delText xml:space="preserve">whereas </w:delText>
        </w:r>
      </w:del>
      <w:ins w:id="267" w:author="Author">
        <w:r w:rsidR="002D49D7">
          <w:t xml:space="preserve">and </w:t>
        </w:r>
      </w:ins>
      <w:r>
        <w:t xml:space="preserve">several southern communities </w:t>
      </w:r>
      <w:del w:id="268" w:author="Author">
        <w:r w:rsidDel="002D49D7">
          <w:delText xml:space="preserve">have </w:delText>
        </w:r>
      </w:del>
      <w:r>
        <w:t>increased their withdrawals from confined parts of the Kirkwood-</w:t>
      </w:r>
      <w:proofErr w:type="spellStart"/>
      <w:r>
        <w:t>Cohansey</w:t>
      </w:r>
      <w:proofErr w:type="spellEnd"/>
      <w:r>
        <w:t xml:space="preserve"> aquifer system, the Rio Grande water-bearing zone</w:t>
      </w:r>
      <w:ins w:id="269" w:author="Author">
        <w:r w:rsidR="00FA3942">
          <w:t>,</w:t>
        </w:r>
      </w:ins>
      <w:r>
        <w:t xml:space="preserve"> and the Atlantic City 800-foot sand (fig. 3).</w:t>
      </w:r>
    </w:p>
    <w:p w:rsidR="00882C5A" w:rsidRPr="00FE127C" w:rsidRDefault="00FA4C50" w:rsidP="00FE127C">
      <w:pPr>
        <w:pStyle w:val="FigureCaption"/>
      </w:pPr>
      <w:bookmarkStart w:id="270" w:name="_Toc232930453"/>
      <w:bookmarkStart w:id="271" w:name="_Toc404165469"/>
      <w:r w:rsidRPr="00FE127C">
        <w:t>Map showing l</w:t>
      </w:r>
      <w:r w:rsidR="00400E0D" w:rsidRPr="00FE127C">
        <w:t>ocation of study area and major roads in New Jersey.</w:t>
      </w:r>
      <w:bookmarkEnd w:id="270"/>
      <w:bookmarkEnd w:id="271"/>
    </w:p>
    <w:p w:rsidR="00882C5A" w:rsidRPr="00FE127C" w:rsidRDefault="00FA4C50" w:rsidP="00FE127C">
      <w:pPr>
        <w:pStyle w:val="FigureCaption"/>
      </w:pPr>
      <w:bookmarkStart w:id="272" w:name="_Toc232930454"/>
      <w:bookmarkStart w:id="273" w:name="_Toc404165470"/>
      <w:r w:rsidRPr="00FE127C">
        <w:t>Map showing l</w:t>
      </w:r>
      <w:r w:rsidR="00400E0D" w:rsidRPr="00FE127C">
        <w:t xml:space="preserve">ocation of townships, </w:t>
      </w:r>
      <w:r w:rsidR="0098223B" w:rsidRPr="00FE127C">
        <w:t>Ocean County study area</w:t>
      </w:r>
      <w:r w:rsidR="00400E0D" w:rsidRPr="00FE127C">
        <w:t>, N</w:t>
      </w:r>
      <w:r w:rsidR="00064D36" w:rsidRPr="00FE127C">
        <w:t>ew Jersey.</w:t>
      </w:r>
      <w:bookmarkEnd w:id="272"/>
      <w:bookmarkEnd w:id="273"/>
    </w:p>
    <w:p w:rsidR="00882C5A" w:rsidRPr="00FE127C" w:rsidRDefault="002E2029" w:rsidP="00FE127C">
      <w:pPr>
        <w:pStyle w:val="FigureCaption"/>
      </w:pPr>
      <w:bookmarkStart w:id="274" w:name="_Toc404165471"/>
      <w:r w:rsidRPr="00FE127C">
        <w:t>Diagrammatic section through the Kirkwood-</w:t>
      </w:r>
      <w:proofErr w:type="spellStart"/>
      <w:r w:rsidRPr="00FE127C">
        <w:t>Cohansey</w:t>
      </w:r>
      <w:proofErr w:type="spellEnd"/>
      <w:r w:rsidRPr="00FE127C">
        <w:t xml:space="preserve"> aquifer system, Rio Grande water-bearing zone, Atlantic City 800-foot sand, Piney Point and Vincentown aquifers</w:t>
      </w:r>
      <w:r w:rsidR="00B100C4" w:rsidRPr="00FE127C">
        <w:t>,</w:t>
      </w:r>
      <w:r w:rsidRPr="00FE127C">
        <w:t xml:space="preserve"> illustrating the relation be</w:t>
      </w:r>
      <w:r w:rsidR="00B100C4" w:rsidRPr="00FE127C">
        <w:t>tween model layers and aquifers,</w:t>
      </w:r>
      <w:r w:rsidR="00D96A6D" w:rsidRPr="00FE127C">
        <w:t xml:space="preserve"> Ocean County study </w:t>
      </w:r>
      <w:r w:rsidR="00064D36" w:rsidRPr="00FE127C">
        <w:t>area, New Jersey</w:t>
      </w:r>
      <w:r w:rsidRPr="00FE127C">
        <w:t>. Line of section is shown in figure 1.</w:t>
      </w:r>
      <w:bookmarkEnd w:id="274"/>
      <w:ins w:id="275" w:author="Author">
        <w:r w:rsidR="00D01360">
          <w:t xml:space="preserve"> SE, southeast; NW, northwest.</w:t>
        </w:r>
      </w:ins>
    </w:p>
    <w:p w:rsidR="00400E0D" w:rsidRDefault="00400E0D" w:rsidP="00F70E1E">
      <w:pPr>
        <w:pStyle w:val="BodyText"/>
      </w:pPr>
      <w:del w:id="276" w:author="Author">
        <w:r w:rsidRPr="00610733" w:rsidDel="00380C16">
          <w:delText>The U.S. Geological Survey (USGS)</w:delText>
        </w:r>
        <w:r w:rsidDel="00380C16">
          <w:delText xml:space="preserve">, </w:delText>
        </w:r>
        <w:r w:rsidRPr="00610733" w:rsidDel="00380C16">
          <w:delText>in cooperation with the New Jersey Department of Environmental Protection (NJDEP) a</w:delText>
        </w:r>
        <w:r w:rsidDel="00380C16">
          <w:delText>nd the Barnegat Bay Partn</w:delText>
        </w:r>
        <w:r w:rsidR="00790AD8" w:rsidDel="00380C16">
          <w:delText xml:space="preserve">ership </w:delText>
        </w:r>
        <w:commentRangeStart w:id="277"/>
        <w:r w:rsidR="00790AD8" w:rsidDel="00380C16">
          <w:delText>(BBP)</w:delText>
        </w:r>
        <w:commentRangeEnd w:id="277"/>
        <w:r w:rsidR="00730E7F" w:rsidDel="00380C16">
          <w:rPr>
            <w:rStyle w:val="CommentReference"/>
          </w:rPr>
          <w:commentReference w:id="277"/>
        </w:r>
        <w:r w:rsidR="00790AD8" w:rsidDel="00380C16">
          <w:delText>, conducted a study</w:delText>
        </w:r>
        <w:r w:rsidDel="00380C16">
          <w:delText xml:space="preserve"> to </w:delText>
        </w:r>
        <w:r w:rsidR="004C7458" w:rsidDel="00380C16">
          <w:delText xml:space="preserve">evaluate </w:delText>
        </w:r>
        <w:r w:rsidRPr="00610733" w:rsidDel="00380C16">
          <w:delText xml:space="preserve">the effects </w:delText>
        </w:r>
        <w:r w:rsidDel="00380C16">
          <w:delText xml:space="preserve">of </w:delText>
        </w:r>
        <w:r w:rsidR="00E36EA7" w:rsidDel="00380C16">
          <w:delText>2000–</w:delText>
        </w:r>
        <w:r w:rsidR="001E4E9F" w:rsidDel="00380C16">
          <w:delText>2003 annual</w:delText>
        </w:r>
        <w:r w:rsidRPr="00610733" w:rsidDel="00380C16">
          <w:delText xml:space="preserve"> and</w:delText>
        </w:r>
        <w:r w:rsidR="001E4E9F" w:rsidDel="00380C16">
          <w:delText xml:space="preserve"> </w:delText>
        </w:r>
        <w:r w:rsidR="005D2FAC" w:rsidDel="00380C16">
          <w:delText>maximum</w:delText>
        </w:r>
        <w:r w:rsidR="00527719" w:rsidDel="00380C16">
          <w:delText xml:space="preserve">-allocation </w:delText>
        </w:r>
        <w:r w:rsidDel="00380C16">
          <w:delText>groundwater</w:delText>
        </w:r>
        <w:r w:rsidRPr="00610733" w:rsidDel="00380C16">
          <w:delText xml:space="preserve"> withdrawals from the Kirkwood-Cohansey aquifer system, Rio Grande water-bearing zone, Atlantic City 800-foot sand</w:delText>
        </w:r>
        <w:r w:rsidDel="00380C16">
          <w:delText>,</w:delText>
        </w:r>
        <w:r w:rsidRPr="00610733" w:rsidDel="00380C16">
          <w:delText xml:space="preserve"> and the Piney Point aquifer on the freshwater supply in </w:delText>
        </w:r>
        <w:r w:rsidDel="00380C16">
          <w:delText xml:space="preserve">Ocean County and vicinity (referred to as the study </w:delText>
        </w:r>
        <w:r w:rsidDel="00380C16">
          <w:lastRenderedPageBreak/>
          <w:delText>area)</w:delText>
        </w:r>
        <w:r w:rsidRPr="00610733" w:rsidDel="00380C16">
          <w:delText>.</w:delText>
        </w:r>
        <w:r w:rsidDel="00380C16">
          <w:delText xml:space="preserve"> As of 2003, groundwater withdrawals had created cones of depression in the potentiometric surfaces of the Rio Grande water-bearing zone, the Atlantic City 800-foot sand, and the Piney Point aquifer in parts of the study area. The effects of </w:delText>
        </w:r>
        <w:r w:rsidR="005D2FAC" w:rsidDel="00380C16">
          <w:delText>maximum</w:delText>
        </w:r>
        <w:r w:rsidR="00FD0601" w:rsidDel="00380C16">
          <w:delText xml:space="preserve">-allocation </w:delText>
        </w:r>
        <w:r w:rsidDel="00380C16">
          <w:delText xml:space="preserve">groundwater withdrawals </w:delText>
        </w:r>
        <w:r w:rsidR="003639A1" w:rsidDel="00380C16">
          <w:delText xml:space="preserve">are </w:delText>
        </w:r>
        <w:r w:rsidR="004C7458" w:rsidRPr="004C7458" w:rsidDel="00380C16">
          <w:delText>evaluated</w:delText>
        </w:r>
        <w:r w:rsidR="007770D8" w:rsidDel="00380C16">
          <w:delText xml:space="preserve"> by </w:delText>
        </w:r>
        <w:r w:rsidDel="00380C16">
          <w:delText xml:space="preserve">quantifying changes to the </w:delText>
        </w:r>
        <w:r w:rsidR="007770D8" w:rsidDel="00380C16">
          <w:delText xml:space="preserve">simulated </w:delText>
        </w:r>
        <w:r w:rsidDel="00380C16">
          <w:delText>potentiometric surfaces of the confined aquifers</w:delText>
        </w:r>
        <w:r w:rsidR="007770D8" w:rsidDel="00380C16">
          <w:delText xml:space="preserve"> compared to simulated no-withdrawal and post development surfaces.</w:delText>
        </w:r>
        <w:r w:rsidDel="00380C16">
          <w:delText xml:space="preserve"> </w:delText>
        </w:r>
      </w:del>
    </w:p>
    <w:p w:rsidR="00882C5A" w:rsidRDefault="00400E0D" w:rsidP="00F70E1E">
      <w:pPr>
        <w:pStyle w:val="BodyText"/>
      </w:pPr>
      <w:r>
        <w:t xml:space="preserve">In the study area, streamflow is the main source of freshwater flow into the Barnegat </w:t>
      </w:r>
      <w:r w:rsidR="00605377">
        <w:t>Bay</w:t>
      </w:r>
      <w:del w:id="278" w:author="Author">
        <w:r w:rsidR="00605377" w:rsidDel="00605377">
          <w:delText>–</w:delText>
        </w:r>
      </w:del>
      <w:ins w:id="279" w:author="Author">
        <w:r w:rsidR="00605377">
          <w:t>-</w:t>
        </w:r>
      </w:ins>
      <w:r>
        <w:t xml:space="preserve">Little Egg Harbor estuary. </w:t>
      </w:r>
      <w:r w:rsidR="005D2FAC">
        <w:t>Direct p</w:t>
      </w:r>
      <w:r>
        <w:t xml:space="preserve">recipitation and subsurface groundwater flow are secondary sources of freshwater. Groundwater flow to streams, or base flow, is a major component of freshwater flow in streams that drain the New Jersey Coastal Plain. Withdrawals of groundwater in the study area reduce the quantity of </w:t>
      </w:r>
      <w:ins w:id="280" w:author="Author">
        <w:r w:rsidR="004E7E84">
          <w:t xml:space="preserve">both </w:t>
        </w:r>
      </w:ins>
      <w:r>
        <w:t>groundwater discharge to streams that flow into the bay and groundwater discharge directly into the bay. This reduction has potential implications for the salinity of the bay water, the flora and fauna supported in the bay ecosystem, and the overall health of the estuary.</w:t>
      </w:r>
    </w:p>
    <w:p w:rsidR="00882C5A" w:rsidRDefault="00400E0D" w:rsidP="00F70E1E">
      <w:pPr>
        <w:pStyle w:val="BodyText"/>
      </w:pPr>
      <w:r>
        <w:t xml:space="preserve">Water-supply wells located near the shore or on the barrier islands tend to be susceptible to saltwater intrusion because of their proximity to salty water either in the Barnegat </w:t>
      </w:r>
      <w:r w:rsidR="00605377">
        <w:t>Bay</w:t>
      </w:r>
      <w:del w:id="281" w:author="Author">
        <w:r w:rsidR="00605377" w:rsidDel="00605377">
          <w:delText>–</w:delText>
        </w:r>
      </w:del>
      <w:ins w:id="282" w:author="Author">
        <w:r w:rsidR="00605377">
          <w:t>-</w:t>
        </w:r>
      </w:ins>
      <w:r>
        <w:t xml:space="preserve">Little Egg Harbor or the Atlantic Ocean. Production wells screened in the confined Rio Grande water-bearing zone and Atlantic City 800-foot sand may be susceptible to sources of saltwater either </w:t>
      </w:r>
      <w:proofErr w:type="spellStart"/>
      <w:r>
        <w:t>downdip</w:t>
      </w:r>
      <w:proofErr w:type="spellEnd"/>
      <w:r>
        <w:t xml:space="preserve"> in the aquifer or </w:t>
      </w:r>
      <w:proofErr w:type="spellStart"/>
      <w:r>
        <w:t>updip</w:t>
      </w:r>
      <w:proofErr w:type="spellEnd"/>
      <w:r>
        <w:t xml:space="preserve"> where confinement ends. </w:t>
      </w:r>
      <w:commentRangeStart w:id="283"/>
      <w:del w:id="284" w:author="Author">
        <w:r w:rsidDel="00B24127">
          <w:delText xml:space="preserve">Sources of water to wells in both unconfined and confined aquifers and travel times based on particle-tracking analysis are used to assess the susceptibility of selected wells to saltwater intrusion. </w:delText>
        </w:r>
      </w:del>
      <w:commentRangeEnd w:id="283"/>
      <w:r w:rsidR="004E7E84">
        <w:rPr>
          <w:rStyle w:val="CommentReference"/>
        </w:rPr>
        <w:commentReference w:id="283"/>
      </w:r>
    </w:p>
    <w:p w:rsidR="00400E0D" w:rsidRDefault="00400E0D" w:rsidP="003A1F78">
      <w:pPr>
        <w:pStyle w:val="Heading2"/>
      </w:pPr>
      <w:bookmarkStart w:id="285" w:name="_Toc235947744"/>
      <w:bookmarkStart w:id="286" w:name="_Toc248571994"/>
      <w:bookmarkStart w:id="287" w:name="_Toc404165443"/>
      <w:r>
        <w:t>Purpose and Scope</w:t>
      </w:r>
      <w:bookmarkEnd w:id="285"/>
      <w:bookmarkEnd w:id="286"/>
      <w:bookmarkEnd w:id="287"/>
    </w:p>
    <w:p w:rsidR="00380C16" w:rsidRDefault="00380C16" w:rsidP="00387622">
      <w:pPr>
        <w:pStyle w:val="BodyText"/>
        <w:rPr>
          <w:ins w:id="288" w:author="Author"/>
        </w:rPr>
      </w:pPr>
      <w:commentRangeStart w:id="289"/>
      <w:ins w:id="290" w:author="Author">
        <w:r w:rsidRPr="00610733">
          <w:t>The U.S. Geological Survey (USGS)</w:t>
        </w:r>
        <w:r>
          <w:t xml:space="preserve">, </w:t>
        </w:r>
        <w:r w:rsidRPr="00610733">
          <w:t>in cooperation with the New Jersey Department of Environmental Protection (NJDEP) a</w:t>
        </w:r>
        <w:r>
          <w:t>nd the Barnegat Bay Partnership</w:t>
        </w:r>
        <w:r>
          <w:rPr>
            <w:rStyle w:val="CommentReference"/>
          </w:rPr>
          <w:commentReference w:id="291"/>
        </w:r>
        <w:r>
          <w:t xml:space="preserve">, </w:t>
        </w:r>
        <w:commentRangeStart w:id="292"/>
        <w:del w:id="293" w:author="Author">
          <w:r w:rsidDel="000A7BED">
            <w:delText>conducted</w:delText>
          </w:r>
        </w:del>
      </w:ins>
      <w:commentRangeEnd w:id="292"/>
      <w:r w:rsidR="000A7BED">
        <w:rPr>
          <w:rStyle w:val="CommentReference"/>
        </w:rPr>
        <w:commentReference w:id="292"/>
      </w:r>
      <w:ins w:id="294" w:author="Author">
        <w:del w:id="295" w:author="Author">
          <w:r w:rsidDel="000A7BED">
            <w:delText xml:space="preserve"> a study to evaluate </w:delText>
          </w:r>
        </w:del>
        <w:r w:rsidR="000A7BED">
          <w:t xml:space="preserve">studied </w:t>
        </w:r>
        <w:r w:rsidRPr="00610733">
          <w:t xml:space="preserve">the effects </w:t>
        </w:r>
        <w:r>
          <w:t>of 2000–2003 annual</w:t>
        </w:r>
        <w:r w:rsidRPr="00610733">
          <w:t xml:space="preserve"> and</w:t>
        </w:r>
        <w:r>
          <w:t xml:space="preserve"> maximum-allocation groundwater</w:t>
        </w:r>
        <w:r w:rsidRPr="00610733">
          <w:t xml:space="preserve"> withdrawals from the </w:t>
        </w:r>
        <w:r w:rsidRPr="00610733">
          <w:lastRenderedPageBreak/>
          <w:t>Kirkwood-</w:t>
        </w:r>
        <w:proofErr w:type="spellStart"/>
        <w:r w:rsidRPr="00610733">
          <w:t>Cohansey</w:t>
        </w:r>
        <w:proofErr w:type="spellEnd"/>
        <w:r w:rsidRPr="00610733">
          <w:t xml:space="preserve"> aquifer system, </w:t>
        </w:r>
        <w:r w:rsidR="00FA3942">
          <w:t xml:space="preserve">the </w:t>
        </w:r>
        <w:r w:rsidRPr="00610733">
          <w:t xml:space="preserve">Rio Grande water-bearing zone, </w:t>
        </w:r>
        <w:r w:rsidR="00FA3942">
          <w:t xml:space="preserve">the </w:t>
        </w:r>
        <w:r w:rsidRPr="00610733">
          <w:t>Atlantic City 800-foot sand</w:t>
        </w:r>
        <w:r>
          <w:t>,</w:t>
        </w:r>
        <w:r w:rsidRPr="00610733">
          <w:t xml:space="preserve"> and the Piney Point aquifer on the freshwater supply in </w:t>
        </w:r>
        <w:r>
          <w:t>Ocean County and vicinity (referred to as the study area)</w:t>
        </w:r>
        <w:r w:rsidRPr="00610733">
          <w:t>.</w:t>
        </w:r>
        <w:r>
          <w:t xml:space="preserve"> As of 2003, groundwater withdrawals had created cones of depression in the potentiometric surfaces of the Rio Grande water-bearing zone, the Atlantic City 800-foot sand, and the Piney Point aquifer in parts of the study area. The effects of maximum-allocation groundwater withdrawals </w:t>
        </w:r>
        <w:del w:id="296" w:author="Author">
          <w:r w:rsidDel="00C05F23">
            <w:delText>are</w:delText>
          </w:r>
        </w:del>
        <w:r w:rsidR="00C05F23">
          <w:t>were</w:t>
        </w:r>
        <w:r>
          <w:t xml:space="preserve"> </w:t>
        </w:r>
        <w:r w:rsidRPr="004C7458">
          <w:t>evaluated</w:t>
        </w:r>
        <w:r>
          <w:t xml:space="preserve"> by quantifying changes to the simulated potentiometric surfaces of the confined aquifers compared </w:t>
        </w:r>
        <w:del w:id="297" w:author="Author">
          <w:r w:rsidDel="006A4274">
            <w:delText xml:space="preserve">to </w:delText>
          </w:r>
        </w:del>
        <w:r w:rsidR="006A4274">
          <w:t xml:space="preserve">with </w:t>
        </w:r>
        <w:r>
          <w:t xml:space="preserve">simulated no-withdrawal and post development surfaces. </w:t>
        </w:r>
        <w:commentRangeEnd w:id="289"/>
        <w:r>
          <w:rPr>
            <w:rStyle w:val="CommentReference"/>
          </w:rPr>
          <w:commentReference w:id="289"/>
        </w:r>
      </w:ins>
    </w:p>
    <w:p w:rsidR="00400E0D" w:rsidRDefault="00400E0D" w:rsidP="00387622">
      <w:pPr>
        <w:pStyle w:val="BodyText"/>
      </w:pPr>
      <w:r>
        <w:t>This report documents the results of groundwater-flow simulations for aquifers in the Atlantic coastal basins of central New Jersey. The report focuses primarily on the basins in Ocean County that drain into Barnegat Bay and Little Egg Harbor. Aquifers included in this study are the unconfined, surficial Kirkwood-</w:t>
      </w:r>
      <w:proofErr w:type="spellStart"/>
      <w:r>
        <w:t>Cohansey</w:t>
      </w:r>
      <w:proofErr w:type="spellEnd"/>
      <w:r>
        <w:t xml:space="preserve"> aquifer system; the deeper, confined parts of the Kirkwood Formation, which includes the Rio Grande water-bearing zone and the Atlantic City 800-foot sand; the Piney Point aquifer; and the Vincentown aquifer in the northwestern part of the study area. Groundwater flow through the Kirkwood-</w:t>
      </w:r>
      <w:proofErr w:type="spellStart"/>
      <w:r>
        <w:t>Cohansey</w:t>
      </w:r>
      <w:proofErr w:type="spellEnd"/>
      <w:r>
        <w:t xml:space="preserve"> aquifer system, Rio Grande water-bearing zone, Atlantic City 800-foot sand, and the Piney Point aquifer </w:t>
      </w:r>
      <w:r w:rsidR="00587F28">
        <w:t>is</w:t>
      </w:r>
      <w:r w:rsidR="005D2FAC">
        <w:t xml:space="preserve"> </w:t>
      </w:r>
      <w:r>
        <w:t xml:space="preserve">simulated. Groundwater flow to streams and ultimately to the Barnegat </w:t>
      </w:r>
      <w:r w:rsidR="00605377">
        <w:t>Bay</w:t>
      </w:r>
      <w:del w:id="298" w:author="Author">
        <w:r w:rsidR="00605377" w:rsidDel="00605377">
          <w:delText>–</w:delText>
        </w:r>
      </w:del>
      <w:ins w:id="299" w:author="Author">
        <w:r w:rsidR="00605377">
          <w:t>-</w:t>
        </w:r>
      </w:ins>
      <w:r>
        <w:t xml:space="preserve">Little Egg Harbor estuary </w:t>
      </w:r>
      <w:r w:rsidR="00587F28">
        <w:t>is</w:t>
      </w:r>
      <w:r>
        <w:t xml:space="preserve"> estimated. This report presents the results of simulations that represent </w:t>
      </w:r>
      <w:commentRangeStart w:id="300"/>
      <w:del w:id="301" w:author="Author">
        <w:r w:rsidR="00E5551D" w:rsidDel="0047143C">
          <w:delText>no-withdrawal</w:delText>
        </w:r>
        <w:r w:rsidDel="0047143C">
          <w:delText xml:space="preserve"> conditions with</w:delText>
        </w:r>
      </w:del>
      <w:commentRangeEnd w:id="300"/>
      <w:r w:rsidR="0047143C">
        <w:rPr>
          <w:rStyle w:val="CommentReference"/>
        </w:rPr>
        <w:commentReference w:id="300"/>
      </w:r>
      <w:del w:id="302" w:author="Author">
        <w:r w:rsidDel="0047143C">
          <w:delText xml:space="preserve"> </w:delText>
        </w:r>
      </w:del>
      <w:r>
        <w:t xml:space="preserve">no groundwater withdrawals, </w:t>
      </w:r>
      <w:proofErr w:type="spellStart"/>
      <w:r w:rsidR="00886A45">
        <w:t>post</w:t>
      </w:r>
      <w:del w:id="303" w:author="Author">
        <w:r w:rsidR="00886A45" w:rsidDel="00886A45">
          <w:delText>-</w:delText>
        </w:r>
      </w:del>
      <w:r>
        <w:t>development</w:t>
      </w:r>
      <w:proofErr w:type="spellEnd"/>
      <w:r>
        <w:t xml:space="preserve"> (</w:t>
      </w:r>
      <w:r w:rsidR="00875BA8">
        <w:t>2000</w:t>
      </w:r>
      <w:del w:id="304" w:author="Author">
        <w:r w:rsidR="00127E3B" w:rsidDel="00D20560">
          <w:delText>–</w:delText>
        </w:r>
      </w:del>
      <w:ins w:id="305" w:author="Author">
        <w:r w:rsidR="00D20560">
          <w:t xml:space="preserve"> to </w:t>
        </w:r>
      </w:ins>
      <w:r>
        <w:t>2003) groundwater withdrawals, and maximum-allocation groundwater withdrawals.</w:t>
      </w:r>
      <w:commentRangeStart w:id="306"/>
      <w:r>
        <w:t xml:space="preserve"> </w:t>
      </w:r>
      <w:ins w:id="307" w:author="Author">
        <w:r w:rsidR="00CC44E1">
          <w:t>Particle-tracking analysis is used to assess the vulnerability of near-shore wells screened in the unconfined Kirkwood-</w:t>
        </w:r>
        <w:proofErr w:type="spellStart"/>
        <w:r w:rsidR="00CC44E1">
          <w:t>Cohansey</w:t>
        </w:r>
        <w:proofErr w:type="spellEnd"/>
        <w:r w:rsidR="00CC44E1">
          <w:t xml:space="preserve"> aquifer system to saltwater intrusion from the salty bay or ocean.</w:t>
        </w:r>
      </w:ins>
      <w:del w:id="308" w:author="Author">
        <w:r w:rsidDel="00CC44E1">
          <w:delText xml:space="preserve">Particle-tracking scenarios </w:delText>
        </w:r>
        <w:r w:rsidR="00587F28" w:rsidDel="00CC44E1">
          <w:delText>are</w:delText>
        </w:r>
        <w:r w:rsidR="003639A1" w:rsidDel="00CC44E1">
          <w:delText xml:space="preserve"> </w:delText>
        </w:r>
        <w:r w:rsidDel="00CC44E1">
          <w:delText xml:space="preserve">simulated to determine flow paths and travel times and to </w:delText>
        </w:r>
        <w:r w:rsidR="004C7458" w:rsidRPr="004C7458" w:rsidDel="00CC44E1">
          <w:delText>evaluate</w:delText>
        </w:r>
        <w:r w:rsidR="004C7458" w:rsidDel="00CC44E1">
          <w:delText xml:space="preserve"> </w:delText>
        </w:r>
        <w:r w:rsidDel="00CC44E1">
          <w:delText>the vulnerability of near-shore wells to saltwater intrusion.</w:delText>
        </w:r>
      </w:del>
      <w:ins w:id="309" w:author="Author">
        <w:r w:rsidR="00B24127">
          <w:t xml:space="preserve"> Sources of water to wells in both unconfined and confined aquifers and travel times based on particle-tracking analysis are used to assess the susceptibility of selected wells to </w:t>
        </w:r>
        <w:r w:rsidR="00B24127">
          <w:lastRenderedPageBreak/>
          <w:t>saltwater intrusion.</w:t>
        </w:r>
        <w:commentRangeEnd w:id="306"/>
        <w:r w:rsidR="00CC44E1">
          <w:rPr>
            <w:rStyle w:val="CommentReference"/>
          </w:rPr>
          <w:commentReference w:id="306"/>
        </w:r>
        <w:r w:rsidR="00B24127">
          <w:t xml:space="preserve"> </w:t>
        </w:r>
      </w:ins>
      <w:del w:id="310" w:author="Author">
        <w:r w:rsidR="00B24127" w:rsidDel="00B24127">
          <w:delText>Particle-tracking analysis is used to assess the vulnerability of near-shore wells screened in the unconfined Kirkwood-Cohansey aquifer system to saltwater intrusion from the salty bay or ocean.</w:delText>
        </w:r>
      </w:del>
    </w:p>
    <w:p w:rsidR="00400E0D" w:rsidRDefault="00400E0D" w:rsidP="003A1F78">
      <w:pPr>
        <w:pStyle w:val="Heading2"/>
      </w:pPr>
      <w:bookmarkStart w:id="311" w:name="_Toc235947745"/>
      <w:bookmarkStart w:id="312" w:name="_Toc248571995"/>
      <w:bookmarkStart w:id="313" w:name="_Toc404165444"/>
      <w:r>
        <w:t>Previous Investigations</w:t>
      </w:r>
      <w:bookmarkEnd w:id="311"/>
      <w:bookmarkEnd w:id="312"/>
      <w:bookmarkEnd w:id="313"/>
    </w:p>
    <w:p w:rsidR="00400E0D" w:rsidRDefault="008A057A" w:rsidP="00F70E1E">
      <w:pPr>
        <w:pStyle w:val="BodyText"/>
      </w:pPr>
      <w:proofErr w:type="spellStart"/>
      <w:ins w:id="314" w:author="Author">
        <w:r>
          <w:t>Isphording</w:t>
        </w:r>
        <w:proofErr w:type="spellEnd"/>
        <w:r>
          <w:t xml:space="preserve"> (1970) characterized </w:t>
        </w:r>
      </w:ins>
      <w:del w:id="315" w:author="Author">
        <w:r w:rsidR="00400E0D" w:rsidDel="008A057A">
          <w:delText>T</w:delText>
        </w:r>
      </w:del>
      <w:ins w:id="316" w:author="Author">
        <w:r>
          <w:t>t</w:t>
        </w:r>
      </w:ins>
      <w:r w:rsidR="00400E0D">
        <w:t>he stratigraphy of the Kirkwood Formation</w:t>
      </w:r>
      <w:del w:id="317" w:author="Author">
        <w:r w:rsidR="00400E0D" w:rsidDel="008A057A">
          <w:delText xml:space="preserve"> is</w:delText>
        </w:r>
      </w:del>
      <w:r w:rsidR="00400E0D">
        <w:t xml:space="preserve"> </w:t>
      </w:r>
      <w:del w:id="318" w:author="Author">
        <w:r w:rsidR="00400E0D" w:rsidDel="008A057A">
          <w:delText>characterized by Isphording (1970)</w:delText>
        </w:r>
      </w:del>
      <w:r w:rsidR="00400E0D">
        <w:t xml:space="preserve">. </w:t>
      </w:r>
      <w:proofErr w:type="spellStart"/>
      <w:ins w:id="319" w:author="Author">
        <w:r>
          <w:t>Sugarman</w:t>
        </w:r>
        <w:proofErr w:type="spellEnd"/>
        <w:r>
          <w:t xml:space="preserve"> (2001) </w:t>
        </w:r>
        <w:r w:rsidR="002F740B">
          <w:t>p</w:t>
        </w:r>
        <w:r>
          <w:t xml:space="preserve">resented </w:t>
        </w:r>
      </w:ins>
      <w:del w:id="320" w:author="Author">
        <w:r w:rsidR="00400E0D" w:rsidDel="008A057A">
          <w:delText>T</w:delText>
        </w:r>
      </w:del>
      <w:r w:rsidR="00400E0D">
        <w:t xml:space="preserve">he geology and stratigraphic relations of the Kirkwood and </w:t>
      </w:r>
      <w:proofErr w:type="spellStart"/>
      <w:r w:rsidR="00400E0D">
        <w:t>Cohansey</w:t>
      </w:r>
      <w:proofErr w:type="spellEnd"/>
      <w:r w:rsidR="00400E0D">
        <w:t xml:space="preserve"> </w:t>
      </w:r>
      <w:proofErr w:type="gramStart"/>
      <w:r w:rsidR="00400E0D">
        <w:t xml:space="preserve">Formations </w:t>
      </w:r>
      <w:proofErr w:type="gramEnd"/>
      <w:del w:id="321" w:author="Author">
        <w:r w:rsidR="00400E0D" w:rsidDel="008A057A">
          <w:delText>are presented in Sugarman (2001)</w:delText>
        </w:r>
      </w:del>
      <w:r w:rsidR="00B13241">
        <w:t>.</w:t>
      </w:r>
      <w:r w:rsidR="00400E0D">
        <w:t xml:space="preserve"> </w:t>
      </w:r>
      <w:proofErr w:type="spellStart"/>
      <w:r w:rsidR="00400E0D">
        <w:t>Nemickas</w:t>
      </w:r>
      <w:proofErr w:type="spellEnd"/>
      <w:r w:rsidR="00400E0D">
        <w:t xml:space="preserve"> and </w:t>
      </w:r>
      <w:proofErr w:type="spellStart"/>
      <w:r w:rsidR="00400E0D">
        <w:t>Carswell</w:t>
      </w:r>
      <w:proofErr w:type="spellEnd"/>
      <w:r w:rsidR="00400E0D">
        <w:t xml:space="preserve"> (1976) describe</w:t>
      </w:r>
      <w:ins w:id="322" w:author="Author">
        <w:r>
          <w:t>d</w:t>
        </w:r>
      </w:ins>
      <w:r w:rsidR="00400E0D">
        <w:t xml:space="preserve"> the stratigraphic relation and geology of the lower Kirkwood Formation and the Piney Point aquifer.</w:t>
      </w:r>
      <w:r w:rsidR="00400E0D" w:rsidRPr="00004EE0">
        <w:t xml:space="preserve"> </w:t>
      </w:r>
      <w:r w:rsidR="00400E0D">
        <w:t>Owens and others (1998) describe</w:t>
      </w:r>
      <w:ins w:id="323" w:author="Author">
        <w:r>
          <w:t>d</w:t>
        </w:r>
      </w:ins>
      <w:r w:rsidR="00400E0D">
        <w:t xml:space="preserve"> and ma</w:t>
      </w:r>
      <w:del w:id="324" w:author="Author">
        <w:r w:rsidR="00400E0D" w:rsidDel="002F740B">
          <w:delText>p</w:delText>
        </w:r>
      </w:del>
      <w:ins w:id="325" w:author="Author">
        <w:r>
          <w:t>pped</w:t>
        </w:r>
      </w:ins>
      <w:r w:rsidR="00400E0D">
        <w:t xml:space="preserve"> the bedrock geology of central and southern New Jersey.</w:t>
      </w:r>
      <w:r w:rsidR="00400E0D" w:rsidRPr="00004EE0">
        <w:t xml:space="preserve"> </w:t>
      </w:r>
      <w:ins w:id="326" w:author="Author">
        <w:r>
          <w:t xml:space="preserve">Newell and others (2000) presented detailed </w:t>
        </w:r>
      </w:ins>
      <w:del w:id="327" w:author="Author">
        <w:r w:rsidR="00400E0D" w:rsidDel="008A057A">
          <w:delText>D</w:delText>
        </w:r>
      </w:del>
      <w:ins w:id="328" w:author="Author">
        <w:r>
          <w:t>d</w:t>
        </w:r>
      </w:ins>
      <w:r w:rsidR="00400E0D">
        <w:t>escriptions and mapping of the surficial sedimentary deposits of central and southern New Jersey</w:t>
      </w:r>
      <w:ins w:id="329" w:author="Author">
        <w:r>
          <w:t>.</w:t>
        </w:r>
      </w:ins>
      <w:del w:id="330" w:author="Author">
        <w:r w:rsidR="00400E0D" w:rsidDel="008A057A">
          <w:delText xml:space="preserve"> are presented in detail by Newell and others (2000).</w:delText>
        </w:r>
      </w:del>
    </w:p>
    <w:p w:rsidR="00400E0D" w:rsidRDefault="00711A63" w:rsidP="00F70E1E">
      <w:pPr>
        <w:pStyle w:val="BodyText"/>
      </w:pPr>
      <w:proofErr w:type="spellStart"/>
      <w:ins w:id="331" w:author="Author">
        <w:r>
          <w:t>Zapecza</w:t>
        </w:r>
        <w:proofErr w:type="spellEnd"/>
        <w:r>
          <w:t xml:space="preserve"> (1989) presented </w:t>
        </w:r>
      </w:ins>
      <w:del w:id="332" w:author="Author">
        <w:r w:rsidR="00400E0D" w:rsidDel="00711A63">
          <w:delText>A</w:delText>
        </w:r>
      </w:del>
      <w:ins w:id="333" w:author="Author">
        <w:r>
          <w:t>a</w:t>
        </w:r>
      </w:ins>
      <w:r w:rsidR="00400E0D">
        <w:t xml:space="preserve"> comprehensive study of the </w:t>
      </w:r>
      <w:proofErr w:type="spellStart"/>
      <w:r w:rsidR="00400E0D">
        <w:t>hydrogeologic</w:t>
      </w:r>
      <w:proofErr w:type="spellEnd"/>
      <w:r w:rsidR="00400E0D">
        <w:t xml:space="preserve"> framework of the New Jersey Coastal Plain</w:t>
      </w:r>
      <w:ins w:id="334" w:author="Author">
        <w:del w:id="335" w:author="Author">
          <w:r w:rsidDel="00E92939">
            <w:delText>;</w:delText>
          </w:r>
        </w:del>
      </w:ins>
      <w:del w:id="336" w:author="Author">
        <w:r w:rsidR="00400E0D" w:rsidDel="00E92939">
          <w:delText xml:space="preserve"> is presented in Zapecza (1989). Zapecza</w:delText>
        </w:r>
      </w:del>
      <w:r w:rsidR="00882C5A">
        <w:t xml:space="preserve"> </w:t>
      </w:r>
      <w:ins w:id="337" w:author="Author">
        <w:r w:rsidR="00E92939">
          <w:t xml:space="preserve">and </w:t>
        </w:r>
      </w:ins>
      <w:r w:rsidR="00400E0D">
        <w:t>mapped the subsurface extent and stratigraphic relations of all the aquifers and confining units</w:t>
      </w:r>
      <w:del w:id="338" w:author="Author">
        <w:r w:rsidR="00400E0D" w:rsidDel="00711A63">
          <w:delText xml:space="preserve"> in the Coastal Plain</w:delText>
        </w:r>
      </w:del>
      <w:ins w:id="339" w:author="Author">
        <w:del w:id="340" w:author="Author">
          <w:r w:rsidDel="00E92939">
            <w:delText>.</w:delText>
          </w:r>
        </w:del>
      </w:ins>
      <w:r w:rsidR="00400E0D">
        <w:t>. A series of maps of the potentiometric surface of the confined aquifers in the New Jersey Coastal Plain, produced at 5-year increments, illustrate</w:t>
      </w:r>
      <w:ins w:id="341" w:author="Author">
        <w:r w:rsidR="00C3665C">
          <w:t>d</w:t>
        </w:r>
      </w:ins>
      <w:r w:rsidR="00400E0D">
        <w:t xml:space="preserve"> changes in the hydrologic system during 1988, 1993, 1998, and 2003 (</w:t>
      </w:r>
      <w:proofErr w:type="spellStart"/>
      <w:r w:rsidR="00400E0D">
        <w:t>Rosman</w:t>
      </w:r>
      <w:proofErr w:type="spellEnd"/>
      <w:r w:rsidR="00400E0D">
        <w:t xml:space="preserve"> and others, 1995; Lacombe and </w:t>
      </w:r>
      <w:proofErr w:type="spellStart"/>
      <w:r w:rsidR="00400E0D">
        <w:t>Rosman</w:t>
      </w:r>
      <w:proofErr w:type="spellEnd"/>
      <w:r w:rsidR="00400E0D">
        <w:t xml:space="preserve">, 1997; Lacombe and </w:t>
      </w:r>
      <w:proofErr w:type="spellStart"/>
      <w:r w:rsidR="00400E0D">
        <w:t>Rosman</w:t>
      </w:r>
      <w:proofErr w:type="spellEnd"/>
      <w:r w:rsidR="00400E0D">
        <w:t xml:space="preserve">, 2001; </w:t>
      </w:r>
      <w:proofErr w:type="spellStart"/>
      <w:r w:rsidR="00400E0D">
        <w:t>dePaul</w:t>
      </w:r>
      <w:proofErr w:type="spellEnd"/>
      <w:r w:rsidR="00400E0D">
        <w:t xml:space="preserve"> and others, 2009) The geology and groundwater resources of Ocean County </w:t>
      </w:r>
      <w:del w:id="342" w:author="Author">
        <w:r w:rsidR="00400E0D" w:rsidDel="00C3665C">
          <w:delText xml:space="preserve">are </w:delText>
        </w:r>
      </w:del>
      <w:ins w:id="343" w:author="Author">
        <w:r w:rsidR="00C3665C">
          <w:t xml:space="preserve">were </w:t>
        </w:r>
      </w:ins>
      <w:r w:rsidR="00400E0D">
        <w:t xml:space="preserve">documented </w:t>
      </w:r>
      <w:del w:id="344" w:author="Author">
        <w:r w:rsidR="00400E0D" w:rsidDel="00C3665C">
          <w:delText xml:space="preserve">in </w:delText>
        </w:r>
      </w:del>
      <w:ins w:id="345" w:author="Author">
        <w:r w:rsidR="00C3665C">
          <w:t xml:space="preserve">by </w:t>
        </w:r>
      </w:ins>
      <w:r w:rsidR="00400E0D">
        <w:t>Anderson and Appel (1969). The hydrology of the unconfined Kirkwood-</w:t>
      </w:r>
      <w:proofErr w:type="spellStart"/>
      <w:r w:rsidR="00400E0D">
        <w:t>Cohansey</w:t>
      </w:r>
      <w:proofErr w:type="spellEnd"/>
      <w:r w:rsidR="00400E0D">
        <w:t xml:space="preserve"> aquifer system in the </w:t>
      </w:r>
      <w:proofErr w:type="spellStart"/>
      <w:r w:rsidR="00400E0D">
        <w:t>Metedeconk</w:t>
      </w:r>
      <w:proofErr w:type="spellEnd"/>
      <w:r w:rsidR="00400E0D">
        <w:t xml:space="preserve"> River and Toms River Basins in the northern part of Ocean County </w:t>
      </w:r>
      <w:del w:id="346" w:author="Author">
        <w:r w:rsidR="00400E0D" w:rsidDel="00C3665C">
          <w:delText xml:space="preserve">is </w:delText>
        </w:r>
      </w:del>
      <w:ins w:id="347" w:author="Author">
        <w:r w:rsidR="00C3665C">
          <w:t xml:space="preserve">was </w:t>
        </w:r>
      </w:ins>
      <w:r w:rsidR="00400E0D">
        <w:t>described by Watt and others (1994), and the hydrology of the Atlantic coastal basins and Mullica River Basin in the southern part of the Ocean County study area</w:t>
      </w:r>
      <w:r w:rsidR="00400E0D" w:rsidRPr="00E91A4D">
        <w:t xml:space="preserve"> </w:t>
      </w:r>
      <w:del w:id="348" w:author="Author">
        <w:r w:rsidR="00400E0D" w:rsidDel="00C3665C">
          <w:delText xml:space="preserve">is </w:delText>
        </w:r>
      </w:del>
      <w:ins w:id="349" w:author="Author">
        <w:r w:rsidR="00C3665C">
          <w:t xml:space="preserve">was </w:t>
        </w:r>
      </w:ins>
      <w:r w:rsidR="00400E0D">
        <w:t xml:space="preserve">described by Gordon (2004) and Johnson and Watt (1996), </w:t>
      </w:r>
      <w:r w:rsidR="00400E0D">
        <w:lastRenderedPageBreak/>
        <w:t xml:space="preserve">respectively. The geology and hydrology of the Mullica River Basin </w:t>
      </w:r>
      <w:del w:id="350" w:author="Author">
        <w:r w:rsidR="00400E0D" w:rsidDel="00C3665C">
          <w:delText xml:space="preserve">is </w:delText>
        </w:r>
      </w:del>
      <w:ins w:id="351" w:author="Author">
        <w:r w:rsidR="00C3665C">
          <w:t xml:space="preserve">were </w:t>
        </w:r>
      </w:ins>
      <w:r w:rsidR="00400E0D">
        <w:t xml:space="preserve">documented </w:t>
      </w:r>
      <w:del w:id="352" w:author="Author">
        <w:r w:rsidR="00400E0D" w:rsidDel="00C3665C">
          <w:delText xml:space="preserve">in </w:delText>
        </w:r>
      </w:del>
      <w:ins w:id="353" w:author="Author">
        <w:r w:rsidR="00C3665C">
          <w:t xml:space="preserve">by </w:t>
        </w:r>
      </w:ins>
      <w:proofErr w:type="spellStart"/>
      <w:r w:rsidR="00400E0D">
        <w:t>Rhodehamal</w:t>
      </w:r>
      <w:proofErr w:type="spellEnd"/>
      <w:r w:rsidR="00400E0D">
        <w:t xml:space="preserve"> (1973).</w:t>
      </w:r>
    </w:p>
    <w:p w:rsidR="00882C5A" w:rsidRDefault="00400E0D" w:rsidP="00C03C15">
      <w:pPr>
        <w:pStyle w:val="BodyText"/>
      </w:pPr>
      <w:r>
        <w:t xml:space="preserve">Several groundwater flow models </w:t>
      </w:r>
      <w:del w:id="354" w:author="Author">
        <w:r w:rsidDel="00E92D2A">
          <w:delText>have been</w:delText>
        </w:r>
      </w:del>
      <w:ins w:id="355" w:author="Author">
        <w:r w:rsidR="00E92D2A">
          <w:t>were</w:t>
        </w:r>
      </w:ins>
      <w:r>
        <w:t xml:space="preserve"> developed and documented for the </w:t>
      </w:r>
      <w:commentRangeStart w:id="356"/>
      <w:r w:rsidR="00F012E2">
        <w:t>c</w:t>
      </w:r>
      <w:r>
        <w:t xml:space="preserve">oastal </w:t>
      </w:r>
      <w:r w:rsidR="00F012E2">
        <w:t>p</w:t>
      </w:r>
      <w:r>
        <w:t>lain</w:t>
      </w:r>
      <w:commentRangeEnd w:id="356"/>
      <w:r w:rsidR="00F012E2">
        <w:rPr>
          <w:rStyle w:val="CommentReference"/>
        </w:rPr>
        <w:commentReference w:id="356"/>
      </w:r>
      <w:r>
        <w:t xml:space="preserve"> aquifers in New Jersey or parts of specific aquifers that extend into Ocean County. The Regional Aquifer System Analysis (RASA) model encompasse</w:t>
      </w:r>
      <w:ins w:id="357" w:author="Author">
        <w:r w:rsidR="00E92D2A">
          <w:t>d</w:t>
        </w:r>
      </w:ins>
      <w:del w:id="358" w:author="Author">
        <w:r w:rsidDel="00E92D2A">
          <w:delText>s</w:delText>
        </w:r>
      </w:del>
      <w:r>
        <w:t xml:space="preserve"> all the aquifers and confining units of the New Jersey Coastal Plain, which includes the Ocean County study area (Martin, 1998; Voronin, 2005). </w:t>
      </w:r>
      <w:proofErr w:type="spellStart"/>
      <w:r>
        <w:t>McAuley</w:t>
      </w:r>
      <w:proofErr w:type="spellEnd"/>
      <w:r>
        <w:t xml:space="preserve"> and others (2001) developed a groundwater-flow model of the Atlantic City 800-foot sand</w:t>
      </w:r>
      <w:del w:id="359" w:author="Author">
        <w:r w:rsidDel="00E92D2A">
          <w:delText>.</w:delText>
        </w:r>
      </w:del>
      <w:r>
        <w:t xml:space="preserve"> </w:t>
      </w:r>
      <w:del w:id="360" w:author="Author">
        <w:r w:rsidDel="00E92D2A">
          <w:delText>The aquifer</w:delText>
        </w:r>
      </w:del>
      <w:ins w:id="361" w:author="Author">
        <w:r w:rsidR="00E92D2A">
          <w:t>which</w:t>
        </w:r>
      </w:ins>
      <w:r>
        <w:t xml:space="preserve"> extends approximately from the middle of Ocean County</w:t>
      </w:r>
      <w:r w:rsidRPr="00D97539">
        <w:t xml:space="preserve"> </w:t>
      </w:r>
      <w:r>
        <w:t xml:space="preserve">south through Cape May County. Nicholson and Watt (1997) </w:t>
      </w:r>
      <w:r w:rsidRPr="005B4DF8">
        <w:t xml:space="preserve">developed </w:t>
      </w:r>
      <w:r>
        <w:t>a</w:t>
      </w:r>
      <w:r w:rsidRPr="005B4DF8">
        <w:t xml:space="preserve"> </w:t>
      </w:r>
      <w:r>
        <w:t xml:space="preserve">groundwater-flow </w:t>
      </w:r>
      <w:r w:rsidRPr="005B4DF8">
        <w:t xml:space="preserve">model </w:t>
      </w:r>
      <w:r>
        <w:t>of</w:t>
      </w:r>
      <w:r w:rsidRPr="005B4DF8">
        <w:t xml:space="preserve"> the </w:t>
      </w:r>
      <w:r>
        <w:t xml:space="preserve">unconfined </w:t>
      </w:r>
      <w:r w:rsidRPr="005B4DF8">
        <w:t>Kirkwood-</w:t>
      </w:r>
      <w:proofErr w:type="spellStart"/>
      <w:r w:rsidRPr="005B4DF8">
        <w:t>Cohansey</w:t>
      </w:r>
      <w:proofErr w:type="spellEnd"/>
      <w:r w:rsidRPr="005B4DF8">
        <w:t xml:space="preserve"> aquifer sy</w:t>
      </w:r>
      <w:r>
        <w:t xml:space="preserve">stem in the </w:t>
      </w:r>
      <w:proofErr w:type="spellStart"/>
      <w:r>
        <w:t>Metedeconk</w:t>
      </w:r>
      <w:proofErr w:type="spellEnd"/>
      <w:r>
        <w:t xml:space="preserve"> River and Toms River Basins</w:t>
      </w:r>
      <w:r w:rsidRPr="000A568E">
        <w:t xml:space="preserve"> </w:t>
      </w:r>
      <w:r>
        <w:t>in the northern half of Ocean C</w:t>
      </w:r>
      <w:r w:rsidRPr="005B4DF8">
        <w:t>ounty</w:t>
      </w:r>
      <w:r>
        <w:t xml:space="preserve">. The model was used to </w:t>
      </w:r>
      <w:r w:rsidR="00E17D90">
        <w:t>evaluate</w:t>
      </w:r>
      <w:r>
        <w:t xml:space="preserve"> </w:t>
      </w:r>
      <w:ins w:id="362" w:author="Author">
        <w:r w:rsidR="00E92D2A">
          <w:t xml:space="preserve">the effects of </w:t>
        </w:r>
      </w:ins>
      <w:r>
        <w:t>increased groundwater withdrawals from the Kirkwood-</w:t>
      </w:r>
      <w:proofErr w:type="spellStart"/>
      <w:r>
        <w:t>Cohansey</w:t>
      </w:r>
      <w:proofErr w:type="spellEnd"/>
      <w:r>
        <w:t xml:space="preserve"> aquifer system</w:t>
      </w:r>
      <w:r w:rsidR="00E17D90">
        <w:t xml:space="preserve"> </w:t>
      </w:r>
      <w:r>
        <w:t>on water levels in the surficial Kirkwood-</w:t>
      </w:r>
      <w:proofErr w:type="spellStart"/>
      <w:r>
        <w:t>Cohansey</w:t>
      </w:r>
      <w:proofErr w:type="spellEnd"/>
      <w:r>
        <w:t xml:space="preserve"> aquifer system and on base flow in the </w:t>
      </w:r>
      <w:proofErr w:type="spellStart"/>
      <w:r>
        <w:t>Metedeconk</w:t>
      </w:r>
      <w:proofErr w:type="spellEnd"/>
      <w:r>
        <w:t xml:space="preserve"> River and Toms River</w:t>
      </w:r>
      <w:r w:rsidRPr="005B4DF8">
        <w:t>.</w:t>
      </w:r>
    </w:p>
    <w:p w:rsidR="00400E0D" w:rsidRDefault="00030AF0" w:rsidP="003A1F78">
      <w:pPr>
        <w:pStyle w:val="Heading2"/>
      </w:pPr>
      <w:bookmarkStart w:id="363" w:name="_Toc235947746"/>
      <w:bookmarkStart w:id="364" w:name="_Toc248571996"/>
      <w:bookmarkStart w:id="365" w:name="_Toc404165445"/>
      <w:r>
        <w:t>Well Numbering S</w:t>
      </w:r>
      <w:r w:rsidR="00400E0D">
        <w:t>ystem</w:t>
      </w:r>
      <w:bookmarkEnd w:id="363"/>
      <w:bookmarkEnd w:id="364"/>
      <w:bookmarkEnd w:id="365"/>
    </w:p>
    <w:p w:rsidR="00400E0D" w:rsidRDefault="00400E0D" w:rsidP="005A2854">
      <w:pPr>
        <w:pStyle w:val="BodyText"/>
      </w:pPr>
      <w:r w:rsidRPr="00D6406B">
        <w:t xml:space="preserve">The well-numbering system used in this report has been used by the USGS in New Jersey since 1978. The well number consists of a county code number and a sequence number assigned to the well in the county. </w:t>
      </w:r>
      <w:ins w:id="366" w:author="Author">
        <w:r w:rsidR="00E92939">
          <w:t xml:space="preserve">The </w:t>
        </w:r>
      </w:ins>
      <w:del w:id="367" w:author="Author">
        <w:r w:rsidRPr="00D6406B" w:rsidDel="00E92939">
          <w:delText>C</w:delText>
        </w:r>
      </w:del>
      <w:ins w:id="368" w:author="Author">
        <w:r w:rsidR="00E92939">
          <w:t>c</w:t>
        </w:r>
      </w:ins>
      <w:r w:rsidRPr="00D6406B">
        <w:t>ounty code</w:t>
      </w:r>
      <w:ins w:id="369" w:author="Author">
        <w:r w:rsidR="00E92939">
          <w:t>s</w:t>
        </w:r>
      </w:ins>
      <w:r w:rsidRPr="00D6406B">
        <w:t xml:space="preserve"> </w:t>
      </w:r>
      <w:del w:id="370" w:author="Author">
        <w:r w:rsidRPr="00D6406B" w:rsidDel="00E92939">
          <w:delText xml:space="preserve">numbers </w:delText>
        </w:r>
      </w:del>
      <w:r w:rsidRPr="00D6406B">
        <w:t>used in this r</w:t>
      </w:r>
      <w:r>
        <w:t>eport are 05 for Monmouth County,</w:t>
      </w:r>
      <w:r w:rsidRPr="00CA6489">
        <w:t xml:space="preserve"> </w:t>
      </w:r>
      <w:r>
        <w:t xml:space="preserve">25 for Burlington County, and 29 for Ocean County. For example, well </w:t>
      </w:r>
      <w:r w:rsidR="00FE127C">
        <w:t>29</w:t>
      </w:r>
      <w:r w:rsidR="00B36D5A">
        <w:t>–</w:t>
      </w:r>
      <w:r>
        <w:t>928 is the 928</w:t>
      </w:r>
      <w:r w:rsidRPr="0075012E">
        <w:t>th</w:t>
      </w:r>
      <w:r>
        <w:t xml:space="preserve"> well inventoried in Ocean</w:t>
      </w:r>
      <w:r w:rsidRPr="00D6406B">
        <w:t xml:space="preserve"> County.</w:t>
      </w:r>
    </w:p>
    <w:p w:rsidR="00400E0D" w:rsidRDefault="00400E0D" w:rsidP="00F70E1E">
      <w:pPr>
        <w:pStyle w:val="Heading1"/>
      </w:pPr>
      <w:bookmarkStart w:id="371" w:name="_Toc235947747"/>
      <w:bookmarkStart w:id="372" w:name="_Toc248571997"/>
      <w:bookmarkStart w:id="373" w:name="_Toc404165446"/>
      <w:r>
        <w:lastRenderedPageBreak/>
        <w:t>Description of Study Area</w:t>
      </w:r>
      <w:bookmarkEnd w:id="371"/>
      <w:bookmarkEnd w:id="372"/>
      <w:bookmarkEnd w:id="373"/>
    </w:p>
    <w:p w:rsidR="00400E0D" w:rsidRDefault="00400E0D" w:rsidP="00F70E1E">
      <w:pPr>
        <w:pStyle w:val="BodyText"/>
      </w:pPr>
      <w:r>
        <w:t>The study area extends from the southern part of Monmouth County to the southern boundary of Ocean County; it includes parts of Freehold, Howell, and Wall Townships and encompasses nearly all of Ocean County. The southwestern part of the study area includes eastern Burlington County, primarily Bass River Township (fig. 2). The eastern bou</w:t>
      </w:r>
      <w:r w:rsidR="00893EBE">
        <w:t>ndary extends approximately 5.5 </w:t>
      </w:r>
      <w:r>
        <w:t>miles east of the barrier islands into the Atlantic Ocean. The study area includes all or parts of more than 30 surface-water basins that drain into the Atlantic Ocean or Barnegat Bay and Little Egg Harbor to the east (fig. 4), the Mullica River and Great Bay to the south, or the Delaware River to the west (fig. 1).</w:t>
      </w:r>
    </w:p>
    <w:p w:rsidR="00400E0D" w:rsidRPr="00FE127C" w:rsidRDefault="00FA4C50" w:rsidP="00FE127C">
      <w:pPr>
        <w:pStyle w:val="FigureCaption"/>
      </w:pPr>
      <w:bookmarkStart w:id="374" w:name="_Toc232930456"/>
      <w:bookmarkStart w:id="375" w:name="_Toc404165472"/>
      <w:r w:rsidRPr="00FE127C">
        <w:t>Map showing l</w:t>
      </w:r>
      <w:r w:rsidR="00400E0D" w:rsidRPr="00FE127C">
        <w:t>ocation of surface-water basins, Ocean County study area, New Jersey.</w:t>
      </w:r>
      <w:bookmarkEnd w:id="374"/>
      <w:bookmarkEnd w:id="375"/>
    </w:p>
    <w:p w:rsidR="00400E0D" w:rsidRDefault="00400E0D" w:rsidP="003A1F78">
      <w:pPr>
        <w:pStyle w:val="Heading2"/>
      </w:pPr>
      <w:bookmarkStart w:id="376" w:name="_Toc235947748"/>
      <w:bookmarkStart w:id="377" w:name="_Toc248571998"/>
      <w:bookmarkStart w:id="378" w:name="_Toc404165447"/>
      <w:r w:rsidRPr="0030340B">
        <w:t xml:space="preserve">Land </w:t>
      </w:r>
      <w:r>
        <w:t>U</w:t>
      </w:r>
      <w:r w:rsidRPr="0030340B">
        <w:t>se</w:t>
      </w:r>
      <w:bookmarkEnd w:id="376"/>
      <w:bookmarkEnd w:id="377"/>
      <w:bookmarkEnd w:id="378"/>
    </w:p>
    <w:p w:rsidR="00400E0D" w:rsidRDefault="00400E0D" w:rsidP="00F70E1E">
      <w:pPr>
        <w:pStyle w:val="BodyText"/>
      </w:pPr>
      <w:bookmarkStart w:id="379" w:name="_Toc179885046"/>
      <w:r w:rsidRPr="008221AC">
        <w:t>Land</w:t>
      </w:r>
      <w:r>
        <w:t>-</w:t>
      </w:r>
      <w:r w:rsidRPr="008221AC">
        <w:t>use and land</w:t>
      </w:r>
      <w:r>
        <w:t>-</w:t>
      </w:r>
      <w:r w:rsidRPr="008221AC">
        <w:t xml:space="preserve">cover data, </w:t>
      </w:r>
      <w:r>
        <w:t xml:space="preserve">identified as </w:t>
      </w:r>
      <w:r w:rsidRPr="008221AC">
        <w:t>Geographic Information and Retrieval Analysis System</w:t>
      </w:r>
      <w:r>
        <w:t xml:space="preserve"> (GIRAS</w:t>
      </w:r>
      <w:r w:rsidRPr="008221AC">
        <w:t xml:space="preserve">), were produced by </w:t>
      </w:r>
      <w:r>
        <w:t xml:space="preserve">the </w:t>
      </w:r>
      <w:r w:rsidRPr="008221AC">
        <w:t xml:space="preserve">USGS </w:t>
      </w:r>
      <w:r>
        <w:t xml:space="preserve">with </w:t>
      </w:r>
      <w:r w:rsidRPr="008221AC">
        <w:t>Landsat satellite imagery for New Jersey from the late 1960s to early 1970s</w:t>
      </w:r>
      <w:r>
        <w:t xml:space="preserve">. </w:t>
      </w:r>
      <w:r w:rsidRPr="008221AC">
        <w:t>These images were manually interpreted into land-use polygons and paneled into 1:250,000 scale quadrangles</w:t>
      </w:r>
      <w:r>
        <w:t>.</w:t>
      </w:r>
      <w:r w:rsidR="00381E4F">
        <w:t xml:space="preserve"> </w:t>
      </w:r>
      <w:r w:rsidRPr="008221AC">
        <w:t xml:space="preserve">Production of this data is documented in </w:t>
      </w:r>
      <w:del w:id="380" w:author="Author">
        <w:r w:rsidRPr="008221AC" w:rsidDel="00E92939">
          <w:delText>U.S</w:delText>
        </w:r>
        <w:r w:rsidDel="00E92939">
          <w:delText xml:space="preserve">. </w:delText>
        </w:r>
        <w:r w:rsidRPr="008221AC" w:rsidDel="00E92939">
          <w:delText>Geological Survey Circular 895-E (</w:delText>
        </w:r>
      </w:del>
      <w:proofErr w:type="spellStart"/>
      <w:r w:rsidRPr="008221AC">
        <w:t>Fegeas</w:t>
      </w:r>
      <w:proofErr w:type="spellEnd"/>
      <w:r w:rsidRPr="008221AC">
        <w:t xml:space="preserve"> and others</w:t>
      </w:r>
      <w:del w:id="381" w:author="Author">
        <w:r w:rsidRPr="008221AC" w:rsidDel="00E92939">
          <w:delText>,</w:delText>
        </w:r>
      </w:del>
      <w:r w:rsidRPr="008221AC">
        <w:t xml:space="preserve"> </w:t>
      </w:r>
      <w:ins w:id="382" w:author="Author">
        <w:r w:rsidR="00E92939">
          <w:t>(</w:t>
        </w:r>
      </w:ins>
      <w:r w:rsidRPr="008221AC">
        <w:t>1983)</w:t>
      </w:r>
      <w:r>
        <w:t xml:space="preserve">. </w:t>
      </w:r>
      <w:r w:rsidRPr="008221AC">
        <w:t xml:space="preserve">This dataset was used to </w:t>
      </w:r>
      <w:r>
        <w:t>determine</w:t>
      </w:r>
      <w:r w:rsidRPr="008221AC">
        <w:t xml:space="preserve"> </w:t>
      </w:r>
      <w:del w:id="383" w:author="Author">
        <w:r w:rsidRPr="008221AC" w:rsidDel="00E92939">
          <w:delText>1973</w:delText>
        </w:r>
        <w:r w:rsidDel="00E92939">
          <w:delText xml:space="preserve"> </w:delText>
        </w:r>
      </w:del>
      <w:r w:rsidRPr="008221AC">
        <w:t>land use for the study area</w:t>
      </w:r>
      <w:r>
        <w:t xml:space="preserve"> </w:t>
      </w:r>
      <w:ins w:id="384" w:author="Author">
        <w:r w:rsidR="00E92939">
          <w:t xml:space="preserve">in 1973 </w:t>
        </w:r>
      </w:ins>
      <w:r>
        <w:t>(fig. 5).</w:t>
      </w:r>
      <w:r w:rsidR="00381E4F">
        <w:t xml:space="preserve"> </w:t>
      </w:r>
      <w:r w:rsidRPr="008221AC">
        <w:t xml:space="preserve">The </w:t>
      </w:r>
      <w:commentRangeStart w:id="385"/>
      <w:del w:id="386" w:author="Author">
        <w:r w:rsidDel="000C092D">
          <w:delText>New Jersey Department of Environmental Protection (</w:delText>
        </w:r>
      </w:del>
      <w:r>
        <w:t>NJ</w:t>
      </w:r>
      <w:r w:rsidRPr="008221AC">
        <w:t>DEP</w:t>
      </w:r>
      <w:del w:id="387" w:author="Author">
        <w:r w:rsidDel="000C092D">
          <w:delText>)</w:delText>
        </w:r>
      </w:del>
      <w:commentRangeEnd w:id="385"/>
      <w:r w:rsidR="000C092D">
        <w:rPr>
          <w:rStyle w:val="CommentReference"/>
        </w:rPr>
        <w:commentReference w:id="385"/>
      </w:r>
      <w:r>
        <w:t xml:space="preserve"> </w:t>
      </w:r>
      <w:r w:rsidRPr="008221AC">
        <w:t>generated and released land</w:t>
      </w:r>
      <w:r>
        <w:t>-</w:t>
      </w:r>
      <w:r w:rsidRPr="008221AC">
        <w:t xml:space="preserve">use </w:t>
      </w:r>
      <w:del w:id="388" w:author="Author">
        <w:r w:rsidRPr="008221AC" w:rsidDel="00D3256F">
          <w:delText>data set</w:delText>
        </w:r>
      </w:del>
      <w:ins w:id="389" w:author="Author">
        <w:r w:rsidR="00D3256F">
          <w:t>dataset</w:t>
        </w:r>
      </w:ins>
      <w:r w:rsidRPr="008221AC">
        <w:t>s for the entirety of New Jersey for 1986, 1995</w:t>
      </w:r>
      <w:r>
        <w:t>,</w:t>
      </w:r>
      <w:r w:rsidR="001A41A5">
        <w:t xml:space="preserve"> </w:t>
      </w:r>
      <w:r w:rsidRPr="008221AC">
        <w:t>2002</w:t>
      </w:r>
      <w:ins w:id="390" w:author="Author">
        <w:r w:rsidR="00D3256F">
          <w:t>,</w:t>
        </w:r>
      </w:ins>
      <w:r w:rsidR="001A41A5">
        <w:t xml:space="preserve"> and 2007</w:t>
      </w:r>
      <w:r>
        <w:t xml:space="preserve">. </w:t>
      </w:r>
      <w:r w:rsidRPr="008221AC">
        <w:t xml:space="preserve">The NJDEP </w:t>
      </w:r>
      <w:del w:id="391" w:author="Author">
        <w:r w:rsidRPr="008221AC" w:rsidDel="00D3256F">
          <w:delText>data set</w:delText>
        </w:r>
      </w:del>
      <w:ins w:id="392" w:author="Author">
        <w:r w:rsidR="00D3256F">
          <w:t>dataset</w:t>
        </w:r>
      </w:ins>
      <w:r w:rsidRPr="008221AC">
        <w:t xml:space="preserve">s were produced at </w:t>
      </w:r>
      <w:r>
        <w:t>different</w:t>
      </w:r>
      <w:r w:rsidRPr="008221AC">
        <w:t xml:space="preserve"> scales</w:t>
      </w:r>
      <w:r>
        <w:t>,</w:t>
      </w:r>
      <w:r w:rsidRPr="008221AC">
        <w:t xml:space="preserve"> </w:t>
      </w:r>
      <w:r>
        <w:t xml:space="preserve">reflecting </w:t>
      </w:r>
      <w:r w:rsidRPr="008221AC">
        <w:t>improvements in digital imaging and processing over time</w:t>
      </w:r>
      <w:r>
        <w:t>.</w:t>
      </w:r>
      <w:r w:rsidRPr="008221AC">
        <w:t xml:space="preserve"> </w:t>
      </w:r>
      <w:r>
        <w:t>T</w:t>
      </w:r>
      <w:r w:rsidRPr="008221AC">
        <w:t xml:space="preserve">he 1986 land use </w:t>
      </w:r>
      <w:r>
        <w:t>maps were produced at a scale of</w:t>
      </w:r>
      <w:r w:rsidRPr="008221AC">
        <w:t xml:space="preserve"> 1:24,000, </w:t>
      </w:r>
      <w:r>
        <w:t xml:space="preserve">whereas </w:t>
      </w:r>
      <w:r w:rsidR="001A41A5">
        <w:t>the 1995,</w:t>
      </w:r>
      <w:r w:rsidRPr="008221AC">
        <w:t xml:space="preserve"> 2002</w:t>
      </w:r>
      <w:r w:rsidR="001A41A5">
        <w:t>, and 2007</w:t>
      </w:r>
      <w:r w:rsidRPr="008221AC">
        <w:t xml:space="preserve"> land</w:t>
      </w:r>
      <w:r>
        <w:t>-</w:t>
      </w:r>
      <w:r w:rsidRPr="008221AC">
        <w:t xml:space="preserve">use </w:t>
      </w:r>
      <w:r>
        <w:t xml:space="preserve">maps were produced </w:t>
      </w:r>
      <w:r w:rsidRPr="008221AC">
        <w:t>at a</w:t>
      </w:r>
      <w:r>
        <w:t xml:space="preserve"> scale of</w:t>
      </w:r>
      <w:r w:rsidRPr="008221AC">
        <w:t xml:space="preserve"> 1:12,000</w:t>
      </w:r>
      <w:r>
        <w:t>.</w:t>
      </w:r>
      <w:r w:rsidR="00381E4F">
        <w:t xml:space="preserve"> </w:t>
      </w:r>
      <w:r w:rsidRPr="008221AC">
        <w:t xml:space="preserve">Different data resolutions and reclassification of some land parcels over time account for some </w:t>
      </w:r>
      <w:r>
        <w:t>differences among land-use</w:t>
      </w:r>
      <w:r w:rsidRPr="008221AC">
        <w:t xml:space="preserve"> </w:t>
      </w:r>
      <w:del w:id="393" w:author="Author">
        <w:r w:rsidRPr="008221AC" w:rsidDel="00D3256F">
          <w:delText>data set</w:delText>
        </w:r>
      </w:del>
      <w:ins w:id="394" w:author="Author">
        <w:r w:rsidR="00D3256F">
          <w:t>dataset</w:t>
        </w:r>
      </w:ins>
      <w:r w:rsidRPr="008221AC">
        <w:t>s</w:t>
      </w:r>
      <w:r>
        <w:t xml:space="preserve"> developed for different years. H</w:t>
      </w:r>
      <w:r w:rsidRPr="008221AC">
        <w:t xml:space="preserve">owever, </w:t>
      </w:r>
      <w:r>
        <w:t>general changes</w:t>
      </w:r>
      <w:r w:rsidRPr="008221AC">
        <w:t xml:space="preserve"> in land use </w:t>
      </w:r>
      <w:r>
        <w:t xml:space="preserve">in </w:t>
      </w:r>
      <w:r w:rsidRPr="008221AC">
        <w:t xml:space="preserve">the </w:t>
      </w:r>
      <w:r w:rsidRPr="008221AC">
        <w:lastRenderedPageBreak/>
        <w:t xml:space="preserve">study area </w:t>
      </w:r>
      <w:del w:id="395" w:author="Author">
        <w:r w:rsidRPr="008221AC" w:rsidDel="00C02C27">
          <w:delText xml:space="preserve">are </w:delText>
        </w:r>
      </w:del>
      <w:ins w:id="396" w:author="Author">
        <w:r w:rsidR="00C02C27">
          <w:t>were</w:t>
        </w:r>
        <w:r w:rsidR="00C02C27" w:rsidRPr="008221AC">
          <w:t xml:space="preserve"> </w:t>
        </w:r>
      </w:ins>
      <w:r w:rsidRPr="008221AC">
        <w:t>evident</w:t>
      </w:r>
      <w:r>
        <w:t xml:space="preserve"> by the comparison of the </w:t>
      </w:r>
      <w:ins w:id="397" w:author="Author">
        <w:del w:id="398" w:author="Author">
          <w:r w:rsidR="00D3256F" w:rsidDel="00E92939">
            <w:delText xml:space="preserve">1973 </w:delText>
          </w:r>
        </w:del>
      </w:ins>
      <w:r>
        <w:t>land-use data</w:t>
      </w:r>
      <w:ins w:id="399" w:author="Author">
        <w:r w:rsidR="00D3256F">
          <w:t xml:space="preserve"> </w:t>
        </w:r>
        <w:r w:rsidR="00E92939">
          <w:t xml:space="preserve">from 1973 </w:t>
        </w:r>
        <w:r w:rsidR="00D3256F">
          <w:t xml:space="preserve">with </w:t>
        </w:r>
        <w:del w:id="400" w:author="Author">
          <w:r w:rsidR="00D3256F" w:rsidDel="00E92939">
            <w:delText xml:space="preserve">that </w:delText>
          </w:r>
        </w:del>
        <w:r w:rsidR="00E92939">
          <w:t xml:space="preserve">those </w:t>
        </w:r>
        <w:r w:rsidR="00D3256F">
          <w:t>of 2007 (fig. 5)</w:t>
        </w:r>
      </w:ins>
      <w:r>
        <w:t xml:space="preserve">. </w:t>
      </w:r>
      <w:del w:id="401" w:author="Author">
        <w:r w:rsidDel="00D3256F">
          <w:delText>Land use in the</w:delText>
        </w:r>
        <w:r w:rsidR="001A41A5" w:rsidDel="00D3256F">
          <w:delText xml:space="preserve"> study area during 1973 and 2007</w:delText>
        </w:r>
        <w:r w:rsidDel="00D3256F">
          <w:delText xml:space="preserve"> is shown in figure 5.</w:delText>
        </w:r>
      </w:del>
      <w:bookmarkEnd w:id="379"/>
    </w:p>
    <w:p w:rsidR="00400E0D" w:rsidRPr="00FE127C" w:rsidRDefault="0095627B" w:rsidP="00FE127C">
      <w:pPr>
        <w:pStyle w:val="FigureCaption"/>
      </w:pPr>
      <w:bookmarkStart w:id="402" w:name="_Toc232930457"/>
      <w:bookmarkStart w:id="403" w:name="_Toc404165473"/>
      <w:r w:rsidRPr="00FE127C">
        <w:t>Maps</w:t>
      </w:r>
      <w:r w:rsidR="00FA4C50" w:rsidRPr="00FE127C">
        <w:t xml:space="preserve"> showing l</w:t>
      </w:r>
      <w:r w:rsidR="00400E0D" w:rsidRPr="00FE127C">
        <w:t>and use in the Ocean County study area, Ne</w:t>
      </w:r>
      <w:r w:rsidR="0082126A" w:rsidRPr="00FE127C">
        <w:t xml:space="preserve">w Jersey, in </w:t>
      </w:r>
      <w:r w:rsidR="0082126A" w:rsidRPr="00FE127C">
        <w:rPr>
          <w:rStyle w:val="Emphasis"/>
        </w:rPr>
        <w:t>A</w:t>
      </w:r>
      <w:r w:rsidR="0082126A" w:rsidRPr="00FE127C">
        <w:t xml:space="preserve">, 1973 and </w:t>
      </w:r>
      <w:r w:rsidR="0082126A" w:rsidRPr="00FE127C">
        <w:rPr>
          <w:rStyle w:val="Emphasis"/>
        </w:rPr>
        <w:t>B</w:t>
      </w:r>
      <w:r w:rsidR="0082126A" w:rsidRPr="00FE127C">
        <w:t>, 2007</w:t>
      </w:r>
      <w:r w:rsidR="00400E0D" w:rsidRPr="00FE127C">
        <w:t>.</w:t>
      </w:r>
      <w:bookmarkEnd w:id="402"/>
      <w:bookmarkEnd w:id="403"/>
    </w:p>
    <w:p w:rsidR="00400E0D" w:rsidRDefault="00400E0D" w:rsidP="00F70E1E">
      <w:pPr>
        <w:pStyle w:val="BodyText"/>
      </w:pPr>
      <w:r>
        <w:t xml:space="preserve">A large part of the study area </w:t>
      </w:r>
      <w:r w:rsidR="00334BE4">
        <w:t>is</w:t>
      </w:r>
      <w:r>
        <w:t xml:space="preserve"> designated as the Pinelands by NJDEP (fig. 2).</w:t>
      </w:r>
      <w:r w:rsidR="00381E4F">
        <w:t xml:space="preserve"> </w:t>
      </w:r>
      <w:commentRangeStart w:id="404"/>
      <w:ins w:id="405" w:author="Author">
        <w:r w:rsidR="00A37D60">
          <w:t>Also known as the Pine Barrens,</w:t>
        </w:r>
        <w:commentRangeEnd w:id="404"/>
        <w:r w:rsidR="00A37D60">
          <w:rPr>
            <w:rStyle w:val="CommentReference"/>
          </w:rPr>
          <w:commentReference w:id="404"/>
        </w:r>
        <w:r w:rsidR="00A37D60">
          <w:t xml:space="preserve"> </w:t>
        </w:r>
        <w:r w:rsidR="00BA367E">
          <w:t>the</w:t>
        </w:r>
      </w:ins>
      <w:r>
        <w:t xml:space="preserve"> Pinelands is largely undevelo</w:t>
      </w:r>
      <w:r w:rsidR="00893EBE">
        <w:t>ped land that comprises 251,708 </w:t>
      </w:r>
      <w:r>
        <w:t>acres of the study area.</w:t>
      </w:r>
      <w:r w:rsidR="00381E4F">
        <w:t xml:space="preserve"> </w:t>
      </w:r>
      <w:r>
        <w:t>A comparison of land-use summaries</w:t>
      </w:r>
      <w:r w:rsidR="00882C5A">
        <w:t xml:space="preserve"> </w:t>
      </w:r>
      <w:ins w:id="406" w:author="Author">
        <w:r w:rsidR="00C02C27">
          <w:t xml:space="preserve">(table 1) </w:t>
        </w:r>
      </w:ins>
      <w:r>
        <w:t xml:space="preserve">indicates that conversion of forest, agriculture, and barren land to new urban land </w:t>
      </w:r>
      <w:del w:id="407" w:author="Author">
        <w:r w:rsidDel="00DD7DBF">
          <w:delText xml:space="preserve">has </w:delText>
        </w:r>
      </w:del>
      <w:r>
        <w:t>proceeded steadily from 1</w:t>
      </w:r>
      <w:r w:rsidR="001A41A5">
        <w:t>973 to 2007</w:t>
      </w:r>
      <w:r>
        <w:t xml:space="preserve"> outside the Pinelands. The largest decreases in acreage </w:t>
      </w:r>
      <w:r w:rsidR="0082126A">
        <w:t>occurred to</w:t>
      </w:r>
      <w:r>
        <w:t xml:space="preserve"> forested land, followed by agricultural land and barren land. A c</w:t>
      </w:r>
      <w:r w:rsidR="0082126A">
        <w:t>omparison of 1986</w:t>
      </w:r>
      <w:r w:rsidR="001A41A5">
        <w:t xml:space="preserve"> data with 2007</w:t>
      </w:r>
      <w:r>
        <w:t xml:space="preserve"> data indicates that nearly all of the combined loss of forest, agricultural, and barren land resulted from conversion to urban land. In 1973, urba</w:t>
      </w:r>
      <w:r w:rsidR="00893EBE">
        <w:t>n land accounted for about 14.9 </w:t>
      </w:r>
      <w:r>
        <w:t>percent of all land</w:t>
      </w:r>
      <w:r w:rsidR="001A41A5">
        <w:t xml:space="preserve"> use (excluding water).</w:t>
      </w:r>
      <w:r w:rsidR="00381E4F">
        <w:t xml:space="preserve"> </w:t>
      </w:r>
      <w:r w:rsidR="001A41A5">
        <w:t>By 2007</w:t>
      </w:r>
      <w:r>
        <w:t>, urba</w:t>
      </w:r>
      <w:r w:rsidR="0082126A">
        <w:t>n land had increased to about 24.1</w:t>
      </w:r>
      <w:r w:rsidR="00893EBE">
        <w:t> </w:t>
      </w:r>
      <w:r>
        <w:t>percent of</w:t>
      </w:r>
      <w:r w:rsidR="001A41A5">
        <w:t xml:space="preserve"> all land use</w:t>
      </w:r>
      <w:r w:rsidR="0082126A">
        <w:t xml:space="preserve"> (excluding water)</w:t>
      </w:r>
      <w:r w:rsidR="001A41A5">
        <w:t>, an increase of 47,329</w:t>
      </w:r>
      <w:r w:rsidR="00893EBE">
        <w:t> </w:t>
      </w:r>
      <w:r>
        <w:t>acres</w:t>
      </w:r>
      <w:del w:id="408" w:author="Author">
        <w:r w:rsidDel="00C02C27">
          <w:delText xml:space="preserve"> (table 1)</w:delText>
        </w:r>
      </w:del>
      <w:r>
        <w:t>.</w:t>
      </w:r>
    </w:p>
    <w:p w:rsidR="00400E0D" w:rsidRDefault="00400E0D" w:rsidP="00607CFE">
      <w:pPr>
        <w:pStyle w:val="BodyText"/>
      </w:pPr>
      <w:r>
        <w:t xml:space="preserve">A much lower acreage of wetlands </w:t>
      </w:r>
      <w:del w:id="409" w:author="Author">
        <w:r w:rsidDel="00DD7DBF">
          <w:delText xml:space="preserve">is </w:delText>
        </w:r>
      </w:del>
      <w:ins w:id="410" w:author="Author">
        <w:r w:rsidR="00DD7DBF">
          <w:t xml:space="preserve">was </w:t>
        </w:r>
      </w:ins>
      <w:r>
        <w:t xml:space="preserve">noted in the GIRAS data </w:t>
      </w:r>
      <w:del w:id="411" w:author="Author">
        <w:r w:rsidDel="00DD7DBF">
          <w:delText>when compared to</w:delText>
        </w:r>
      </w:del>
      <w:ins w:id="412" w:author="Author">
        <w:r w:rsidR="00DD7DBF">
          <w:t>than in</w:t>
        </w:r>
      </w:ins>
      <w:r>
        <w:t xml:space="preserve"> </w:t>
      </w:r>
      <w:ins w:id="413" w:author="Author">
        <w:r w:rsidR="00C02C27">
          <w:t xml:space="preserve">the </w:t>
        </w:r>
      </w:ins>
      <w:r>
        <w:t xml:space="preserve">NJDEP </w:t>
      </w:r>
      <w:del w:id="414" w:author="Author">
        <w:r w:rsidDel="00D3256F">
          <w:delText>data set</w:delText>
        </w:r>
      </w:del>
      <w:ins w:id="415" w:author="Author">
        <w:r w:rsidR="00D3256F">
          <w:t>dataset</w:t>
        </w:r>
      </w:ins>
      <w:r>
        <w:t xml:space="preserve">s (table 1). This </w:t>
      </w:r>
      <w:ins w:id="416" w:author="Author">
        <w:r w:rsidR="00DD7DBF">
          <w:t xml:space="preserve">difference </w:t>
        </w:r>
      </w:ins>
      <w:del w:id="417" w:author="Author">
        <w:r w:rsidR="002207CA" w:rsidDel="00DD7DBF">
          <w:delText xml:space="preserve">is </w:delText>
        </w:r>
      </w:del>
      <w:ins w:id="418" w:author="Author">
        <w:r w:rsidR="00DD7DBF">
          <w:t xml:space="preserve">was </w:t>
        </w:r>
      </w:ins>
      <w:r>
        <w:t>attributed to poor resolution of wetlands on aerial photographs at a scale of 1:250,000</w:t>
      </w:r>
      <w:del w:id="419" w:author="Author">
        <w:r w:rsidDel="00E92987">
          <w:delText xml:space="preserve"> (table 1)</w:delText>
        </w:r>
      </w:del>
      <w:r>
        <w:t xml:space="preserve">. Differences in acreage of water bodies between the 1973 GIRAS </w:t>
      </w:r>
      <w:del w:id="420" w:author="Author">
        <w:r w:rsidDel="00D3256F">
          <w:delText>data set</w:delText>
        </w:r>
      </w:del>
      <w:ins w:id="421" w:author="Author">
        <w:r w:rsidR="00D3256F">
          <w:t>dataset</w:t>
        </w:r>
      </w:ins>
      <w:r>
        <w:t xml:space="preserve"> and more recent NJDEP </w:t>
      </w:r>
      <w:del w:id="422" w:author="Author">
        <w:r w:rsidDel="00D3256F">
          <w:delText>data set</w:delText>
        </w:r>
      </w:del>
      <w:ins w:id="423" w:author="Author">
        <w:r w:rsidR="00D3256F">
          <w:t>dataset</w:t>
        </w:r>
      </w:ins>
      <w:r>
        <w:t xml:space="preserve">s </w:t>
      </w:r>
      <w:del w:id="424" w:author="Author">
        <w:r w:rsidDel="00DD7DBF">
          <w:delText>is due to</w:delText>
        </w:r>
      </w:del>
      <w:ins w:id="425" w:author="Author">
        <w:r w:rsidR="00DD7DBF">
          <w:t>resulted from</w:t>
        </w:r>
      </w:ins>
      <w:r>
        <w:t xml:space="preserve"> different accounting methods</w:t>
      </w:r>
      <w:del w:id="426" w:author="Author">
        <w:r w:rsidDel="00C02C27">
          <w:delText>,</w:delText>
        </w:r>
      </w:del>
      <w:ins w:id="427" w:author="Author">
        <w:r w:rsidR="00C02C27">
          <w:t>;</w:t>
        </w:r>
      </w:ins>
      <w:r>
        <w:t xml:space="preserve"> specifically</w:t>
      </w:r>
      <w:ins w:id="428" w:author="Author">
        <w:r w:rsidR="00DD7DBF">
          <w:t>,</w:t>
        </w:r>
      </w:ins>
      <w:r>
        <w:t xml:space="preserve"> the surface area of the Barnegat Bay and Little Egg Harbor was accounted for in the NJDEP </w:t>
      </w:r>
      <w:del w:id="429" w:author="Author">
        <w:r w:rsidDel="00D3256F">
          <w:delText>data set</w:delText>
        </w:r>
      </w:del>
      <w:ins w:id="430" w:author="Author">
        <w:r w:rsidR="00D3256F">
          <w:t>dataset</w:t>
        </w:r>
      </w:ins>
      <w:r>
        <w:t>s</w:t>
      </w:r>
      <w:ins w:id="431" w:author="Author">
        <w:r w:rsidR="00C02C27">
          <w:t>,</w:t>
        </w:r>
      </w:ins>
      <w:r>
        <w:t xml:space="preserve"> but not in the GIRAS. Therefore, net changes for wate</w:t>
      </w:r>
      <w:r w:rsidR="001A41A5">
        <w:t>r and wetlands from 1973 to 2007</w:t>
      </w:r>
      <w:r>
        <w:t xml:space="preserve"> </w:t>
      </w:r>
      <w:del w:id="432" w:author="Author">
        <w:r w:rsidDel="00DD7DBF">
          <w:delText xml:space="preserve">are </w:delText>
        </w:r>
      </w:del>
      <w:ins w:id="433" w:author="Author">
        <w:r w:rsidR="00DD7DBF">
          <w:t xml:space="preserve">were </w:t>
        </w:r>
      </w:ins>
      <w:r>
        <w:t>not calculated in table</w:t>
      </w:r>
      <w:r w:rsidR="00C837D0">
        <w:t xml:space="preserve"> </w:t>
      </w:r>
      <w:r>
        <w:t>1.</w:t>
      </w:r>
    </w:p>
    <w:p w:rsidR="0083355C" w:rsidRDefault="0083355C" w:rsidP="0083355C">
      <w:pPr>
        <w:pStyle w:val="TableTitle"/>
      </w:pPr>
      <w:bookmarkStart w:id="434" w:name="_Toc330903188"/>
      <w:bookmarkStart w:id="435" w:name="_Toc404165509"/>
      <w:r w:rsidRPr="00F91515">
        <w:t xml:space="preserve">Land use in the Ocean County </w:t>
      </w:r>
      <w:commentRangeStart w:id="436"/>
      <w:r>
        <w:t xml:space="preserve">study </w:t>
      </w:r>
      <w:r w:rsidRPr="00F91515">
        <w:t>area</w:t>
      </w:r>
      <w:commentRangeEnd w:id="436"/>
      <w:r w:rsidR="00C521B4">
        <w:rPr>
          <w:rStyle w:val="CommentReference"/>
          <w:rFonts w:ascii="Times New Roman" w:hAnsi="Times New Roman"/>
        </w:rPr>
        <w:commentReference w:id="436"/>
      </w:r>
      <w:r w:rsidRPr="00F91515">
        <w:t xml:space="preserve">, </w:t>
      </w:r>
      <w:r>
        <w:t>New Jersey.</w:t>
      </w:r>
      <w:bookmarkEnd w:id="434"/>
      <w:bookmarkEnd w:id="435"/>
    </w:p>
    <w:p w:rsidR="00400E0D" w:rsidRDefault="00400E0D" w:rsidP="003A1F78">
      <w:pPr>
        <w:pStyle w:val="Heading2"/>
      </w:pPr>
      <w:bookmarkStart w:id="437" w:name="_Toc235947749"/>
      <w:bookmarkStart w:id="438" w:name="_Toc248571999"/>
      <w:bookmarkStart w:id="439" w:name="_Toc404165448"/>
      <w:r w:rsidRPr="0030340B">
        <w:lastRenderedPageBreak/>
        <w:t>Population</w:t>
      </w:r>
      <w:bookmarkEnd w:id="437"/>
      <w:bookmarkEnd w:id="438"/>
      <w:bookmarkEnd w:id="439"/>
    </w:p>
    <w:p w:rsidR="00400E0D" w:rsidRDefault="00400E0D" w:rsidP="00F70E1E">
      <w:pPr>
        <w:pStyle w:val="BodyText"/>
      </w:pPr>
      <w:r>
        <w:t xml:space="preserve">The population of Ocean County grew from 33,069 in 1930 to 510,916 in 2000 (Ocean County Department of Planning, 2009). The 2008 population </w:t>
      </w:r>
      <w:del w:id="440" w:author="Author">
        <w:r w:rsidR="00642A76" w:rsidDel="004E7672">
          <w:delText>is</w:delText>
        </w:r>
        <w:r w:rsidDel="004E7672">
          <w:delText xml:space="preserve"> </w:delText>
        </w:r>
      </w:del>
      <w:ins w:id="441" w:author="Author">
        <w:r w:rsidR="004E7672">
          <w:t xml:space="preserve">was </w:t>
        </w:r>
      </w:ins>
      <w:r>
        <w:t xml:space="preserve">estimated at 569,111 (U.S. Census Bureau, 2009). Development in the county occurred along the coastal beaches and along the north-south transportation corridor formed by the Garden State Parkway and U.S. Route 9 (fig. 1). Land development west of the Garden State Parkway occurred along several east-west transportation corridors, including </w:t>
      </w:r>
      <w:commentRangeStart w:id="442"/>
      <w:ins w:id="443" w:author="Author">
        <w:r w:rsidR="00882C5A">
          <w:t xml:space="preserve">State </w:t>
        </w:r>
      </w:ins>
      <w:r>
        <w:t xml:space="preserve">Routes </w:t>
      </w:r>
      <w:commentRangeEnd w:id="442"/>
      <w:r w:rsidR="00882C5A">
        <w:rPr>
          <w:rStyle w:val="CommentReference"/>
        </w:rPr>
        <w:commentReference w:id="442"/>
      </w:r>
      <w:r>
        <w:t xml:space="preserve">526, 70, and 37 in the northern part of the county and </w:t>
      </w:r>
      <w:ins w:id="444" w:author="Author">
        <w:r w:rsidR="00882C5A">
          <w:t xml:space="preserve">State </w:t>
        </w:r>
      </w:ins>
      <w:r>
        <w:t xml:space="preserve">Route 72 in the southern part of the county. The largest total </w:t>
      </w:r>
      <w:del w:id="445" w:author="Author">
        <w:r w:rsidDel="004E7672">
          <w:delText xml:space="preserve">change </w:delText>
        </w:r>
      </w:del>
      <w:ins w:id="446" w:author="Author">
        <w:r w:rsidR="004E7672">
          <w:t xml:space="preserve">increases </w:t>
        </w:r>
      </w:ins>
      <w:r>
        <w:t>in population by municipality from 1930 to 2000 occurred in Toms River (</w:t>
      </w:r>
      <w:del w:id="447" w:author="Author">
        <w:r w:rsidDel="004E7672">
          <w:delText xml:space="preserve">change of </w:delText>
        </w:r>
      </w:del>
      <w:r>
        <w:t>85,736), Brick (74,947), Lakewood (52,483), Jackson (41,097), Berkeley (39,180), and Manchester (37,919) Townships, and Point Pleasant Borough (17,248) in the northern part of the county and Lacey (24,654) and Stafford (21,493) Townships in the central and southern part of the county (Ocean County Department of Planning, 2009).</w:t>
      </w:r>
    </w:p>
    <w:p w:rsidR="00400E0D" w:rsidRDefault="00893EBE" w:rsidP="00F70E1E">
      <w:pPr>
        <w:pStyle w:val="BodyText"/>
      </w:pPr>
      <w:r>
        <w:t>Population increased by 20 </w:t>
      </w:r>
      <w:r w:rsidR="00400E0D">
        <w:t xml:space="preserve">percent for all of Ocean County </w:t>
      </w:r>
      <w:del w:id="448" w:author="Author">
        <w:r w:rsidR="00400E0D" w:rsidDel="00882C5A">
          <w:delText xml:space="preserve">during </w:delText>
        </w:r>
      </w:del>
      <w:ins w:id="449" w:author="Author">
        <w:r w:rsidR="00882C5A">
          <w:t xml:space="preserve">between </w:t>
        </w:r>
      </w:ins>
      <w:r w:rsidR="00400E0D">
        <w:t>1994</w:t>
      </w:r>
      <w:del w:id="450" w:author="Author">
        <w:r w:rsidR="00400E0D" w:rsidDel="00882C5A">
          <w:delText>–</w:delText>
        </w:r>
      </w:del>
      <w:ins w:id="451" w:author="Author">
        <w:r w:rsidR="00882C5A">
          <w:t xml:space="preserve"> and </w:t>
        </w:r>
      </w:ins>
      <w:r w:rsidR="00400E0D">
        <w:t xml:space="preserve">2004, from 461,152 to 553,251. Municipalities that exceeded the county-wide growth rate </w:t>
      </w:r>
      <w:del w:id="452" w:author="Author">
        <w:r w:rsidR="00400E0D" w:rsidDel="00C8668C">
          <w:delText xml:space="preserve">are </w:delText>
        </w:r>
      </w:del>
      <w:ins w:id="453" w:author="Author">
        <w:r w:rsidR="00C8668C">
          <w:t xml:space="preserve">were </w:t>
        </w:r>
      </w:ins>
      <w:r w:rsidR="00400E0D">
        <w:t>Stafford (58.9</w:t>
      </w:r>
      <w:r w:rsidR="00C8668C">
        <w:t xml:space="preserve"> percent</w:t>
      </w:r>
      <w:r w:rsidR="00400E0D">
        <w:t>), Barnegat (41.1</w:t>
      </w:r>
      <w:r w:rsidR="00C8668C">
        <w:t xml:space="preserve"> percent</w:t>
      </w:r>
      <w:r w:rsidR="00400E0D">
        <w:t>), Little Egg Harbor (36.5</w:t>
      </w:r>
      <w:r w:rsidR="00C8668C">
        <w:t xml:space="preserve"> percent</w:t>
      </w:r>
      <w:r w:rsidR="00400E0D">
        <w:t>), and Ocean Townships (29</w:t>
      </w:r>
      <w:r w:rsidR="00C8668C">
        <w:t xml:space="preserve"> percent</w:t>
      </w:r>
      <w:r w:rsidR="00400E0D">
        <w:t>), and Surf City Borough (34.1</w:t>
      </w:r>
      <w:r w:rsidR="00C8668C">
        <w:t xml:space="preserve"> percent</w:t>
      </w:r>
      <w:r w:rsidR="00400E0D">
        <w:t>) in the southern half of the county, and Jackson (39.4</w:t>
      </w:r>
      <w:r w:rsidR="00C8668C">
        <w:t xml:space="preserve"> percent</w:t>
      </w:r>
      <w:r w:rsidR="00400E0D">
        <w:t>), Lakewood (31.4</w:t>
      </w:r>
      <w:r w:rsidR="00C8668C">
        <w:t xml:space="preserve"> percent</w:t>
      </w:r>
      <w:r w:rsidR="00400E0D">
        <w:t xml:space="preserve">) and </w:t>
      </w:r>
      <w:proofErr w:type="spellStart"/>
      <w:r w:rsidR="00400E0D">
        <w:t>Plumsted</w:t>
      </w:r>
      <w:proofErr w:type="spellEnd"/>
      <w:r w:rsidR="00400E0D">
        <w:t xml:space="preserve"> (22.3</w:t>
      </w:r>
      <w:r w:rsidR="00C8668C">
        <w:t xml:space="preserve"> percent</w:t>
      </w:r>
      <w:r w:rsidR="00400E0D">
        <w:t>) Townships, in the northern part of the county (Ocean Cou</w:t>
      </w:r>
      <w:r w:rsidR="00BE1873">
        <w:t>nty Department of Planning, 2006</w:t>
      </w:r>
      <w:r w:rsidR="00400E0D">
        <w:t>). Trends in population growth indicate which areas may experience a measureable effect on water resources in the future from continued development.</w:t>
      </w:r>
    </w:p>
    <w:p w:rsidR="00400E0D" w:rsidRDefault="00400E0D" w:rsidP="003A1F78">
      <w:pPr>
        <w:pStyle w:val="Heading2"/>
      </w:pPr>
      <w:bookmarkStart w:id="454" w:name="_Toc235947750"/>
      <w:bookmarkStart w:id="455" w:name="_Toc248572000"/>
      <w:bookmarkStart w:id="456" w:name="_Toc404165449"/>
      <w:proofErr w:type="spellStart"/>
      <w:r>
        <w:lastRenderedPageBreak/>
        <w:t>Hydrogeologic</w:t>
      </w:r>
      <w:proofErr w:type="spellEnd"/>
      <w:r>
        <w:t xml:space="preserve"> Framework</w:t>
      </w:r>
      <w:bookmarkEnd w:id="454"/>
      <w:bookmarkEnd w:id="455"/>
      <w:bookmarkEnd w:id="456"/>
    </w:p>
    <w:p w:rsidR="00C521B4" w:rsidRDefault="00400E0D" w:rsidP="00F70E1E">
      <w:pPr>
        <w:pStyle w:val="BodyText"/>
        <w:rPr>
          <w:ins w:id="457" w:author="Author"/>
        </w:rPr>
      </w:pPr>
      <w:r>
        <w:t xml:space="preserve">The </w:t>
      </w:r>
      <w:proofErr w:type="spellStart"/>
      <w:r>
        <w:t>hydrogeologic</w:t>
      </w:r>
      <w:proofErr w:type="spellEnd"/>
      <w:r>
        <w:t xml:space="preserve"> framework described in this report is based on a prior study by </w:t>
      </w:r>
      <w:proofErr w:type="spellStart"/>
      <w:r>
        <w:t>Zapecza</w:t>
      </w:r>
      <w:proofErr w:type="spellEnd"/>
      <w:r>
        <w:t xml:space="preserve"> (1989) and additional </w:t>
      </w:r>
      <w:proofErr w:type="spellStart"/>
      <w:r>
        <w:t>hydrogeologic</w:t>
      </w:r>
      <w:proofErr w:type="spellEnd"/>
      <w:r>
        <w:t xml:space="preserve"> interpretations by the New Jersey Geological and Water Survey (NJGWS) of the NJDEP (L.G. </w:t>
      </w:r>
      <w:proofErr w:type="spellStart"/>
      <w:r>
        <w:t>Mullikin</w:t>
      </w:r>
      <w:proofErr w:type="spellEnd"/>
      <w:r>
        <w:t xml:space="preserve">, New Jersey Geological and Water Survey, written </w:t>
      </w:r>
      <w:proofErr w:type="spellStart"/>
      <w:proofErr w:type="gramStart"/>
      <w:r>
        <w:t>commun</w:t>
      </w:r>
      <w:proofErr w:type="spellEnd"/>
      <w:r>
        <w:t>.,</w:t>
      </w:r>
      <w:proofErr w:type="gramEnd"/>
      <w:r>
        <w:t xml:space="preserve"> 2001). The unconsolidated sediments described in this study range in age from Holocene deposits </w:t>
      </w:r>
      <w:r w:rsidR="000B2713">
        <w:t xml:space="preserve">10,000 years before present) </w:t>
      </w:r>
      <w:r>
        <w:t>to the upper Paleocene Vincentown Formation</w:t>
      </w:r>
      <w:r w:rsidR="000B2713">
        <w:t xml:space="preserve"> (65.5 million years before present)</w:t>
      </w:r>
      <w:r>
        <w:t xml:space="preserve"> (table 2). Pleistocene deposits of colluvium and alluvium in the subsurface and on the land surface have been mapped in detail by Newell and others (2000).</w:t>
      </w:r>
      <w:del w:id="458" w:author="Author">
        <w:r w:rsidDel="00C521B4">
          <w:delText xml:space="preserve"> </w:delText>
        </w:r>
      </w:del>
    </w:p>
    <w:p w:rsidR="009653D0" w:rsidRDefault="004B524B">
      <w:pPr>
        <w:pStyle w:val="TableTitle"/>
        <w:rPr>
          <w:ins w:id="459" w:author="Author"/>
        </w:rPr>
        <w:pPrChange w:id="460" w:author="Author">
          <w:pPr>
            <w:pStyle w:val="BodyText"/>
          </w:pPr>
        </w:pPrChange>
      </w:pPr>
      <w:ins w:id="461" w:author="Author">
        <w:r>
          <w:t xml:space="preserve">Correlation chart </w:t>
        </w:r>
        <w:r w:rsidRPr="004B524B">
          <w:t>showing</w:t>
        </w:r>
        <w:r>
          <w:t xml:space="preserve"> the stratigraphic and </w:t>
        </w:r>
        <w:proofErr w:type="spellStart"/>
        <w:r>
          <w:t>hydrogeologic</w:t>
        </w:r>
        <w:proofErr w:type="spellEnd"/>
        <w:r>
          <w:t xml:space="preserve"> units in Ocean County, New Jersey. Geologic nomenclature is from Owens and others (1998) and Newell and others (2000); hydrologic nomenclature is from </w:t>
        </w:r>
        <w:proofErr w:type="spellStart"/>
        <w:r>
          <w:t>Zapecza</w:t>
        </w:r>
        <w:proofErr w:type="spellEnd"/>
        <w:r>
          <w:t xml:space="preserve"> (2989) and New Jersey Geological and Water Survey (L.G. </w:t>
        </w:r>
        <w:proofErr w:type="spellStart"/>
        <w:r>
          <w:t>Mullikin</w:t>
        </w:r>
        <w:proofErr w:type="spellEnd"/>
        <w:r>
          <w:t xml:space="preserve">, New Jersey Geological and Water Survey, written </w:t>
        </w:r>
        <w:proofErr w:type="spellStart"/>
        <w:r>
          <w:t>commun</w:t>
        </w:r>
        <w:proofErr w:type="spellEnd"/>
        <w:r>
          <w:t>., 2001). The composite confining hydrologic unit includes geologic units older than the Paleocene units shown on the chart that are not included on the chart.</w:t>
        </w:r>
      </w:ins>
    </w:p>
    <w:p w:rsidR="00C521B4" w:rsidRDefault="00400E0D" w:rsidP="00F70E1E">
      <w:pPr>
        <w:pStyle w:val="BodyText"/>
        <w:rPr>
          <w:ins w:id="462" w:author="Author"/>
        </w:rPr>
      </w:pPr>
      <w:commentRangeStart w:id="463"/>
      <w:r>
        <w:t xml:space="preserve">In the southern part of the study area, small pockets of the Bridgeton Formation, </w:t>
      </w:r>
      <w:proofErr w:type="spellStart"/>
      <w:r>
        <w:t>arkosic</w:t>
      </w:r>
      <w:proofErr w:type="spellEnd"/>
      <w:r>
        <w:t xml:space="preserve"> sand with larger clasts, have been mapped at the surface. The unconsolidated middle Miocene </w:t>
      </w:r>
      <w:proofErr w:type="spellStart"/>
      <w:r>
        <w:t>Cohansey</w:t>
      </w:r>
      <w:proofErr w:type="spellEnd"/>
      <w:r>
        <w:t xml:space="preserve"> Formation consists of fine to coarse-grained sand and clay and underlies the surficial deposits</w:t>
      </w:r>
      <w:r w:rsidRPr="00641CD7">
        <w:t xml:space="preserve"> </w:t>
      </w:r>
      <w:r>
        <w:t xml:space="preserve">throughout the study area. Underlying the </w:t>
      </w:r>
      <w:proofErr w:type="spellStart"/>
      <w:r>
        <w:t>Cohansey</w:t>
      </w:r>
      <w:proofErr w:type="spellEnd"/>
      <w:r>
        <w:t xml:space="preserve"> Formation is the lower to middle Miocene Kirkwood Formation. The Kirkwood Formation has been mapped and subdivided into four members. These members</w:t>
      </w:r>
      <w:r w:rsidR="007171CA">
        <w:t>,</w:t>
      </w:r>
      <w:r>
        <w:t xml:space="preserve"> from youngest to oldest</w:t>
      </w:r>
      <w:r w:rsidR="007171CA">
        <w:t>,</w:t>
      </w:r>
      <w:r>
        <w:t xml:space="preserve"> are the </w:t>
      </w:r>
      <w:proofErr w:type="spellStart"/>
      <w:r>
        <w:t>Belleplain</w:t>
      </w:r>
      <w:proofErr w:type="spellEnd"/>
      <w:r>
        <w:t xml:space="preserve">, Wildwood, Shiloh Marl, and Lower. The Kirkwood Formation, </w:t>
      </w:r>
      <w:proofErr w:type="spellStart"/>
      <w:r>
        <w:t>Cohansey</w:t>
      </w:r>
      <w:proofErr w:type="spellEnd"/>
      <w:r>
        <w:t xml:space="preserve"> Formation, and overlying undifferentiated sediments compose a seaward-dipping wedge of gravel, sand, silt, and clay that forms the unconfined Kirkwood-</w:t>
      </w:r>
      <w:proofErr w:type="spellStart"/>
      <w:r>
        <w:t>Cohansey</w:t>
      </w:r>
      <w:proofErr w:type="spellEnd"/>
      <w:r>
        <w:t xml:space="preserve"> aquifer system in the study area (fig. </w:t>
      </w:r>
      <w:commentRangeStart w:id="464"/>
      <w:r>
        <w:t>6</w:t>
      </w:r>
      <w:commentRangeEnd w:id="464"/>
      <w:r w:rsidR="009653D0">
        <w:rPr>
          <w:rStyle w:val="CommentReference"/>
        </w:rPr>
        <w:commentReference w:id="464"/>
      </w:r>
      <w:r>
        <w:t xml:space="preserve">A). Where the layers of sediment thicken </w:t>
      </w:r>
      <w:proofErr w:type="spellStart"/>
      <w:r>
        <w:t>downdip</w:t>
      </w:r>
      <w:proofErr w:type="spellEnd"/>
      <w:r>
        <w:t xml:space="preserve"> in a </w:t>
      </w:r>
      <w:r>
        <w:lastRenderedPageBreak/>
        <w:t>southeasterly direction (fig. 3), the Kirkwood Formation contains a massive diatomaceous clay unit that confines the Rio Grande water-bearing zone and the Atlantic City 800-foot sand.</w:t>
      </w:r>
      <w:commentRangeEnd w:id="463"/>
      <w:r w:rsidR="0045383C">
        <w:rPr>
          <w:rStyle w:val="CommentReference"/>
        </w:rPr>
        <w:commentReference w:id="463"/>
      </w:r>
      <w:r>
        <w:t xml:space="preserve"> </w:t>
      </w:r>
      <w:proofErr w:type="spellStart"/>
      <w:ins w:id="465" w:author="Author">
        <w:r w:rsidR="00C67AB3">
          <w:t>Sugarman</w:t>
        </w:r>
        <w:proofErr w:type="spellEnd"/>
        <w:r w:rsidR="00C67AB3">
          <w:t xml:space="preserve"> (2001) referred to</w:t>
        </w:r>
      </w:ins>
      <w:del w:id="466" w:author="Author">
        <w:r w:rsidDel="00C67AB3">
          <w:delText>T</w:delText>
        </w:r>
      </w:del>
      <w:ins w:id="467" w:author="Author">
        <w:r w:rsidR="00C67AB3">
          <w:t xml:space="preserve"> t</w:t>
        </w:r>
      </w:ins>
      <w:r>
        <w:t>his confining bed and the Rio Grande water-bearing zone are referred to as the Wildwood-</w:t>
      </w:r>
      <w:proofErr w:type="spellStart"/>
      <w:r>
        <w:t>Belleplain</w:t>
      </w:r>
      <w:proofErr w:type="spellEnd"/>
      <w:r>
        <w:t xml:space="preserve"> confining unit</w:t>
      </w:r>
      <w:ins w:id="468" w:author="Author">
        <w:r w:rsidR="00C67AB3">
          <w:t>.</w:t>
        </w:r>
      </w:ins>
      <w:r>
        <w:t xml:space="preserve"> </w:t>
      </w:r>
      <w:del w:id="469" w:author="Author">
        <w:r w:rsidDel="00C67AB3">
          <w:delText>by Sugarman (2001).</w:delText>
        </w:r>
      </w:del>
      <w:r>
        <w:t xml:space="preserve"> The confining unit overlying the Rio Grande water-bearing zone extends </w:t>
      </w:r>
      <w:r w:rsidR="001E0A81">
        <w:t xml:space="preserve">southwest </w:t>
      </w:r>
      <w:r>
        <w:t xml:space="preserve">from just north of Barnegat Inlet in Island Beach State Park through the eastern mainland of Lacey, Ocean, Barnegat, Stafford, </w:t>
      </w:r>
      <w:proofErr w:type="spellStart"/>
      <w:r>
        <w:t>Eagleswood</w:t>
      </w:r>
      <w:proofErr w:type="spellEnd"/>
      <w:r>
        <w:t xml:space="preserve">, Little Egg Harbor, and Bass River Townships </w:t>
      </w:r>
      <w:commentRangeStart w:id="470"/>
      <w:r>
        <w:t>(fig</w:t>
      </w:r>
      <w:ins w:id="471" w:author="Author">
        <w:r w:rsidR="001E0A81">
          <w:t>s</w:t>
        </w:r>
      </w:ins>
      <w:r>
        <w:t xml:space="preserve">. </w:t>
      </w:r>
      <w:ins w:id="472" w:author="Author">
        <w:r w:rsidR="001E0A81">
          <w:t>2</w:t>
        </w:r>
        <w:r w:rsidR="007B456F">
          <w:t xml:space="preserve"> and</w:t>
        </w:r>
        <w:del w:id="473" w:author="Author">
          <w:r w:rsidR="001E0A81" w:rsidDel="007B456F">
            <w:delText>,</w:delText>
          </w:r>
        </w:del>
        <w:r w:rsidR="001E0A81">
          <w:t xml:space="preserve"> </w:t>
        </w:r>
      </w:ins>
      <w:r>
        <w:t>6B).</w:t>
      </w:r>
      <w:commentRangeEnd w:id="470"/>
      <w:r w:rsidR="001C017C">
        <w:rPr>
          <w:rStyle w:val="CommentReference"/>
        </w:rPr>
        <w:commentReference w:id="470"/>
      </w:r>
      <w:r>
        <w:t xml:space="preserve"> A </w:t>
      </w:r>
      <w:proofErr w:type="spellStart"/>
      <w:r>
        <w:t>semi</w:t>
      </w:r>
      <w:del w:id="474" w:author="Author">
        <w:r w:rsidDel="007B456F">
          <w:delText>-</w:delText>
        </w:r>
      </w:del>
      <w:r>
        <w:t>confined</w:t>
      </w:r>
      <w:proofErr w:type="spellEnd"/>
      <w:r>
        <w:t xml:space="preserve"> zone, mapped by </w:t>
      </w:r>
      <w:ins w:id="475" w:author="Author">
        <w:r w:rsidR="007B456F">
          <w:t>the NJGWS (</w:t>
        </w:r>
      </w:ins>
      <w:r>
        <w:t xml:space="preserve">L.G. </w:t>
      </w:r>
      <w:proofErr w:type="spellStart"/>
      <w:r>
        <w:t>Mullikin</w:t>
      </w:r>
      <w:proofErr w:type="spellEnd"/>
      <w:ins w:id="476" w:author="Author">
        <w:r w:rsidR="007B456F">
          <w:t>,</w:t>
        </w:r>
      </w:ins>
      <w:r>
        <w:t xml:space="preserve"> </w:t>
      </w:r>
      <w:del w:id="477" w:author="Author">
        <w:r w:rsidDel="007B456F">
          <w:delText>(</w:delText>
        </w:r>
      </w:del>
      <w:r>
        <w:t xml:space="preserve">New Jersey Geological and Water Survey, written </w:t>
      </w:r>
      <w:proofErr w:type="spellStart"/>
      <w:r>
        <w:t>commun</w:t>
      </w:r>
      <w:proofErr w:type="spellEnd"/>
      <w:r>
        <w:t>., 2</w:t>
      </w:r>
      <w:r w:rsidR="00893EBE">
        <w:t xml:space="preserve">001), extends </w:t>
      </w:r>
      <w:proofErr w:type="spellStart"/>
      <w:r w:rsidR="00893EBE">
        <w:t>updip</w:t>
      </w:r>
      <w:proofErr w:type="spellEnd"/>
      <w:r w:rsidR="00893EBE">
        <w:t xml:space="preserve"> from 2 to 5 </w:t>
      </w:r>
      <w:r>
        <w:t xml:space="preserve">miles north and west of </w:t>
      </w:r>
      <w:commentRangeStart w:id="478"/>
      <w:r>
        <w:t>this designation</w:t>
      </w:r>
      <w:commentRangeEnd w:id="478"/>
      <w:r w:rsidR="00C521B4">
        <w:rPr>
          <w:rStyle w:val="CommentReference"/>
        </w:rPr>
        <w:commentReference w:id="478"/>
      </w:r>
      <w:r>
        <w:t>. The thickness of the Rio Grande water-be</w:t>
      </w:r>
      <w:r w:rsidR="00893EBE">
        <w:t>aring zone ranges from 20 to 60 </w:t>
      </w:r>
      <w:r>
        <w:t xml:space="preserve">feet. </w:t>
      </w:r>
    </w:p>
    <w:p w:rsidR="00882C5A" w:rsidRDefault="00400E0D" w:rsidP="00F70E1E">
      <w:pPr>
        <w:pStyle w:val="BodyText"/>
      </w:pPr>
      <w:r>
        <w:t>The confining unit above the Atlantic City 800-foot sand extends from approximately 4 miles north of Barnegat Inlet southwest through Bass River Township (fig</w:t>
      </w:r>
      <w:ins w:id="479" w:author="Author">
        <w:r w:rsidR="001C017C">
          <w:t>s</w:t>
        </w:r>
      </w:ins>
      <w:r>
        <w:t xml:space="preserve">. </w:t>
      </w:r>
      <w:ins w:id="480" w:author="Author">
        <w:r w:rsidR="001C017C">
          <w:t>2</w:t>
        </w:r>
        <w:r w:rsidR="007B456F">
          <w:t xml:space="preserve"> and</w:t>
        </w:r>
        <w:del w:id="481" w:author="Author">
          <w:r w:rsidR="001C017C" w:rsidDel="007B456F">
            <w:delText>,</w:delText>
          </w:r>
        </w:del>
        <w:r w:rsidR="001C017C">
          <w:t xml:space="preserve"> </w:t>
        </w:r>
      </w:ins>
      <w:r>
        <w:t xml:space="preserve">6C). The </w:t>
      </w:r>
      <w:proofErr w:type="spellStart"/>
      <w:r w:rsidR="007B456F">
        <w:t>semi</w:t>
      </w:r>
      <w:del w:id="482" w:author="Author">
        <w:r w:rsidR="007B456F" w:rsidDel="007B456F">
          <w:delText>-</w:delText>
        </w:r>
      </w:del>
      <w:r>
        <w:t>confined</w:t>
      </w:r>
      <w:proofErr w:type="spellEnd"/>
      <w:r>
        <w:t xml:space="preserve"> zone parallels the zone of confinement and extends from approximately 10 miles north of this designation in Lavallette Borough to 5 miles north and west in Bass River Township (L.G. </w:t>
      </w:r>
      <w:proofErr w:type="spellStart"/>
      <w:r>
        <w:t>Mullikin</w:t>
      </w:r>
      <w:proofErr w:type="spellEnd"/>
      <w:r>
        <w:t xml:space="preserve">, New Jersey Geological and Water Survey, written </w:t>
      </w:r>
      <w:proofErr w:type="spellStart"/>
      <w:proofErr w:type="gramStart"/>
      <w:r>
        <w:t>commun</w:t>
      </w:r>
      <w:proofErr w:type="spellEnd"/>
      <w:r>
        <w:t>.,</w:t>
      </w:r>
      <w:proofErr w:type="gramEnd"/>
      <w:r>
        <w:t xml:space="preserve"> 2001). The Atlantic City 800-foot sand is divided into, and mapped as, upper and lower sand units separated by a leaky confining bed (</w:t>
      </w:r>
      <w:proofErr w:type="spellStart"/>
      <w:r>
        <w:t>Sugarman</w:t>
      </w:r>
      <w:proofErr w:type="spellEnd"/>
      <w:r>
        <w:t xml:space="preserve">, 2001). From the top of the upper sand to the bottom of the lower sand, the Atlantic City </w:t>
      </w:r>
      <w:r w:rsidR="00893EBE">
        <w:t>800-foot sand is from 40 to 160 </w:t>
      </w:r>
      <w:r>
        <w:t>feet thick in this area.</w:t>
      </w:r>
    </w:p>
    <w:p w:rsidR="00400E0D" w:rsidRPr="00FE127C" w:rsidRDefault="0095627B" w:rsidP="00FE127C">
      <w:pPr>
        <w:pStyle w:val="FigureCaption"/>
      </w:pPr>
      <w:bookmarkStart w:id="483" w:name="_Toc232930458"/>
      <w:bookmarkStart w:id="484" w:name="_Toc404165474"/>
      <w:r w:rsidRPr="00FE127C">
        <w:t>Maps</w:t>
      </w:r>
      <w:r w:rsidR="00FA4C50" w:rsidRPr="00FE127C">
        <w:t xml:space="preserve"> showing e</w:t>
      </w:r>
      <w:r w:rsidR="00400E0D" w:rsidRPr="00FE127C">
        <w:t xml:space="preserve">xtent of </w:t>
      </w:r>
      <w:proofErr w:type="spellStart"/>
      <w:r w:rsidR="00400E0D" w:rsidRPr="00FE127C">
        <w:t>hydrogeologic</w:t>
      </w:r>
      <w:proofErr w:type="spellEnd"/>
      <w:r w:rsidR="00400E0D" w:rsidRPr="00FE127C">
        <w:t xml:space="preserve"> units, Ocean County study area, New Jersey</w:t>
      </w:r>
      <w:r w:rsidR="00B36D5A">
        <w:t xml:space="preserve">. </w:t>
      </w:r>
      <w:r w:rsidR="00400E0D" w:rsidRPr="00B36D5A">
        <w:rPr>
          <w:rStyle w:val="Emphasis"/>
        </w:rPr>
        <w:t>A</w:t>
      </w:r>
      <w:r w:rsidR="00400E0D" w:rsidRPr="00FE127C">
        <w:t xml:space="preserve">, </w:t>
      </w:r>
      <w:r w:rsidR="00B36D5A">
        <w:t>U</w:t>
      </w:r>
      <w:r w:rsidR="00400E0D" w:rsidRPr="00FE127C">
        <w:t>nconfined Kirkwood-</w:t>
      </w:r>
      <w:proofErr w:type="spellStart"/>
      <w:r w:rsidR="00400E0D" w:rsidRPr="00FE127C">
        <w:t>Cohansey</w:t>
      </w:r>
      <w:proofErr w:type="spellEnd"/>
      <w:r w:rsidR="00400E0D" w:rsidRPr="00FE127C">
        <w:t xml:space="preserve"> and Vincentown aquifers</w:t>
      </w:r>
      <w:r w:rsidR="00B36D5A">
        <w:t xml:space="preserve">; </w:t>
      </w:r>
      <w:r w:rsidR="00400E0D" w:rsidRPr="00B36D5A">
        <w:rPr>
          <w:rStyle w:val="Emphasis"/>
        </w:rPr>
        <w:t>B</w:t>
      </w:r>
      <w:r w:rsidR="00400E0D" w:rsidRPr="00FE127C">
        <w:t>, Rio Grande water-bearing zone</w:t>
      </w:r>
      <w:r w:rsidR="00B36D5A">
        <w:t>;</w:t>
      </w:r>
      <w:r w:rsidR="00400E0D" w:rsidRPr="00FE127C">
        <w:t xml:space="preserve"> </w:t>
      </w:r>
      <w:r w:rsidR="00400E0D" w:rsidRPr="00B36D5A">
        <w:rPr>
          <w:rStyle w:val="Emphasis"/>
        </w:rPr>
        <w:t>C</w:t>
      </w:r>
      <w:r w:rsidR="00400E0D" w:rsidRPr="00FE127C">
        <w:t>, Atlantic City 800-foot sand</w:t>
      </w:r>
      <w:r w:rsidR="00B36D5A">
        <w:t>;</w:t>
      </w:r>
      <w:r w:rsidR="00400E0D" w:rsidRPr="00FE127C">
        <w:t xml:space="preserve"> and </w:t>
      </w:r>
      <w:r w:rsidR="00400E0D" w:rsidRPr="00B36D5A">
        <w:rPr>
          <w:rStyle w:val="Emphasis"/>
        </w:rPr>
        <w:t>D</w:t>
      </w:r>
      <w:r w:rsidR="00400E0D" w:rsidRPr="00FE127C">
        <w:t>, confined Piney Point and Vincentown aquifers.</w:t>
      </w:r>
      <w:bookmarkEnd w:id="483"/>
      <w:bookmarkEnd w:id="484"/>
    </w:p>
    <w:p w:rsidR="00882C5A" w:rsidRDefault="00400E0D" w:rsidP="00F70E1E">
      <w:pPr>
        <w:pStyle w:val="BodyText"/>
      </w:pPr>
      <w:r>
        <w:t xml:space="preserve">The </w:t>
      </w:r>
      <w:del w:id="485" w:author="Author">
        <w:r w:rsidDel="001C017C">
          <w:delText>l</w:delText>
        </w:r>
      </w:del>
      <w:ins w:id="486" w:author="Author">
        <w:r w:rsidR="001C017C">
          <w:t>L</w:t>
        </w:r>
      </w:ins>
      <w:r>
        <w:t xml:space="preserve">ower </w:t>
      </w:r>
      <w:del w:id="487" w:author="Author">
        <w:r w:rsidDel="001C017C">
          <w:delText>m</w:delText>
        </w:r>
      </w:del>
      <w:ins w:id="488" w:author="Author">
        <w:r w:rsidR="001C017C">
          <w:t>M</w:t>
        </w:r>
      </w:ins>
      <w:r>
        <w:t>ember of the Kirkwood Formation contains a basal clay unit that forms the top of the composite confining bed (</w:t>
      </w:r>
      <w:proofErr w:type="spellStart"/>
      <w:r>
        <w:t>Zapecza</w:t>
      </w:r>
      <w:proofErr w:type="spellEnd"/>
      <w:r>
        <w:t xml:space="preserve">, 1989) and confines the Piney Point aquifer, which exists only </w:t>
      </w:r>
      <w:r>
        <w:lastRenderedPageBreak/>
        <w:t xml:space="preserve">in the subsurface. The Piney Point aquifer consists of parts of the upper Oligocene Atlantic City Formation, the lower Oligocene Sewell Point Formation (not identified in the study area), the upper Eocene Absecon Inlet Formation, and the upper to middle Eocene Shark River Formation. </w:t>
      </w:r>
      <w:ins w:id="489" w:author="Author">
        <w:r w:rsidR="007B456F">
          <w:t>The NJGWS</w:t>
        </w:r>
      </w:ins>
      <w:del w:id="490" w:author="Author">
        <w:r w:rsidDel="007B456F">
          <w:delText>L.G. Mullikin (New Jersey Geological and Water Survey, written commun.</w:delText>
        </w:r>
      </w:del>
      <w:ins w:id="491" w:author="Author">
        <w:del w:id="492" w:author="Author">
          <w:r w:rsidR="004C69B5" w:rsidDel="007B456F">
            <w:delText>communication</w:delText>
          </w:r>
        </w:del>
      </w:ins>
      <w:del w:id="493" w:author="Author">
        <w:r w:rsidDel="007B456F">
          <w:delText>, 2001)</w:delText>
        </w:r>
      </w:del>
      <w:r>
        <w:t xml:space="preserve"> mapped distinct units in the Piney Point aquifer, including upper and lower sand units with an intervening confining unit</w:t>
      </w:r>
      <w:ins w:id="494" w:author="Author">
        <w:r w:rsidR="007B456F">
          <w:t xml:space="preserve"> (L.G. </w:t>
        </w:r>
        <w:proofErr w:type="spellStart"/>
        <w:r w:rsidR="007B456F">
          <w:t>Mullikin</w:t>
        </w:r>
        <w:proofErr w:type="spellEnd"/>
        <w:r w:rsidR="007B456F">
          <w:t xml:space="preserve">, New Jersey Geological and Water Survey, written </w:t>
        </w:r>
        <w:proofErr w:type="spellStart"/>
        <w:proofErr w:type="gramStart"/>
        <w:r w:rsidR="007B456F">
          <w:t>commun</w:t>
        </w:r>
      </w:ins>
      <w:proofErr w:type="spellEnd"/>
      <w:r w:rsidR="003D4DA6">
        <w:t>.</w:t>
      </w:r>
      <w:ins w:id="495" w:author="Author">
        <w:r w:rsidR="007B456F">
          <w:t>,</w:t>
        </w:r>
        <w:proofErr w:type="gramEnd"/>
        <w:r w:rsidR="007B456F">
          <w:t xml:space="preserve"> 2001)</w:t>
        </w:r>
      </w:ins>
      <w:r>
        <w:t>. The upper sand extends approximately from the boundary of Manchester Township with Lacey and Berkeley Townships northeast to the Manasquan River near the boundary of Brick Township and Point Pleasant Borough (fig</w:t>
      </w:r>
      <w:ins w:id="496" w:author="Author">
        <w:r w:rsidR="00474052">
          <w:t>s</w:t>
        </w:r>
      </w:ins>
      <w:r>
        <w:t xml:space="preserve">. </w:t>
      </w:r>
      <w:ins w:id="497" w:author="Author">
        <w:r w:rsidR="00474052">
          <w:t>2</w:t>
        </w:r>
        <w:del w:id="498" w:author="Author">
          <w:r w:rsidR="00474052" w:rsidDel="007B456F">
            <w:delText>,</w:delText>
          </w:r>
        </w:del>
        <w:r w:rsidR="00474052">
          <w:t xml:space="preserve"> </w:t>
        </w:r>
        <w:r w:rsidR="007B456F">
          <w:t xml:space="preserve">and </w:t>
        </w:r>
      </w:ins>
      <w:r>
        <w:t>6D). The upper sand unit ran</w:t>
      </w:r>
      <w:r w:rsidR="00893EBE">
        <w:t>ges in thickness from 40 to 220 </w:t>
      </w:r>
      <w:r>
        <w:t xml:space="preserve">feet. The extent of the lower sand is similar to the upper sand unit except in the western part of the study area where its northernmost extent </w:t>
      </w:r>
      <w:r w:rsidR="00893EBE">
        <w:t>is approximately 10 </w:t>
      </w:r>
      <w:r>
        <w:t>miles south of the upper sand. The thickness o</w:t>
      </w:r>
      <w:r w:rsidR="00893EBE">
        <w:t>f the lower sand ranges from 20 feet to a maximum of 100 </w:t>
      </w:r>
      <w:r>
        <w:t>feet at Island Beach State Park. The lower sand unit is correlative with the Shark River Formation. Very few water-supply wells are known to tap this horizon. The Piney Point aquifer is used for water supply in the Toms River area and in Barnegat Light Borough</w:t>
      </w:r>
      <w:ins w:id="499" w:author="Author">
        <w:r w:rsidR="00710AF3">
          <w:t xml:space="preserve"> (figs. 2</w:t>
        </w:r>
        <w:r w:rsidR="007B456F">
          <w:t xml:space="preserve"> and</w:t>
        </w:r>
        <w:del w:id="500" w:author="Author">
          <w:r w:rsidR="00710AF3" w:rsidDel="007B456F">
            <w:delText>,</w:delText>
          </w:r>
        </w:del>
        <w:r w:rsidR="00710AF3">
          <w:t xml:space="preserve"> 6D)</w:t>
        </w:r>
      </w:ins>
      <w:r>
        <w:t>.</w:t>
      </w:r>
    </w:p>
    <w:p w:rsidR="00882C5A" w:rsidRDefault="00400E0D" w:rsidP="00732837">
      <w:pPr>
        <w:pStyle w:val="BodyText"/>
      </w:pPr>
      <w:r>
        <w:t xml:space="preserve">The lower Eocene Manasquan Formation </w:t>
      </w:r>
      <w:proofErr w:type="spellStart"/>
      <w:r>
        <w:t>stratigraphically</w:t>
      </w:r>
      <w:proofErr w:type="spellEnd"/>
      <w:r>
        <w:t xml:space="preserve"> underlies the Piney Point aquifer and confines the underlying upper Paleocene Vincentown aquifer. The Vincentown aquifer is in hydrologic contact with the Kirkwood-</w:t>
      </w:r>
      <w:proofErr w:type="spellStart"/>
      <w:r>
        <w:t>Cohansey</w:t>
      </w:r>
      <w:proofErr w:type="spellEnd"/>
      <w:r>
        <w:t xml:space="preserve"> aquifer system at the northwestern edge of the study area, where the Vincentown aquifer crops out adjacent to the western limit of the Kirkwood-</w:t>
      </w:r>
      <w:proofErr w:type="spellStart"/>
      <w:r>
        <w:t>Cohansey</w:t>
      </w:r>
      <w:proofErr w:type="spellEnd"/>
      <w:r>
        <w:t xml:space="preserve"> aquifer system (fig. 6A). The Vincentown aquifer extends for several miles </w:t>
      </w:r>
      <w:proofErr w:type="spellStart"/>
      <w:r>
        <w:t>downdip</w:t>
      </w:r>
      <w:proofErr w:type="spellEnd"/>
      <w:r>
        <w:t xml:space="preserve"> to the east where it becomes confined and truncates in the subsurface as it grades into finer-grained silts and clays. The confining unit overlying the Vincentown aquifer, which does not crop out in the study area, include</w:t>
      </w:r>
      <w:r w:rsidR="002207CA">
        <w:t>s</w:t>
      </w:r>
      <w:r>
        <w:t xml:space="preserve"> sediments of the Manasquan Formation and the basal Kirkwood-</w:t>
      </w:r>
      <w:proofErr w:type="spellStart"/>
      <w:r>
        <w:t>Cohansey</w:t>
      </w:r>
      <w:proofErr w:type="spellEnd"/>
      <w:r>
        <w:t xml:space="preserve"> aquifer system (</w:t>
      </w:r>
      <w:proofErr w:type="spellStart"/>
      <w:r>
        <w:t>Zapecza</w:t>
      </w:r>
      <w:proofErr w:type="spellEnd"/>
      <w:r>
        <w:t xml:space="preserve">, </w:t>
      </w:r>
      <w:r>
        <w:lastRenderedPageBreak/>
        <w:t xml:space="preserve">1989). </w:t>
      </w:r>
      <w:r w:rsidR="005F44AD">
        <w:t>The subsurface contact between the Kirkwood-</w:t>
      </w:r>
      <w:proofErr w:type="spellStart"/>
      <w:r w:rsidR="005F44AD">
        <w:t>Cohansey</w:t>
      </w:r>
      <w:proofErr w:type="spellEnd"/>
      <w:r w:rsidR="005F44AD">
        <w:t xml:space="preserve"> </w:t>
      </w:r>
      <w:del w:id="501" w:author="Author">
        <w:r w:rsidR="005F44AD" w:rsidDel="00710AF3">
          <w:delText xml:space="preserve">aquifer </w:delText>
        </w:r>
      </w:del>
      <w:r w:rsidR="005F44AD">
        <w:t>and the Vincentown</w:t>
      </w:r>
      <w:r w:rsidR="00AA571E">
        <w:t xml:space="preserve"> aquifer</w:t>
      </w:r>
      <w:ins w:id="502" w:author="Author">
        <w:r w:rsidR="00710AF3">
          <w:t>s</w:t>
        </w:r>
      </w:ins>
      <w:r w:rsidR="00AA571E">
        <w:t xml:space="preserve"> in the study area is not well mapped, due primarily to the Vincentown</w:t>
      </w:r>
      <w:ins w:id="503" w:author="Author">
        <w:r w:rsidR="00710AF3">
          <w:t xml:space="preserve"> aquifer</w:t>
        </w:r>
      </w:ins>
      <w:r w:rsidR="00AA571E">
        <w:t xml:space="preserve">’s limited extent and the sparse distribution of wells that traverse this zone. </w:t>
      </w:r>
      <w:r>
        <w:t xml:space="preserve">The easternmost extent of the Vincentown aquifer approximately parallels the boundary of Manchester Township with </w:t>
      </w:r>
      <w:proofErr w:type="spellStart"/>
      <w:r>
        <w:t>Plumsted</w:t>
      </w:r>
      <w:proofErr w:type="spellEnd"/>
      <w:r>
        <w:t xml:space="preserve"> and Jackson Townships northeast to the Manasquan River (fig. 4) near the border with Wall and Brick Townships. The Vincentown aquifer ranges in thickness from 20 to 100 feet, where confined.</w:t>
      </w:r>
    </w:p>
    <w:p w:rsidR="0083355C" w:rsidDel="009653D0" w:rsidRDefault="0083355C" w:rsidP="0083355C">
      <w:pPr>
        <w:pStyle w:val="TableTitle"/>
        <w:rPr>
          <w:del w:id="504" w:author="Author"/>
        </w:rPr>
      </w:pPr>
      <w:bookmarkStart w:id="505" w:name="_Toc404165510"/>
      <w:del w:id="506" w:author="Author">
        <w:r w:rsidDel="009653D0">
          <w:delText>Stratigraph</w:delText>
        </w:r>
      </w:del>
      <w:ins w:id="507" w:author="Author">
        <w:del w:id="508" w:author="Author">
          <w:r w:rsidR="00AC4DFA" w:rsidDel="009653D0">
            <w:delText>ic</w:delText>
          </w:r>
        </w:del>
      </w:ins>
      <w:del w:id="509" w:author="Author">
        <w:r w:rsidDel="009653D0">
          <w:delText>y and hydrogeologic units, Ocean County study area, New Jersey.</w:delText>
        </w:r>
        <w:bookmarkEnd w:id="505"/>
      </w:del>
    </w:p>
    <w:p w:rsidR="00400E0D" w:rsidRDefault="00400E0D" w:rsidP="003A1F78">
      <w:pPr>
        <w:pStyle w:val="Heading2"/>
      </w:pPr>
      <w:bookmarkStart w:id="510" w:name="_Toc235947751"/>
      <w:bookmarkStart w:id="511" w:name="_Toc248572001"/>
      <w:bookmarkStart w:id="512" w:name="_Toc404165450"/>
      <w:r>
        <w:t>Groundwater Withdrawals</w:t>
      </w:r>
      <w:bookmarkEnd w:id="510"/>
      <w:bookmarkEnd w:id="511"/>
      <w:bookmarkEnd w:id="512"/>
    </w:p>
    <w:p w:rsidR="00400E0D" w:rsidRDefault="00400E0D" w:rsidP="005A2854">
      <w:pPr>
        <w:pStyle w:val="BodyText"/>
      </w:pPr>
      <w:r>
        <w:t xml:space="preserve">The NJDEP Bureau of Water Supply requires well owners to report monthly withdrawals for all wells within the State that have </w:t>
      </w:r>
      <w:r w:rsidR="00893EBE">
        <w:t>a pump capable of extracting 70 </w:t>
      </w:r>
      <w:r>
        <w:t>gallons per minute or greater. Owners of private domestic wells are not required to report water use</w:t>
      </w:r>
      <w:r w:rsidR="007378AC">
        <w:t>,</w:t>
      </w:r>
      <w:r w:rsidR="00C55F81">
        <w:t xml:space="preserve"> </w:t>
      </w:r>
      <w:r w:rsidR="007378AC">
        <w:t>th</w:t>
      </w:r>
      <w:r>
        <w:t>erefore, domestic self-supply is not included in this study. The NJDEP maintains records for all reported water-use wells, categorized by type of water use and pump capacity</w:t>
      </w:r>
      <w:ins w:id="513" w:author="Author">
        <w:r w:rsidR="00C67AB3">
          <w:t xml:space="preserve"> (</w:t>
        </w:r>
      </w:ins>
      <w:r w:rsidR="00C67AB3">
        <w:t>table</w:t>
      </w:r>
      <w:ins w:id="514" w:author="Author">
        <w:r w:rsidR="005D7BA4">
          <w:t xml:space="preserve"> 3)</w:t>
        </w:r>
      </w:ins>
      <w:r w:rsidR="00C67AB3">
        <w:t xml:space="preserve"> </w:t>
      </w:r>
      <w:del w:id="515" w:author="Author">
        <w:r w:rsidDel="00EF151A">
          <w:delText>. The allocation permit series used by NJDEP and the total number of wells in each permit series are shown in</w:delText>
        </w:r>
        <w:r w:rsidDel="00C67AB3">
          <w:delText xml:space="preserve"> </w:delText>
        </w:r>
      </w:del>
      <w:ins w:id="516" w:author="Author">
        <w:del w:id="517" w:author="Author">
          <w:r w:rsidR="00EF151A" w:rsidDel="00C67AB3">
            <w:delText>(</w:delText>
          </w:r>
        </w:del>
      </w:ins>
      <w:del w:id="518" w:author="Author">
        <w:r w:rsidDel="00C67AB3">
          <w:delText>table 3</w:delText>
        </w:r>
      </w:del>
      <w:ins w:id="519" w:author="Author">
        <w:del w:id="520" w:author="Author">
          <w:r w:rsidR="00EF151A" w:rsidDel="00C67AB3">
            <w:delText>)</w:delText>
          </w:r>
        </w:del>
      </w:ins>
      <w:del w:id="521" w:author="Author">
        <w:r w:rsidDel="00C67AB3">
          <w:delText xml:space="preserve">. </w:delText>
        </w:r>
      </w:del>
      <w:r>
        <w:t>Wells in the 5000, 2000P, and 10000W permit series are metered, but wells with an agricultural certification are not. Withdrawals from wells with agricultural certification are estimated. Withdrawal estimates for unmetered agricultural wells are generally based on pump capacity multiplied by the number of hours the pump operated.</w:t>
      </w:r>
      <w:r w:rsidRPr="00CF3CC0">
        <w:t xml:space="preserve"> </w:t>
      </w:r>
      <w:r>
        <w:t>Monthly water-use records w</w:t>
      </w:r>
      <w:r w:rsidR="00896DCF">
        <w:t>ith reported values for 2000</w:t>
      </w:r>
      <w:r>
        <w:t xml:space="preserve"> to 2003, compiled by the NJDEP, were used to calculate</w:t>
      </w:r>
      <w:r w:rsidR="0008579F">
        <w:t xml:space="preserve"> annual withdrawals from the </w:t>
      </w:r>
      <w:r w:rsidR="007378AC">
        <w:t>682</w:t>
      </w:r>
      <w:r>
        <w:t xml:space="preserve"> wells screened in the Kir</w:t>
      </w:r>
      <w:r w:rsidRPr="00213C5F">
        <w:t>kwood-</w:t>
      </w:r>
      <w:proofErr w:type="spellStart"/>
      <w:r w:rsidRPr="00213C5F">
        <w:t>Cohansey</w:t>
      </w:r>
      <w:proofErr w:type="spellEnd"/>
      <w:r w:rsidRPr="00213C5F">
        <w:t xml:space="preserve"> aquifer system, </w:t>
      </w:r>
      <w:r>
        <w:t>Rio Grande water-bearing zone</w:t>
      </w:r>
      <w:r w:rsidRPr="00213C5F">
        <w:t xml:space="preserve">, Atlantic City 800-foot sand, Piney Point </w:t>
      </w:r>
      <w:r>
        <w:t>aquifer, and Vincentown aquifer</w:t>
      </w:r>
      <w:r w:rsidRPr="00213C5F">
        <w:t xml:space="preserve"> </w:t>
      </w:r>
      <w:r>
        <w:t>in the Ocean County study area</w:t>
      </w:r>
      <w:ins w:id="522" w:author="Author">
        <w:r w:rsidR="00EF151A">
          <w:t xml:space="preserve"> (fig. 7)</w:t>
        </w:r>
      </w:ins>
      <w:r>
        <w:t>.</w:t>
      </w:r>
      <w:del w:id="523" w:author="Author">
        <w:r w:rsidDel="00EF151A">
          <w:delText xml:space="preserve"> Locations of withdrawal wells are shown in figure 7, and withdrawal values </w:delText>
        </w:r>
        <w:r w:rsidR="007642F9" w:rsidDel="00EF151A">
          <w:delText>by permit</w:delText>
        </w:r>
        <w:r w:rsidR="001D06AC" w:rsidDel="00EF151A">
          <w:delText xml:space="preserve"> </w:delText>
        </w:r>
        <w:r w:rsidR="007642F9" w:rsidDel="00EF151A">
          <w:delText xml:space="preserve">series </w:delText>
        </w:r>
        <w:r w:rsidR="007378AC" w:rsidDel="00EF151A">
          <w:delText xml:space="preserve">and aquifer </w:delText>
        </w:r>
        <w:r w:rsidDel="00EF151A">
          <w:delText>are summarized in figure 8.</w:delText>
        </w:r>
      </w:del>
      <w:r>
        <w:t xml:space="preserve"> </w:t>
      </w:r>
      <w:r w:rsidRPr="00896DCF">
        <w:t xml:space="preserve">Groundwater </w:t>
      </w:r>
      <w:r w:rsidRPr="00896DCF">
        <w:lastRenderedPageBreak/>
        <w:t>withd</w:t>
      </w:r>
      <w:r w:rsidR="00896DCF">
        <w:t xml:space="preserve">rawals in the </w:t>
      </w:r>
      <w:r w:rsidR="0098223B">
        <w:t>Ocean County study area</w:t>
      </w:r>
      <w:r w:rsidRPr="00896DCF">
        <w:t xml:space="preserve"> </w:t>
      </w:r>
      <w:r w:rsidR="00896DCF">
        <w:t>from the aquife</w:t>
      </w:r>
      <w:r w:rsidR="0098223B">
        <w:t>rs studied,</w:t>
      </w:r>
      <w:r w:rsidR="00896DCF">
        <w:t xml:space="preserve"> </w:t>
      </w:r>
      <w:r w:rsidRPr="00896DCF">
        <w:t xml:space="preserve">increased </w:t>
      </w:r>
      <w:r w:rsidR="00893EBE">
        <w:t>from approximately 12.5 </w:t>
      </w:r>
      <w:r w:rsidR="00896DCF">
        <w:t>billion gallons in 2000</w:t>
      </w:r>
      <w:r w:rsidRPr="00896DCF">
        <w:t xml:space="preserve"> to more</w:t>
      </w:r>
      <w:r w:rsidR="00893EBE">
        <w:t xml:space="preserve"> than 14 </w:t>
      </w:r>
      <w:r w:rsidR="00896DCF">
        <w:t xml:space="preserve">billion gallons per year </w:t>
      </w:r>
      <w:del w:id="524" w:author="Author">
        <w:r w:rsidR="00896DCF" w:rsidDel="00EF151A">
          <w:delText xml:space="preserve">during </w:delText>
        </w:r>
      </w:del>
      <w:ins w:id="525" w:author="Author">
        <w:r w:rsidR="00EF151A">
          <w:t xml:space="preserve">from </w:t>
        </w:r>
      </w:ins>
      <w:r w:rsidR="00896DCF">
        <w:t>2001</w:t>
      </w:r>
      <w:ins w:id="526" w:author="Author">
        <w:r w:rsidR="00EF151A">
          <w:t xml:space="preserve"> to 20</w:t>
        </w:r>
      </w:ins>
      <w:r w:rsidR="00896DCF">
        <w:t>03</w:t>
      </w:r>
      <w:ins w:id="527" w:author="Author">
        <w:r w:rsidR="00EF151A">
          <w:t xml:space="preserve"> (fig. 8)</w:t>
        </w:r>
      </w:ins>
      <w:r w:rsidR="00896DCF">
        <w:t>.</w:t>
      </w:r>
      <w:r w:rsidRPr="00896DCF">
        <w:t xml:space="preserve"> </w:t>
      </w:r>
      <w:r w:rsidR="00B35096">
        <w:t>Withdrawals from the Kirkwood-</w:t>
      </w:r>
      <w:proofErr w:type="spellStart"/>
      <w:r w:rsidR="00B35096">
        <w:t>Cohansey</w:t>
      </w:r>
      <w:proofErr w:type="spellEnd"/>
      <w:r w:rsidR="00B35096">
        <w:t xml:space="preserve"> aquife</w:t>
      </w:r>
      <w:r w:rsidR="00893EBE">
        <w:t>r system range from 8.6 to 10.3 </w:t>
      </w:r>
      <w:r w:rsidR="00B35096">
        <w:t>billion gallons per year and exceed the combined withdrawals from the other aquifers investigated in the Ocean County study area.</w:t>
      </w:r>
      <w:bookmarkStart w:id="528" w:name="_Toc291080618"/>
      <w:bookmarkStart w:id="529" w:name="_Toc297204640"/>
      <w:bookmarkStart w:id="530" w:name="_Toc297221085"/>
      <w:bookmarkStart w:id="531" w:name="_Toc297635763"/>
      <w:bookmarkStart w:id="532" w:name="_Toc297635833"/>
      <w:bookmarkStart w:id="533" w:name="_Toc297820808"/>
      <w:bookmarkStart w:id="534" w:name="_Toc303091443"/>
      <w:bookmarkStart w:id="535" w:name="_Toc303091752"/>
      <w:bookmarkStart w:id="536" w:name="_Toc303091823"/>
      <w:bookmarkStart w:id="537" w:name="_Toc303091843"/>
      <w:bookmarkStart w:id="538" w:name="_Toc303092021"/>
      <w:bookmarkStart w:id="539" w:name="_Toc303092082"/>
      <w:bookmarkStart w:id="540" w:name="_Toc303092406"/>
      <w:bookmarkStart w:id="541" w:name="_Toc303092440"/>
      <w:bookmarkStart w:id="542" w:name="_Toc303092497"/>
      <w:bookmarkStart w:id="543" w:name="_Toc303092619"/>
      <w:bookmarkStart w:id="544" w:name="_Toc303092656"/>
      <w:bookmarkStart w:id="545" w:name="_Toc303092698"/>
      <w:bookmarkStart w:id="546" w:name="_Toc303092982"/>
      <w:bookmarkStart w:id="547" w:name="_Toc303093108"/>
      <w:bookmarkStart w:id="548" w:name="_Toc303093384"/>
      <w:bookmarkStart w:id="549" w:name="_Toc303093405"/>
      <w:bookmarkStart w:id="550" w:name="_Toc303093664"/>
      <w:bookmarkStart w:id="551" w:name="_Toc303094190"/>
      <w:bookmarkStart w:id="552" w:name="_Toc303094440"/>
      <w:bookmarkStart w:id="553" w:name="_Toc303094886"/>
      <w:bookmarkStart w:id="554" w:name="_Toc304299353"/>
      <w:bookmarkStart w:id="555" w:name="_Toc291080619"/>
      <w:bookmarkStart w:id="556" w:name="_Toc297204641"/>
      <w:bookmarkStart w:id="557" w:name="_Toc297221086"/>
      <w:bookmarkStart w:id="558" w:name="_Toc297635764"/>
      <w:bookmarkStart w:id="559" w:name="_Toc297635834"/>
      <w:bookmarkStart w:id="560" w:name="_Toc297820809"/>
      <w:bookmarkStart w:id="561" w:name="_Toc303091444"/>
      <w:bookmarkStart w:id="562" w:name="_Toc303091753"/>
      <w:bookmarkStart w:id="563" w:name="_Toc303091824"/>
      <w:bookmarkStart w:id="564" w:name="_Toc303091844"/>
      <w:bookmarkStart w:id="565" w:name="_Toc303092022"/>
      <w:bookmarkStart w:id="566" w:name="_Toc303092083"/>
      <w:bookmarkStart w:id="567" w:name="_Toc303092407"/>
      <w:bookmarkStart w:id="568" w:name="_Toc303092441"/>
      <w:bookmarkStart w:id="569" w:name="_Toc303092498"/>
      <w:bookmarkStart w:id="570" w:name="_Toc303092620"/>
      <w:bookmarkStart w:id="571" w:name="_Toc303092657"/>
      <w:bookmarkStart w:id="572" w:name="_Toc303092699"/>
      <w:bookmarkStart w:id="573" w:name="_Toc303092983"/>
      <w:bookmarkStart w:id="574" w:name="_Toc303093109"/>
      <w:bookmarkStart w:id="575" w:name="_Toc303093385"/>
      <w:bookmarkStart w:id="576" w:name="_Toc303093406"/>
      <w:bookmarkStart w:id="577" w:name="_Toc303093665"/>
      <w:bookmarkStart w:id="578" w:name="_Toc303094191"/>
      <w:bookmarkStart w:id="579" w:name="_Toc303094441"/>
      <w:bookmarkStart w:id="580" w:name="_Toc303094887"/>
      <w:bookmarkStart w:id="581" w:name="_Toc304299354"/>
      <w:bookmarkStart w:id="582" w:name="_Toc291080620"/>
      <w:bookmarkStart w:id="583" w:name="_Toc297204642"/>
      <w:bookmarkStart w:id="584" w:name="_Toc297221087"/>
      <w:bookmarkStart w:id="585" w:name="_Toc297635765"/>
      <w:bookmarkStart w:id="586" w:name="_Toc297635835"/>
      <w:bookmarkStart w:id="587" w:name="_Toc297820810"/>
      <w:bookmarkStart w:id="588" w:name="_Toc303091445"/>
      <w:bookmarkStart w:id="589" w:name="_Toc303091754"/>
      <w:bookmarkStart w:id="590" w:name="_Toc303091825"/>
      <w:bookmarkStart w:id="591" w:name="_Toc303091845"/>
      <w:bookmarkStart w:id="592" w:name="_Toc303092023"/>
      <w:bookmarkStart w:id="593" w:name="_Toc303092084"/>
      <w:bookmarkStart w:id="594" w:name="_Toc303092408"/>
      <w:bookmarkStart w:id="595" w:name="_Toc303092442"/>
      <w:bookmarkStart w:id="596" w:name="_Toc303092499"/>
      <w:bookmarkStart w:id="597" w:name="_Toc303092621"/>
      <w:bookmarkStart w:id="598" w:name="_Toc303092658"/>
      <w:bookmarkStart w:id="599" w:name="_Toc303092700"/>
      <w:bookmarkStart w:id="600" w:name="_Toc303092984"/>
      <w:bookmarkStart w:id="601" w:name="_Toc303093110"/>
      <w:bookmarkStart w:id="602" w:name="_Toc303093386"/>
      <w:bookmarkStart w:id="603" w:name="_Toc303093407"/>
      <w:bookmarkStart w:id="604" w:name="_Toc303093666"/>
      <w:bookmarkStart w:id="605" w:name="_Toc303094192"/>
      <w:bookmarkStart w:id="606" w:name="_Toc303094442"/>
      <w:bookmarkStart w:id="607" w:name="_Toc303094888"/>
      <w:bookmarkStart w:id="608" w:name="_Toc304299355"/>
      <w:bookmarkStart w:id="609" w:name="_Toc291080621"/>
      <w:bookmarkStart w:id="610" w:name="_Toc297204643"/>
      <w:bookmarkStart w:id="611" w:name="_Toc297221088"/>
      <w:bookmarkStart w:id="612" w:name="_Toc297635766"/>
      <w:bookmarkStart w:id="613" w:name="_Toc297635836"/>
      <w:bookmarkStart w:id="614" w:name="_Toc297820811"/>
      <w:bookmarkStart w:id="615" w:name="_Toc303091446"/>
      <w:bookmarkStart w:id="616" w:name="_Toc303091755"/>
      <w:bookmarkStart w:id="617" w:name="_Toc303091826"/>
      <w:bookmarkStart w:id="618" w:name="_Toc303091846"/>
      <w:bookmarkStart w:id="619" w:name="_Toc303092024"/>
      <w:bookmarkStart w:id="620" w:name="_Toc303092085"/>
      <w:bookmarkStart w:id="621" w:name="_Toc303092409"/>
      <w:bookmarkStart w:id="622" w:name="_Toc303092443"/>
      <w:bookmarkStart w:id="623" w:name="_Toc303092500"/>
      <w:bookmarkStart w:id="624" w:name="_Toc303092622"/>
      <w:bookmarkStart w:id="625" w:name="_Toc303092659"/>
      <w:bookmarkStart w:id="626" w:name="_Toc303092701"/>
      <w:bookmarkStart w:id="627" w:name="_Toc303092985"/>
      <w:bookmarkStart w:id="628" w:name="_Toc303093111"/>
      <w:bookmarkStart w:id="629" w:name="_Toc303093387"/>
      <w:bookmarkStart w:id="630" w:name="_Toc303093408"/>
      <w:bookmarkStart w:id="631" w:name="_Toc303093667"/>
      <w:bookmarkStart w:id="632" w:name="_Toc303094193"/>
      <w:bookmarkStart w:id="633" w:name="_Toc303094443"/>
      <w:bookmarkStart w:id="634" w:name="_Toc303094889"/>
      <w:bookmarkStart w:id="635" w:name="_Toc304299356"/>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p>
    <w:p w:rsidR="0083355C" w:rsidRDefault="0083355C" w:rsidP="0083355C">
      <w:pPr>
        <w:pStyle w:val="TableTitle"/>
      </w:pPr>
      <w:bookmarkStart w:id="636" w:name="_Toc330903190"/>
      <w:bookmarkStart w:id="637" w:name="_Toc404165511"/>
      <w:r>
        <w:t xml:space="preserve">New Jersey Department of Environmental Protection water </w:t>
      </w:r>
      <w:proofErr w:type="gramStart"/>
      <w:r w:rsidRPr="00102ED8">
        <w:t>allocation permit</w:t>
      </w:r>
      <w:proofErr w:type="gramEnd"/>
      <w:r w:rsidRPr="00102ED8">
        <w:t xml:space="preserve"> series</w:t>
      </w:r>
      <w:r>
        <w:t>.</w:t>
      </w:r>
      <w:bookmarkEnd w:id="636"/>
      <w:bookmarkEnd w:id="637"/>
    </w:p>
    <w:p w:rsidR="00400E0D" w:rsidRPr="00FE127C" w:rsidRDefault="00FA4C50" w:rsidP="00FE127C">
      <w:pPr>
        <w:pStyle w:val="FigureCaption"/>
      </w:pPr>
      <w:bookmarkStart w:id="638" w:name="_Toc404165475"/>
      <w:bookmarkStart w:id="639" w:name="_Toc225759469"/>
      <w:bookmarkStart w:id="640" w:name="_Toc232930460"/>
      <w:r w:rsidRPr="00FE127C">
        <w:t>Map showing l</w:t>
      </w:r>
      <w:r w:rsidR="00DE1F7A" w:rsidRPr="00FE127C">
        <w:t xml:space="preserve">ocation of </w:t>
      </w:r>
      <w:r w:rsidR="00400E0D" w:rsidRPr="00FE127C">
        <w:t>groundwater-withdrawal wells screened in the Kirkwood-</w:t>
      </w:r>
      <w:proofErr w:type="spellStart"/>
      <w:r w:rsidR="00400E0D" w:rsidRPr="00FE127C">
        <w:t>Cohansey</w:t>
      </w:r>
      <w:proofErr w:type="spellEnd"/>
      <w:r w:rsidR="00400E0D" w:rsidRPr="00FE127C">
        <w:t xml:space="preserve"> aquifer system, Rio Grande water-bearing zone, Atlantic City 800-foot sand, Piney Point aquifer, and Vincentown aquifer, Ocean County study area, New Jersey, with withdrawal records for </w:t>
      </w:r>
      <w:r w:rsidR="00AF6395" w:rsidRPr="00FE127C">
        <w:t>2000</w:t>
      </w:r>
      <w:r w:rsidR="00400E0D" w:rsidRPr="00FE127C">
        <w:t xml:space="preserve"> to 2003.</w:t>
      </w:r>
      <w:bookmarkEnd w:id="638"/>
    </w:p>
    <w:p w:rsidR="00400E0D" w:rsidRPr="00FE127C" w:rsidRDefault="00FA4C50" w:rsidP="00FE127C">
      <w:pPr>
        <w:pStyle w:val="FigureCaption"/>
      </w:pPr>
      <w:bookmarkStart w:id="641" w:name="_Toc404165476"/>
      <w:r w:rsidRPr="00FE127C">
        <w:t>Graphs showing r</w:t>
      </w:r>
      <w:r w:rsidR="00400E0D" w:rsidRPr="00FE127C">
        <w:t>eported annual groundwater withdrawals by</w:t>
      </w:r>
      <w:ins w:id="642" w:author="Author">
        <w:r w:rsidR="005D4C96" w:rsidRPr="00FE127C">
          <w:t>:</w:t>
        </w:r>
      </w:ins>
      <w:r w:rsidR="00400E0D" w:rsidRPr="00FE127C">
        <w:t xml:space="preserve"> </w:t>
      </w:r>
      <w:r w:rsidR="008D5CCD" w:rsidRPr="00FE127C">
        <w:rPr>
          <w:rStyle w:val="Emphasis"/>
        </w:rPr>
        <w:t>A</w:t>
      </w:r>
      <w:r w:rsidR="008D5CCD" w:rsidRPr="00FE127C">
        <w:t>,</w:t>
      </w:r>
      <w:r w:rsidR="00FC5666" w:rsidRPr="00FE127C">
        <w:t xml:space="preserve"> </w:t>
      </w:r>
      <w:r w:rsidR="00400E0D" w:rsidRPr="00FE127C">
        <w:t>water allocation permit series</w:t>
      </w:r>
      <w:r w:rsidR="008D5CCD" w:rsidRPr="00FE127C">
        <w:t xml:space="preserve"> and </w:t>
      </w:r>
      <w:r w:rsidR="008D5CCD" w:rsidRPr="00FE127C">
        <w:rPr>
          <w:rStyle w:val="Emphasis"/>
        </w:rPr>
        <w:t>B</w:t>
      </w:r>
      <w:r w:rsidR="008D5CCD" w:rsidRPr="00FE127C">
        <w:t>,</w:t>
      </w:r>
      <w:r w:rsidR="00FC5666" w:rsidRPr="00FE127C">
        <w:t xml:space="preserve"> aquifer</w:t>
      </w:r>
      <w:r w:rsidR="00400E0D" w:rsidRPr="00FE127C">
        <w:t xml:space="preserve">, Ocean County study area, New Jersey, </w:t>
      </w:r>
      <w:ins w:id="643" w:author="Author">
        <w:r w:rsidR="00FE127C" w:rsidRPr="00FE127C">
          <w:t xml:space="preserve">from </w:t>
        </w:r>
      </w:ins>
      <w:r w:rsidR="00D96A6D" w:rsidRPr="00FE127C">
        <w:t>2000</w:t>
      </w:r>
      <w:del w:id="644" w:author="Author">
        <w:r w:rsidR="00400E0D" w:rsidRPr="00FE127C" w:rsidDel="005D4C96">
          <w:delText>–</w:delText>
        </w:r>
      </w:del>
      <w:ins w:id="645" w:author="Author">
        <w:r w:rsidR="005D4C96" w:rsidRPr="00FE127C">
          <w:t xml:space="preserve"> to </w:t>
        </w:r>
      </w:ins>
      <w:r w:rsidR="00400E0D" w:rsidRPr="00FE127C">
        <w:t>2003.</w:t>
      </w:r>
      <w:bookmarkEnd w:id="639"/>
      <w:bookmarkEnd w:id="640"/>
      <w:r w:rsidR="00400E0D" w:rsidRPr="00FE127C">
        <w:t xml:space="preserve"> </w:t>
      </w:r>
      <w:del w:id="646" w:author="Unknown">
        <w:r w:rsidR="00400E0D" w:rsidRPr="00FE127C" w:rsidDel="00FE127C">
          <w:delText>(</w:delText>
        </w:r>
      </w:del>
      <w:r w:rsidR="00400E0D" w:rsidRPr="00FE127C">
        <w:t>NJDEP, New Jersey Department of Environmental Protection</w:t>
      </w:r>
      <w:ins w:id="647" w:author="Author">
        <w:r w:rsidR="00FE127C" w:rsidRPr="00FE127C">
          <w:t>.</w:t>
        </w:r>
      </w:ins>
      <w:del w:id="648" w:author="Unknown">
        <w:r w:rsidR="00400E0D" w:rsidRPr="00FE127C" w:rsidDel="00FE127C">
          <w:delText>)</w:delText>
        </w:r>
      </w:del>
      <w:bookmarkEnd w:id="641"/>
    </w:p>
    <w:p w:rsidR="00400E0D" w:rsidRDefault="00400E0D" w:rsidP="00F70E1E">
      <w:pPr>
        <w:pStyle w:val="Heading1"/>
      </w:pPr>
      <w:bookmarkStart w:id="649" w:name="_Toc235947752"/>
      <w:bookmarkStart w:id="650" w:name="_Toc248572002"/>
      <w:bookmarkStart w:id="651" w:name="_Toc404165451"/>
      <w:r>
        <w:t>Simulation of Groundwater Flow</w:t>
      </w:r>
      <w:bookmarkEnd w:id="649"/>
      <w:bookmarkEnd w:id="650"/>
      <w:bookmarkEnd w:id="651"/>
    </w:p>
    <w:p w:rsidR="00400E0D" w:rsidRDefault="00400E0D" w:rsidP="00E53C10">
      <w:pPr>
        <w:pStyle w:val="BodyText"/>
      </w:pPr>
      <w:r>
        <w:t>A three-dimensional groundwater-flow model of the Kirkwood-</w:t>
      </w:r>
      <w:proofErr w:type="spellStart"/>
      <w:r>
        <w:t>Cohansey</w:t>
      </w:r>
      <w:proofErr w:type="spellEnd"/>
      <w:r>
        <w:t xml:space="preserve"> aquifer system, Rio Grande water-bearing zone, Atlantic City 800-foot sand, Piney Point aquifer, and Vincentown aquifer was developed by creating a mathematical representation of the regional </w:t>
      </w:r>
      <w:proofErr w:type="spellStart"/>
      <w:r>
        <w:t>hydrogeologic</w:t>
      </w:r>
      <w:proofErr w:type="spellEnd"/>
      <w:r>
        <w:t xml:space="preserve"> framework and flow system. The USGS modular finite-difference</w:t>
      </w:r>
      <w:r w:rsidR="006D2DE6">
        <w:t>,</w:t>
      </w:r>
      <w:r>
        <w:t xml:space="preserve"> groundwater-flow model, MODFLOW-2000, </w:t>
      </w:r>
      <w:r w:rsidR="00847CA6">
        <w:t xml:space="preserve">was </w:t>
      </w:r>
      <w:r>
        <w:t>used in this study (Harbaugh and others, 2000). The model code was designed and developed for use with packages that add functionality to the core program. Several MODFLOW packages, including the Basic (BA6), Discretization (DIS), Layer Property Flow (LPF), Rech</w:t>
      </w:r>
      <w:r w:rsidR="008820BE">
        <w:t>arge (RCH), Well (WEL</w:t>
      </w:r>
      <w:r>
        <w:t xml:space="preserve">), River (RIV), Drain (DRN), Flow and Head Boundary (FHB1), Zone (ZONE), Multiplier (MULT), </w:t>
      </w:r>
      <w:r w:rsidR="00732A34">
        <w:t xml:space="preserve">Sensitivity </w:t>
      </w:r>
      <w:r w:rsidR="00732A34">
        <w:lastRenderedPageBreak/>
        <w:t xml:space="preserve">(SEN), </w:t>
      </w:r>
      <w:r>
        <w:t xml:space="preserve">and Observation (OBS), </w:t>
      </w:r>
      <w:r w:rsidR="00847CA6">
        <w:t xml:space="preserve">were </w:t>
      </w:r>
      <w:r>
        <w:t>used to represent the flow system in the Ocean County study area. The FHB1 package is docum</w:t>
      </w:r>
      <w:r w:rsidR="008820BE">
        <w:t xml:space="preserve">ented in </w:t>
      </w:r>
      <w:proofErr w:type="spellStart"/>
      <w:r w:rsidR="008820BE">
        <w:t>Leake</w:t>
      </w:r>
      <w:proofErr w:type="spellEnd"/>
      <w:r w:rsidR="008820BE">
        <w:t xml:space="preserve"> and Lilly (1997)</w:t>
      </w:r>
      <w:r>
        <w:t>.</w:t>
      </w:r>
    </w:p>
    <w:p w:rsidR="00400E0D" w:rsidRPr="00E53C10" w:rsidRDefault="00400E0D" w:rsidP="00E53C10">
      <w:pPr>
        <w:pStyle w:val="BodyText"/>
      </w:pPr>
      <w:r>
        <w:t xml:space="preserve">Hydraulic properties used in the model </w:t>
      </w:r>
      <w:r w:rsidR="00847CA6">
        <w:t xml:space="preserve">were </w:t>
      </w:r>
      <w:r>
        <w:t xml:space="preserve">initially estimated from aquifer tests and published </w:t>
      </w:r>
      <w:proofErr w:type="spellStart"/>
      <w:r>
        <w:t>hydrogeologic</w:t>
      </w:r>
      <w:proofErr w:type="spellEnd"/>
      <w:r>
        <w:t xml:space="preserve"> and modeling studies of the aquifers of interest. Initial values </w:t>
      </w:r>
      <w:r w:rsidR="00847CA6">
        <w:t xml:space="preserve">were </w:t>
      </w:r>
      <w:r>
        <w:t>revised during model calibration. The following sections describe the groundwater-flow model in detail and include the model discretization, model stresses, boundary conditions, and calibration evaluation.</w:t>
      </w:r>
    </w:p>
    <w:p w:rsidR="00400E0D" w:rsidRDefault="00030AF0" w:rsidP="003A1F78">
      <w:pPr>
        <w:pStyle w:val="Heading2"/>
      </w:pPr>
      <w:bookmarkStart w:id="652" w:name="_Toc235947753"/>
      <w:bookmarkStart w:id="653" w:name="_Toc248572003"/>
      <w:bookmarkStart w:id="654" w:name="_Toc404165452"/>
      <w:r>
        <w:t>Model D</w:t>
      </w:r>
      <w:r w:rsidR="00400E0D">
        <w:t>iscretization</w:t>
      </w:r>
      <w:bookmarkEnd w:id="652"/>
      <w:bookmarkEnd w:id="653"/>
      <w:bookmarkEnd w:id="654"/>
    </w:p>
    <w:p w:rsidR="00400E0D" w:rsidRDefault="00400E0D" w:rsidP="00F70E1E">
      <w:pPr>
        <w:pStyle w:val="BodyText"/>
      </w:pPr>
      <w:r>
        <w:t xml:space="preserve">The study area </w:t>
      </w:r>
      <w:r w:rsidR="00DF1064">
        <w:t xml:space="preserve">was </w:t>
      </w:r>
      <w:r>
        <w:t>discretized into a variably spac</w:t>
      </w:r>
      <w:r w:rsidR="00893EBE">
        <w:t xml:space="preserve">ed model grid that </w:t>
      </w:r>
      <w:r w:rsidR="00DF1064">
        <w:t xml:space="preserve">was </w:t>
      </w:r>
      <w:r w:rsidR="00893EBE">
        <w:t>rotated 6 </w:t>
      </w:r>
      <w:r>
        <w:t xml:space="preserve">degrees from north. The model grid </w:t>
      </w:r>
      <w:r w:rsidR="001D06AC">
        <w:t xml:space="preserve">approximately </w:t>
      </w:r>
      <w:proofErr w:type="spellStart"/>
      <w:r>
        <w:t>parallel</w:t>
      </w:r>
      <w:r w:rsidR="00DF1064">
        <w:t>led</w:t>
      </w:r>
      <w:proofErr w:type="spellEnd"/>
      <w:r>
        <w:t xml:space="preserve"> the coastline of northern Ocean County a</w:t>
      </w:r>
      <w:r w:rsidR="00893EBE">
        <w:t>nd ha</w:t>
      </w:r>
      <w:r w:rsidR="00DF1064">
        <w:t>d</w:t>
      </w:r>
      <w:r w:rsidR="00893EBE">
        <w:t xml:space="preserve"> a uniform spacing of 800 </w:t>
      </w:r>
      <w:r w:rsidR="006A4BB9">
        <w:t>feet (</w:t>
      </w:r>
      <w:r w:rsidR="00893EBE">
        <w:t>ft</w:t>
      </w:r>
      <w:r w:rsidR="006A4BB9">
        <w:t>)</w:t>
      </w:r>
      <w:r w:rsidR="00893EBE">
        <w:t>, west to east, and 800 </w:t>
      </w:r>
      <w:r>
        <w:t>ft, north to south, over the land mass. Grid-cell dimensions increase</w:t>
      </w:r>
      <w:r w:rsidR="00DF1064">
        <w:t>d</w:t>
      </w:r>
      <w:r>
        <w:t xml:space="preserve"> to the east over the Atlantic Ocean to a maximum</w:t>
      </w:r>
      <w:r w:rsidR="00893EBE">
        <w:t xml:space="preserve"> of 2,400 </w:t>
      </w:r>
      <w:r>
        <w:t xml:space="preserve">ft, </w:t>
      </w:r>
      <w:r w:rsidR="00893EBE">
        <w:t>west to east, and remain</w:t>
      </w:r>
      <w:r w:rsidR="00DF1064">
        <w:t>ed</w:t>
      </w:r>
      <w:r w:rsidR="00893EBE">
        <w:t xml:space="preserve"> at 800 </w:t>
      </w:r>
      <w:r>
        <w:t>ft, north to south (fig. 9). There are 196 columns and 344 rows. The number of cells per layer is 67,424. The areal extent of the entire mo</w:t>
      </w:r>
      <w:r w:rsidR="00893EBE">
        <w:t>del grid is approximately 1,732 </w:t>
      </w:r>
      <w:r>
        <w:t>square miles</w:t>
      </w:r>
      <w:r w:rsidR="00377356">
        <w:t xml:space="preserve"> and the active area of the</w:t>
      </w:r>
      <w:r w:rsidR="00893EBE">
        <w:t xml:space="preserve"> model is 1,185 </w:t>
      </w:r>
      <w:r w:rsidR="00377356">
        <w:t>square miles</w:t>
      </w:r>
      <w:r>
        <w:t>.</w:t>
      </w:r>
    </w:p>
    <w:p w:rsidR="00E36EA7" w:rsidRPr="00FE127C" w:rsidRDefault="00E36EA7" w:rsidP="00FE127C">
      <w:pPr>
        <w:pStyle w:val="FigureCaption"/>
      </w:pPr>
      <w:bookmarkStart w:id="655" w:name="_Toc404165477"/>
      <w:r w:rsidRPr="00FE127C">
        <w:t>Variably spaced model grid, lateral boundaries, and representation of water bodies in the Ocean County study area, New Jersey.</w:t>
      </w:r>
      <w:bookmarkEnd w:id="655"/>
    </w:p>
    <w:p w:rsidR="00882C5A" w:rsidRDefault="00400E0D" w:rsidP="0087315C">
      <w:pPr>
        <w:pStyle w:val="BodyText"/>
      </w:pPr>
      <w:r>
        <w:t xml:space="preserve">The vertical dimension of the </w:t>
      </w:r>
      <w:proofErr w:type="spellStart"/>
      <w:r>
        <w:t>hydrogeologic</w:t>
      </w:r>
      <w:proofErr w:type="spellEnd"/>
      <w:r>
        <w:t xml:space="preserve"> framework included in this investigation, extend</w:t>
      </w:r>
      <w:r w:rsidR="00DF1064">
        <w:t>ed</w:t>
      </w:r>
      <w:r>
        <w:t xml:space="preserve"> from land surface through the subsurface to the bottom boundary of either the Vincentown aquifer or the lower sand of the Piney Point aquifer with underlying clay units. The groundwater-flow system </w:t>
      </w:r>
      <w:r w:rsidR="00DF1064">
        <w:t xml:space="preserve">was </w:t>
      </w:r>
      <w:r>
        <w:t xml:space="preserve">divided into 11 model layers, on the basis </w:t>
      </w:r>
      <w:r w:rsidR="001D06AC">
        <w:t>of the framework of the New Jersey Coastal Plain by the USGS (</w:t>
      </w:r>
      <w:proofErr w:type="spellStart"/>
      <w:r w:rsidR="001D06AC">
        <w:t>Zapecza</w:t>
      </w:r>
      <w:proofErr w:type="spellEnd"/>
      <w:r w:rsidR="001D06AC">
        <w:t>, 1989) and on the</w:t>
      </w:r>
      <w:r>
        <w:t xml:space="preserve"> updated </w:t>
      </w:r>
      <w:proofErr w:type="spellStart"/>
      <w:r>
        <w:t>hydrogeologic</w:t>
      </w:r>
      <w:proofErr w:type="spellEnd"/>
      <w:r>
        <w:t xml:space="preserve"> framework interpretations of Ocean County by the NJGWS (L.G. </w:t>
      </w:r>
      <w:proofErr w:type="spellStart"/>
      <w:r>
        <w:t>Mullikin</w:t>
      </w:r>
      <w:proofErr w:type="spellEnd"/>
      <w:r>
        <w:t xml:space="preserve">, written </w:t>
      </w:r>
      <w:proofErr w:type="spellStart"/>
      <w:proofErr w:type="gramStart"/>
      <w:r>
        <w:t>commun</w:t>
      </w:r>
      <w:proofErr w:type="spellEnd"/>
      <w:r>
        <w:t>.,</w:t>
      </w:r>
      <w:proofErr w:type="gramEnd"/>
      <w:r>
        <w:t xml:space="preserve"> 2001). Contours of the top of </w:t>
      </w:r>
      <w:proofErr w:type="spellStart"/>
      <w:r>
        <w:t>hydrogeologic</w:t>
      </w:r>
      <w:proofErr w:type="spellEnd"/>
      <w:r>
        <w:t xml:space="preserve"> units </w:t>
      </w:r>
      <w:r>
        <w:lastRenderedPageBreak/>
        <w:t>provided by the NJG</w:t>
      </w:r>
      <w:r w:rsidR="00790AD8">
        <w:t>W</w:t>
      </w:r>
      <w:r>
        <w:t>S formed the basis for most of the model layers, particularly the top surface of each aquifer. The interpretation of the bottom of the unconfined Kirkwood-</w:t>
      </w:r>
      <w:proofErr w:type="spellStart"/>
      <w:r>
        <w:t>Cohansey</w:t>
      </w:r>
      <w:proofErr w:type="spellEnd"/>
      <w:r>
        <w:t xml:space="preserve"> aquifer system coincident with the top of the confining unit overlying the Rio Grande water-bearing zone by </w:t>
      </w:r>
      <w:proofErr w:type="spellStart"/>
      <w:r>
        <w:t>Zapecza</w:t>
      </w:r>
      <w:proofErr w:type="spellEnd"/>
      <w:r>
        <w:t xml:space="preserve"> (1989) was used to delineate the top of model layer 2. All model layers </w:t>
      </w:r>
      <w:r w:rsidR="00DF1064">
        <w:t xml:space="preserve">were </w:t>
      </w:r>
      <w:r w:rsidR="00DC19B2">
        <w:t>extrapolated to</w:t>
      </w:r>
      <w:r>
        <w:t xml:space="preserve"> </w:t>
      </w:r>
      <w:r w:rsidR="00DC19B2">
        <w:t xml:space="preserve">be </w:t>
      </w:r>
      <w:r>
        <w:t xml:space="preserve">continuous throughout the area of active model cells. Where </w:t>
      </w:r>
      <w:proofErr w:type="spellStart"/>
      <w:r>
        <w:t>hydrogeologic</w:t>
      </w:r>
      <w:proofErr w:type="spellEnd"/>
      <w:r>
        <w:t xml:space="preserve"> units </w:t>
      </w:r>
      <w:r w:rsidR="00412AC9">
        <w:t xml:space="preserve">were </w:t>
      </w:r>
      <w:r w:rsidR="00DC19B2">
        <w:t xml:space="preserve">interpreted to </w:t>
      </w:r>
      <w:r>
        <w:t>pinch out in the subsurface, the model layer thickness and hydraulic prop</w:t>
      </w:r>
      <w:r w:rsidR="00DC19B2">
        <w:t xml:space="preserve">erties </w:t>
      </w:r>
      <w:r w:rsidR="00412AC9">
        <w:t xml:space="preserve">were </w:t>
      </w:r>
      <w:r w:rsidR="00DC19B2">
        <w:t>set</w:t>
      </w:r>
      <w:r>
        <w:t xml:space="preserve"> to represent flow properties of a</w:t>
      </w:r>
      <w:r w:rsidRPr="004F4567">
        <w:t xml:space="preserve"> different lithology</w:t>
      </w:r>
      <w:r>
        <w:t xml:space="preserve"> (fig. </w:t>
      </w:r>
      <w:r w:rsidR="00113979">
        <w:t>3</w:t>
      </w:r>
      <w:r>
        <w:t>)</w:t>
      </w:r>
      <w:r w:rsidRPr="004F4567">
        <w:t>.</w:t>
      </w:r>
    </w:p>
    <w:p w:rsidR="00400E0D" w:rsidRDefault="00400E0D" w:rsidP="00C55987">
      <w:pPr>
        <w:pStyle w:val="BodyText"/>
      </w:pPr>
      <w:proofErr w:type="spellStart"/>
      <w:r>
        <w:t>Hydrostratigraphic</w:t>
      </w:r>
      <w:proofErr w:type="spellEnd"/>
      <w:r>
        <w:t xml:space="preserve"> interpretations of the Ocean County study area by NJG</w:t>
      </w:r>
      <w:r w:rsidR="00790AD8">
        <w:t>W</w:t>
      </w:r>
      <w:r>
        <w:t>S indicate</w:t>
      </w:r>
      <w:r w:rsidR="00885D5E">
        <w:t>d</w:t>
      </w:r>
      <w:r>
        <w:t xml:space="preserve"> subsurface zones of reduced permeability </w:t>
      </w:r>
      <w:proofErr w:type="spellStart"/>
      <w:r>
        <w:t>updip</w:t>
      </w:r>
      <w:proofErr w:type="spellEnd"/>
      <w:r>
        <w:t xml:space="preserve"> (northwest) from the confined Rio Grande water-bearing zone and the Atlantic City 800-foot sand (L.G. </w:t>
      </w:r>
      <w:proofErr w:type="spellStart"/>
      <w:r>
        <w:t>Mullikin</w:t>
      </w:r>
      <w:proofErr w:type="spellEnd"/>
      <w:r>
        <w:t xml:space="preserve">, New Jersey Geological and Water Survey, written </w:t>
      </w:r>
      <w:proofErr w:type="spellStart"/>
      <w:r>
        <w:t>commun</w:t>
      </w:r>
      <w:proofErr w:type="spellEnd"/>
      <w:r>
        <w:t xml:space="preserve">., 2001). In </w:t>
      </w:r>
      <w:proofErr w:type="spellStart"/>
      <w:r>
        <w:t>plan</w:t>
      </w:r>
      <w:proofErr w:type="spellEnd"/>
      <w:r>
        <w:t xml:space="preserve"> view, the </w:t>
      </w:r>
      <w:proofErr w:type="spellStart"/>
      <w:r w:rsidR="007B456F">
        <w:t>semi</w:t>
      </w:r>
      <w:r>
        <w:t>confined</w:t>
      </w:r>
      <w:proofErr w:type="spellEnd"/>
      <w:r>
        <w:t xml:space="preserve"> zones represent</w:t>
      </w:r>
      <w:r w:rsidR="00885D5E">
        <w:t>ed</w:t>
      </w:r>
      <w:r>
        <w:t xml:space="preserve"> a transition from the clay units overlying the Rio Grande water-bearing zone and the Atlantic City 800-foot sand to the undifferentiated sands of the Kirkwood-</w:t>
      </w:r>
      <w:proofErr w:type="spellStart"/>
      <w:r>
        <w:t>Cohansey</w:t>
      </w:r>
      <w:proofErr w:type="spellEnd"/>
      <w:r>
        <w:t xml:space="preserve"> aquifer system</w:t>
      </w:r>
      <w:r w:rsidR="008B0E4E">
        <w:t xml:space="preserve"> (fig</w:t>
      </w:r>
      <w:r w:rsidR="00C55987">
        <w:t>. 6</w:t>
      </w:r>
      <w:r w:rsidR="008B0E4E">
        <w:t>)</w:t>
      </w:r>
      <w:r>
        <w:t>.</w:t>
      </w:r>
      <w:r w:rsidRPr="00D470E2">
        <w:t xml:space="preserve"> </w:t>
      </w:r>
      <w:r>
        <w:t xml:space="preserve">In vertical section, the </w:t>
      </w:r>
      <w:proofErr w:type="spellStart"/>
      <w:r w:rsidR="007B456F">
        <w:t>semi</w:t>
      </w:r>
      <w:r>
        <w:t>confined</w:t>
      </w:r>
      <w:proofErr w:type="spellEnd"/>
      <w:r>
        <w:t xml:space="preserve"> zones represent</w:t>
      </w:r>
      <w:r w:rsidR="00885D5E">
        <w:t>ed</w:t>
      </w:r>
      <w:r>
        <w:t xml:space="preserve"> a gradational zone of sands and clays between the unconfined </w:t>
      </w:r>
      <w:proofErr w:type="spellStart"/>
      <w:r>
        <w:t>Cohansey</w:t>
      </w:r>
      <w:proofErr w:type="spellEnd"/>
      <w:r>
        <w:t xml:space="preserve"> Formation and the Kirkwood Formation sand, and the confined part of the Kirkwood Formation to the southeast</w:t>
      </w:r>
      <w:r w:rsidR="008B0E4E">
        <w:t xml:space="preserve"> (fig. </w:t>
      </w:r>
      <w:r w:rsidR="00113979">
        <w:t>3</w:t>
      </w:r>
      <w:r w:rsidR="008B0E4E">
        <w:t>)</w:t>
      </w:r>
      <w:r>
        <w:t>. Vertical discretization of model layers 2 through 7 include</w:t>
      </w:r>
      <w:r w:rsidR="00885D5E">
        <w:t>d</w:t>
      </w:r>
      <w:r>
        <w:t xml:space="preserve"> these </w:t>
      </w:r>
      <w:proofErr w:type="spellStart"/>
      <w:r w:rsidR="007B456F">
        <w:t>semi</w:t>
      </w:r>
      <w:r>
        <w:t>confined</w:t>
      </w:r>
      <w:proofErr w:type="spellEnd"/>
      <w:r>
        <w:t xml:space="preserve"> zones, which extend several miles northwest of the Rio Grande water-bearing zone and Atlantic City 800-foot sand. In this report, potentiometric-surface maps of the Rio Grande water-bearing zone and Atlantic City 800-foot sand (model layers 3, 5, and 7) include</w:t>
      </w:r>
      <w:r w:rsidR="00885D5E">
        <w:t>d</w:t>
      </w:r>
      <w:r>
        <w:t xml:space="preserve"> this area. Wells within these </w:t>
      </w:r>
      <w:proofErr w:type="spellStart"/>
      <w:r w:rsidR="007B456F">
        <w:t>semi</w:t>
      </w:r>
      <w:r>
        <w:t>confined</w:t>
      </w:r>
      <w:proofErr w:type="spellEnd"/>
      <w:r>
        <w:t xml:space="preserve"> zones that contain </w:t>
      </w:r>
      <w:r w:rsidR="00425274">
        <w:t>a well screen within layers 1 to</w:t>
      </w:r>
      <w:r>
        <w:t xml:space="preserve"> 7 </w:t>
      </w:r>
      <w:r w:rsidR="00885D5E">
        <w:t xml:space="preserve">were </w:t>
      </w:r>
      <w:r w:rsidR="002B098F">
        <w:t xml:space="preserve">considered screened in the </w:t>
      </w:r>
      <w:r>
        <w:t>undifferentiated Kirkwood-</w:t>
      </w:r>
      <w:proofErr w:type="spellStart"/>
      <w:r>
        <w:t>Cohansey</w:t>
      </w:r>
      <w:proofErr w:type="spellEnd"/>
      <w:r>
        <w:t xml:space="preserve"> aquifer system.</w:t>
      </w:r>
      <w:r w:rsidR="00EB5DA4">
        <w:t xml:space="preserve"> </w:t>
      </w:r>
      <w:r w:rsidR="008224F5">
        <w:t xml:space="preserve">The aquifer designation of each well was derived from the USGS Ground Water Site Inventory (GWSI) database. </w:t>
      </w:r>
      <w:r w:rsidR="00470E7A">
        <w:t>Aquifer</w:t>
      </w:r>
      <w:r w:rsidR="008224F5">
        <w:t xml:space="preserve"> designations </w:t>
      </w:r>
      <w:r w:rsidR="00885D5E">
        <w:t xml:space="preserve">were </w:t>
      </w:r>
      <w:r w:rsidR="008224F5">
        <w:t xml:space="preserve">based upon geologic maps, </w:t>
      </w:r>
      <w:r w:rsidR="00712D0E">
        <w:t xml:space="preserve">aquifer thickness, </w:t>
      </w:r>
      <w:r w:rsidR="008224F5">
        <w:t xml:space="preserve">screen depth and either a driller’s </w:t>
      </w:r>
      <w:r w:rsidR="00615399">
        <w:t xml:space="preserve">log or a geophysical log of the bore </w:t>
      </w:r>
      <w:proofErr w:type="gramStart"/>
      <w:r w:rsidR="00615399">
        <w:lastRenderedPageBreak/>
        <w:t>hole</w:t>
      </w:r>
      <w:proofErr w:type="gramEnd"/>
      <w:r w:rsidR="00615399">
        <w:t xml:space="preserve"> or</w:t>
      </w:r>
      <w:r w:rsidR="008224F5">
        <w:t xml:space="preserve"> well</w:t>
      </w:r>
      <w:r w:rsidR="00712D0E">
        <w:t>, if available</w:t>
      </w:r>
      <w:r w:rsidR="008224F5">
        <w:t>.</w:t>
      </w:r>
      <w:r w:rsidR="00C61F25">
        <w:t xml:space="preserve"> </w:t>
      </w:r>
      <w:proofErr w:type="gramStart"/>
      <w:r w:rsidR="00C61F25">
        <w:t>Three</w:t>
      </w:r>
      <w:r w:rsidR="00470E7A">
        <w:t xml:space="preserve"> deep </w:t>
      </w:r>
      <w:r w:rsidR="006569CA">
        <w:t xml:space="preserve">wells </w:t>
      </w:r>
      <w:r w:rsidR="00405922">
        <w:t xml:space="preserve">(29–937, 29–1039, and 29–1133) </w:t>
      </w:r>
      <w:r w:rsidR="006569CA">
        <w:t xml:space="preserve">in the </w:t>
      </w:r>
      <w:r w:rsidR="00470E7A">
        <w:t>Kirkwood-</w:t>
      </w:r>
      <w:proofErr w:type="spellStart"/>
      <w:r w:rsidR="00470E7A">
        <w:t>Cohansey</w:t>
      </w:r>
      <w:proofErr w:type="spellEnd"/>
      <w:r w:rsidR="00470E7A">
        <w:t xml:space="preserve"> aquifer system </w:t>
      </w:r>
      <w:r w:rsidR="00C61F25">
        <w:t xml:space="preserve">in Toms River Borough </w:t>
      </w:r>
      <w:r w:rsidR="00405922">
        <w:t>a</w:t>
      </w:r>
      <w:r w:rsidR="00470E7A">
        <w:t>re screened in model layer 9</w:t>
      </w:r>
      <w:r w:rsidR="006C7C13">
        <w:t xml:space="preserve"> (table </w:t>
      </w:r>
      <w:r w:rsidR="00B328C7">
        <w:t>4)</w:t>
      </w:r>
      <w:r w:rsidR="006C7C13">
        <w:t xml:space="preserve"> and within the mapped </w:t>
      </w:r>
      <w:proofErr w:type="spellStart"/>
      <w:r w:rsidR="006C7C13">
        <w:t>updip</w:t>
      </w:r>
      <w:proofErr w:type="spellEnd"/>
      <w:r w:rsidR="006C7C13">
        <w:t xml:space="preserve"> limit of the Piney Point aquifer.</w:t>
      </w:r>
      <w:proofErr w:type="gramEnd"/>
      <w:r w:rsidR="006C7C13">
        <w:t xml:space="preserve"> </w:t>
      </w:r>
      <w:r w:rsidR="00441DA6" w:rsidRPr="00441DA6">
        <w:t>Measured water levels i</w:t>
      </w:r>
      <w:r w:rsidR="00441DA6">
        <w:t xml:space="preserve">n the </w:t>
      </w:r>
      <w:r w:rsidR="00405922">
        <w:t xml:space="preserve">3 </w:t>
      </w:r>
      <w:r w:rsidR="00441DA6">
        <w:t>wells indicate</w:t>
      </w:r>
      <w:r w:rsidR="00885D5E">
        <w:t>d</w:t>
      </w:r>
      <w:r w:rsidR="00441DA6">
        <w:t xml:space="preserve"> a hydrologic</w:t>
      </w:r>
      <w:r w:rsidR="00441DA6" w:rsidRPr="00441DA6">
        <w:t xml:space="preserve"> connection with the Kirkwood-</w:t>
      </w:r>
      <w:proofErr w:type="spellStart"/>
      <w:r w:rsidR="00441DA6" w:rsidRPr="00441DA6">
        <w:t>Cohansey</w:t>
      </w:r>
      <w:proofErr w:type="spellEnd"/>
      <w:r w:rsidR="00441DA6" w:rsidRPr="00441DA6">
        <w:t xml:space="preserve"> aquifer system</w:t>
      </w:r>
      <w:r w:rsidR="00441DA6">
        <w:t xml:space="preserve">. </w:t>
      </w:r>
      <w:r w:rsidR="00470E7A">
        <w:t xml:space="preserve">These wells </w:t>
      </w:r>
      <w:r w:rsidR="00885D5E">
        <w:t xml:space="preserve">were </w:t>
      </w:r>
      <w:r w:rsidR="00470E7A">
        <w:t xml:space="preserve">identified as </w:t>
      </w:r>
      <w:r w:rsidR="00304CE3">
        <w:t>with</w:t>
      </w:r>
      <w:r w:rsidR="00470E7A">
        <w:t>drawing water from the K</w:t>
      </w:r>
      <w:r w:rsidR="006C7C13">
        <w:t>irkwood-</w:t>
      </w:r>
      <w:proofErr w:type="spellStart"/>
      <w:r w:rsidR="006C7C13">
        <w:t>Cohansey</w:t>
      </w:r>
      <w:proofErr w:type="spellEnd"/>
      <w:r w:rsidR="006C7C13">
        <w:t xml:space="preserve"> aquifer due to </w:t>
      </w:r>
      <w:r w:rsidR="00BD199D">
        <w:t xml:space="preserve">thin </w:t>
      </w:r>
      <w:r w:rsidR="00717735">
        <w:t xml:space="preserve">or </w:t>
      </w:r>
      <w:r w:rsidR="00441DA6">
        <w:t>inconsistent clays</w:t>
      </w:r>
      <w:r w:rsidR="00BD199D">
        <w:t xml:space="preserve"> </w:t>
      </w:r>
      <w:r w:rsidR="00470E7A">
        <w:t>above the screen zone</w:t>
      </w:r>
      <w:r w:rsidR="008B0E4E">
        <w:t>.</w:t>
      </w:r>
      <w:r w:rsidR="00B86E2D">
        <w:t xml:space="preserve"> </w:t>
      </w:r>
      <w:r w:rsidR="00712D0E">
        <w:t>At these locations model layer</w:t>
      </w:r>
      <w:r w:rsidR="00C55987">
        <w:t>s</w:t>
      </w:r>
      <w:r w:rsidR="00712D0E">
        <w:t xml:space="preserve"> </w:t>
      </w:r>
      <w:r w:rsidR="00C55987">
        <w:t>1</w:t>
      </w:r>
      <w:r w:rsidR="003762E0">
        <w:t xml:space="preserve"> to </w:t>
      </w:r>
      <w:r w:rsidR="00712D0E">
        <w:t xml:space="preserve">9 </w:t>
      </w:r>
      <w:r w:rsidR="00C67AB3">
        <w:t xml:space="preserve">were </w:t>
      </w:r>
      <w:r w:rsidR="00C55987">
        <w:t>interpreted as</w:t>
      </w:r>
      <w:r w:rsidR="00712D0E">
        <w:t xml:space="preserve"> the Kirkwood-</w:t>
      </w:r>
      <w:proofErr w:type="spellStart"/>
      <w:r w:rsidR="00712D0E">
        <w:t>Cohansey</w:t>
      </w:r>
      <w:proofErr w:type="spellEnd"/>
      <w:r w:rsidR="00712D0E">
        <w:t xml:space="preserve"> aquifer system.</w:t>
      </w:r>
    </w:p>
    <w:p w:rsidR="005D7BA4" w:rsidRPr="000D5354" w:rsidRDefault="00B328C7">
      <w:pPr>
        <w:pStyle w:val="TableTitle"/>
        <w:pPrChange w:id="656" w:author="Author">
          <w:pPr>
            <w:pStyle w:val="BodyText"/>
          </w:pPr>
        </w:pPrChange>
      </w:pPr>
      <w:r>
        <w:rPr>
          <w:noProof/>
        </w:rPr>
        <w:t>Groundwater model layers and their representation in hydrogeologic units in the Ocean County study area, New Jersey</w:t>
      </w:r>
      <w:r>
        <w:t xml:space="preserve"> </w:t>
      </w:r>
    </w:p>
    <w:p w:rsidR="00882C5A" w:rsidRDefault="00400E0D" w:rsidP="0087315C">
      <w:pPr>
        <w:pStyle w:val="BodyText"/>
      </w:pPr>
      <w:r>
        <w:t xml:space="preserve">Streams, ponds, and lakes </w:t>
      </w:r>
      <w:r w:rsidR="00AB4130">
        <w:t xml:space="preserve">were </w:t>
      </w:r>
      <w:r>
        <w:t xml:space="preserve">simulated using a combination of the MODFLOW River Package and Drain Package. All surface-water features in the groundwater-flow model </w:t>
      </w:r>
      <w:r w:rsidR="00AB4130">
        <w:t xml:space="preserve">were </w:t>
      </w:r>
      <w:r>
        <w:t xml:space="preserve">derived from the geographical representation of their extent in the USGS 1:24,000 scale National Hydrography Dataset </w:t>
      </w:r>
      <w:r w:rsidRPr="00250A68">
        <w:t>(NHD)</w:t>
      </w:r>
      <w:r w:rsidR="00AB4130">
        <w:t>—a</w:t>
      </w:r>
      <w:r w:rsidR="00882C5A">
        <w:t xml:space="preserve"> </w:t>
      </w:r>
      <w:r w:rsidRPr="00250A68">
        <w:t>feature-based database that interconnects and uniquely identifies the stream segments or re</w:t>
      </w:r>
      <w:r>
        <w:t xml:space="preserve">aches that make up the </w:t>
      </w:r>
      <w:r w:rsidRPr="00250A68">
        <w:t>surface</w:t>
      </w:r>
      <w:r>
        <w:t>-</w:t>
      </w:r>
      <w:r w:rsidRPr="00250A68">
        <w:t>water drainage system</w:t>
      </w:r>
      <w:r>
        <w:t xml:space="preserve"> throughout the country</w:t>
      </w:r>
      <w:r w:rsidRPr="00250A68">
        <w:t>.</w:t>
      </w:r>
    </w:p>
    <w:p w:rsidR="00882C5A" w:rsidRDefault="00400E0D" w:rsidP="00C22319">
      <w:pPr>
        <w:pStyle w:val="BodyText"/>
      </w:pPr>
      <w:r>
        <w:t xml:space="preserve">Time in the groundwater-flow model </w:t>
      </w:r>
      <w:r w:rsidR="00AB4130">
        <w:t xml:space="preserve">was </w:t>
      </w:r>
      <w:r>
        <w:t xml:space="preserve">set to units of seconds. </w:t>
      </w:r>
      <w:r w:rsidR="00DB61E4">
        <w:t>The simulati</w:t>
      </w:r>
      <w:r w:rsidR="00DC19B2">
        <w:t xml:space="preserve">on period of the </w:t>
      </w:r>
      <w:r w:rsidR="00D30AE3">
        <w:t xml:space="preserve">model </w:t>
      </w:r>
      <w:r w:rsidR="00AB4130">
        <w:t xml:space="preserve">was </w:t>
      </w:r>
      <w:r w:rsidR="00DB61E4">
        <w:t xml:space="preserve">from January 2000 through December 2003; </w:t>
      </w:r>
      <w:r w:rsidR="002C5689">
        <w:t>a total of 89</w:t>
      </w:r>
      <w:commentRangeStart w:id="657"/>
      <w:r w:rsidR="00234077">
        <w:t xml:space="preserve"> </w:t>
      </w:r>
      <w:r>
        <w:t>stress periods</w:t>
      </w:r>
      <w:commentRangeEnd w:id="657"/>
      <w:r w:rsidR="00AB4130">
        <w:rPr>
          <w:rStyle w:val="CommentReference"/>
        </w:rPr>
        <w:commentReference w:id="657"/>
      </w:r>
      <w:r>
        <w:t xml:space="preserve"> </w:t>
      </w:r>
      <w:r w:rsidR="00AB4130">
        <w:t xml:space="preserve">were </w:t>
      </w:r>
      <w:r w:rsidR="00DB61E4">
        <w:t xml:space="preserve">used. </w:t>
      </w:r>
      <w:r w:rsidR="00D30AE3">
        <w:t>The first f</w:t>
      </w:r>
      <w:r w:rsidR="00B02C94">
        <w:t xml:space="preserve">ive stress periods </w:t>
      </w:r>
      <w:r w:rsidR="006F76D4">
        <w:t xml:space="preserve">were </w:t>
      </w:r>
      <w:r w:rsidR="00D30AE3">
        <w:t>steady-state</w:t>
      </w:r>
      <w:r w:rsidR="00B02C94" w:rsidRPr="00B02C94">
        <w:t xml:space="preserve"> </w:t>
      </w:r>
      <w:r w:rsidR="00B02C94">
        <w:t>initial conditions</w:t>
      </w:r>
      <w:r w:rsidR="00D30AE3">
        <w:t xml:space="preserve">, representing average recharge and withdrawal </w:t>
      </w:r>
      <w:r w:rsidR="00B02C94">
        <w:t>conditions from January 1</w:t>
      </w:r>
      <w:r w:rsidR="00D30AE3">
        <w:t xml:space="preserve"> through December </w:t>
      </w:r>
      <w:r w:rsidR="00B02C94">
        <w:t>31, 2000, repeated five times</w:t>
      </w:r>
      <w:r w:rsidR="00D30AE3">
        <w:t xml:space="preserve">. Stress periods 6 through 41 </w:t>
      </w:r>
      <w:r w:rsidR="006F76D4">
        <w:t xml:space="preserve">were </w:t>
      </w:r>
      <w:r w:rsidR="00D30AE3">
        <w:t>transient stress periods representing year 2000 monthly stresses</w:t>
      </w:r>
      <w:r w:rsidR="00B02C94">
        <w:t>, repeated three</w:t>
      </w:r>
      <w:r w:rsidR="00D30AE3">
        <w:t xml:space="preserve"> times. This create</w:t>
      </w:r>
      <w:r w:rsidR="006F76D4">
        <w:t>d</w:t>
      </w:r>
      <w:r w:rsidR="00D30AE3">
        <w:t xml:space="preserve"> a transition from steady-state average 2000 conditions to the transient period used for model calibration. </w:t>
      </w:r>
      <w:r w:rsidR="00DB61E4">
        <w:t xml:space="preserve">The calibration </w:t>
      </w:r>
      <w:r w:rsidR="005477C7">
        <w:t>period extend</w:t>
      </w:r>
      <w:r w:rsidR="006F76D4">
        <w:t>ed</w:t>
      </w:r>
      <w:r w:rsidR="005477C7">
        <w:t xml:space="preserve"> from stress period</w:t>
      </w:r>
      <w:r w:rsidR="002C5689">
        <w:t xml:space="preserve"> 42 through 89</w:t>
      </w:r>
      <w:r w:rsidR="00E80A59">
        <w:t xml:space="preserve"> which</w:t>
      </w:r>
      <w:r w:rsidR="00D30AE3">
        <w:t xml:space="preserve"> </w:t>
      </w:r>
      <w:r w:rsidR="006F76D4">
        <w:t xml:space="preserve">were </w:t>
      </w:r>
      <w:r w:rsidR="00E965E6">
        <w:t>each 1 month in</w:t>
      </w:r>
      <w:r w:rsidR="005477C7">
        <w:t xml:space="preserve"> duration, and represent</w:t>
      </w:r>
      <w:r w:rsidR="006F76D4">
        <w:t>ed</w:t>
      </w:r>
      <w:r w:rsidR="00E965E6">
        <w:t xml:space="preserve"> January 1, 2000, through December 31, 2003.</w:t>
      </w:r>
    </w:p>
    <w:p w:rsidR="00400E0D" w:rsidRDefault="00030AF0" w:rsidP="003A1F78">
      <w:pPr>
        <w:pStyle w:val="Heading2"/>
      </w:pPr>
      <w:bookmarkStart w:id="658" w:name="_Toc235947754"/>
      <w:bookmarkStart w:id="659" w:name="_Toc248572004"/>
      <w:bookmarkStart w:id="660" w:name="_Toc404165453"/>
      <w:r>
        <w:lastRenderedPageBreak/>
        <w:t>Boundary C</w:t>
      </w:r>
      <w:r w:rsidR="00400E0D">
        <w:t>onditions</w:t>
      </w:r>
      <w:bookmarkEnd w:id="658"/>
      <w:bookmarkEnd w:id="659"/>
      <w:bookmarkEnd w:id="660"/>
    </w:p>
    <w:p w:rsidR="00400E0D" w:rsidRDefault="00400E0D" w:rsidP="007D3568">
      <w:pPr>
        <w:pStyle w:val="BodyText"/>
      </w:pPr>
      <w:r>
        <w:t xml:space="preserve">The top boundary of the flow model is the </w:t>
      </w:r>
      <w:r w:rsidR="00C60769">
        <w:t xml:space="preserve">free surface of the </w:t>
      </w:r>
      <w:r>
        <w:t>water table</w:t>
      </w:r>
      <w:r w:rsidR="003762E0">
        <w:t xml:space="preserve"> (fig.3)</w:t>
      </w:r>
      <w:r w:rsidR="00C60769">
        <w:t>.</w:t>
      </w:r>
      <w:r w:rsidR="00A85180">
        <w:t xml:space="preserve"> </w:t>
      </w:r>
      <w:r w:rsidR="00C60769">
        <w:t xml:space="preserve">Land areas </w:t>
      </w:r>
      <w:r w:rsidR="00A47E4E">
        <w:t xml:space="preserve">were </w:t>
      </w:r>
      <w:r>
        <w:t>represented</w:t>
      </w:r>
      <w:r w:rsidR="00A85180">
        <w:t xml:space="preserve"> </w:t>
      </w:r>
      <w:r w:rsidR="000E7062">
        <w:t xml:space="preserve">by </w:t>
      </w:r>
      <w:r w:rsidR="00C60769">
        <w:t>variable head cells with groundwater recharge applied to the top surface. W</w:t>
      </w:r>
      <w:r>
        <w:t>here land surface is beneath Barnegat Bay, Little Egg Harbor, Great Bay, or the Atlantic Ocean</w:t>
      </w:r>
      <w:r w:rsidR="0030488E">
        <w:t xml:space="preserve">, the top boundary </w:t>
      </w:r>
      <w:r w:rsidR="00A47E4E">
        <w:t xml:space="preserve">was </w:t>
      </w:r>
      <w:r w:rsidR="0030488E">
        <w:t>represented by constant head cells</w:t>
      </w:r>
      <w:r>
        <w:t>. Additional areas of constant head cells include small sedge islands, primarily in Little Egg Harbor, and shoreline land masses that are large coastal wetland areas (fig.</w:t>
      </w:r>
      <w:r w:rsidR="002C4618">
        <w:t xml:space="preserve"> </w:t>
      </w:r>
      <w:r w:rsidR="0030488E">
        <w:t>3</w:t>
      </w:r>
      <w:r>
        <w:t xml:space="preserve">). Streams </w:t>
      </w:r>
      <w:r w:rsidR="007D07E5">
        <w:t>and inland</w:t>
      </w:r>
      <w:r>
        <w:t xml:space="preserve"> wetland areas </w:t>
      </w:r>
      <w:r w:rsidR="00A47E4E">
        <w:t xml:space="preserve">were </w:t>
      </w:r>
      <w:r>
        <w:t xml:space="preserve">represented as specified-head boundaries, using either the </w:t>
      </w:r>
      <w:r w:rsidR="00182E5C">
        <w:t xml:space="preserve">RIV </w:t>
      </w:r>
      <w:r>
        <w:t xml:space="preserve">or </w:t>
      </w:r>
      <w:r w:rsidR="00182E5C">
        <w:t xml:space="preserve">DRN </w:t>
      </w:r>
      <w:r w:rsidR="00C521B4">
        <w:t>p</w:t>
      </w:r>
      <w:r>
        <w:t>ackage.</w:t>
      </w:r>
    </w:p>
    <w:p w:rsidR="00882C5A" w:rsidRDefault="00BF6871" w:rsidP="007D3568">
      <w:pPr>
        <w:pStyle w:val="BodyText"/>
      </w:pPr>
      <w:r>
        <w:t xml:space="preserve">The </w:t>
      </w:r>
      <w:r w:rsidR="0030488E">
        <w:t xml:space="preserve">FHB1 </w:t>
      </w:r>
      <w:r w:rsidR="00C521B4">
        <w:t xml:space="preserve">package </w:t>
      </w:r>
      <w:r>
        <w:t xml:space="preserve">provides a way to apply specified </w:t>
      </w:r>
      <w:r w:rsidR="0030488E">
        <w:t xml:space="preserve">heads, </w:t>
      </w:r>
      <w:r>
        <w:t xml:space="preserve">or specified </w:t>
      </w:r>
      <w:r w:rsidR="0030488E">
        <w:t xml:space="preserve">flow at boundary cells </w:t>
      </w:r>
      <w:r>
        <w:t xml:space="preserve">from </w:t>
      </w:r>
      <w:r w:rsidR="0030488E">
        <w:t xml:space="preserve">a </w:t>
      </w:r>
      <w:r>
        <w:t xml:space="preserve">larger-scale model, such as RASA. </w:t>
      </w:r>
      <w:r w:rsidR="00B33275">
        <w:t>The RASA model (Voronin, 2005) was revised to include a model layer representing the Rio Grande water-bearing zone (</w:t>
      </w:r>
      <w:proofErr w:type="spellStart"/>
      <w:r w:rsidR="00B33275">
        <w:t>Daryll</w:t>
      </w:r>
      <w:proofErr w:type="spellEnd"/>
      <w:r w:rsidR="00B33275">
        <w:t xml:space="preserve"> Pope, U.S. Geological Survey, written </w:t>
      </w:r>
      <w:proofErr w:type="spellStart"/>
      <w:proofErr w:type="gramStart"/>
      <w:r w:rsidR="00B33275">
        <w:t>commun</w:t>
      </w:r>
      <w:proofErr w:type="spellEnd"/>
      <w:r w:rsidR="00B33275">
        <w:t>.,</w:t>
      </w:r>
      <w:proofErr w:type="gramEnd"/>
      <w:r w:rsidR="00B33275">
        <w:t xml:space="preserve"> 2008). </w:t>
      </w:r>
      <w:r>
        <w:t xml:space="preserve">Model simulations of no-withdrawal and </w:t>
      </w:r>
      <w:r w:rsidR="0030488E">
        <w:t xml:space="preserve">recent </w:t>
      </w:r>
      <w:r>
        <w:t>withdrawal condition</w:t>
      </w:r>
      <w:r w:rsidR="0030488E">
        <w:t>s</w:t>
      </w:r>
      <w:r>
        <w:t xml:space="preserve"> were made using the revised RASA model. </w:t>
      </w:r>
      <w:r w:rsidR="00B33275">
        <w:t xml:space="preserve">Flows </w:t>
      </w:r>
      <w:r>
        <w:t>generated</w:t>
      </w:r>
      <w:r w:rsidR="00B33275">
        <w:t xml:space="preserve"> by the</w:t>
      </w:r>
      <w:r>
        <w:t>se simulations</w:t>
      </w:r>
      <w:r w:rsidR="00B33275">
        <w:t xml:space="preserve"> were used </w:t>
      </w:r>
      <w:r w:rsidR="0030488E">
        <w:t xml:space="preserve">at corresponding cells </w:t>
      </w:r>
      <w:r w:rsidR="00B33275">
        <w:t xml:space="preserve">as </w:t>
      </w:r>
      <w:r>
        <w:t>input to the FHB1 Package</w:t>
      </w:r>
      <w:r w:rsidR="00BB3C02">
        <w:t xml:space="preserve"> to </w:t>
      </w:r>
      <w:r w:rsidR="0030488E">
        <w:t>incorporate</w:t>
      </w:r>
      <w:r w:rsidR="00BB3C02">
        <w:t xml:space="preserve"> flow at </w:t>
      </w:r>
      <w:r w:rsidR="0030488E">
        <w:t xml:space="preserve">lateral and bottom </w:t>
      </w:r>
      <w:r w:rsidR="00BB3C02">
        <w:t>model boundaries</w:t>
      </w:r>
      <w:r>
        <w:t>.</w:t>
      </w:r>
    </w:p>
    <w:p w:rsidR="00400E0D" w:rsidRDefault="00874F87" w:rsidP="00F70E1E">
      <w:pPr>
        <w:pStyle w:val="BodyText"/>
      </w:pPr>
      <w:r>
        <w:t>T</w:t>
      </w:r>
      <w:r w:rsidR="00400E0D">
        <w:t xml:space="preserve">he bottom boundary of the model is </w:t>
      </w:r>
      <w:r w:rsidR="000D468A">
        <w:t xml:space="preserve">a flow boundary representing the movement of water at </w:t>
      </w:r>
      <w:r w:rsidR="00400E0D">
        <w:t xml:space="preserve">the </w:t>
      </w:r>
      <w:r w:rsidR="0030488E">
        <w:t xml:space="preserve">bottom </w:t>
      </w:r>
      <w:r w:rsidR="00400E0D">
        <w:t>contact of a confined aquifer with an underlying clay unit within the composite confining unit (table 2).</w:t>
      </w:r>
      <w:r w:rsidR="00381E4F">
        <w:t xml:space="preserve"> </w:t>
      </w:r>
      <w:r w:rsidR="00400E0D">
        <w:t xml:space="preserve">The bottom boundary in the northern part of the study area is between the base of the Vincentown aquifer and the top of the </w:t>
      </w:r>
      <w:proofErr w:type="spellStart"/>
      <w:r w:rsidR="00400E0D">
        <w:t>Hornerstown</w:t>
      </w:r>
      <w:proofErr w:type="spellEnd"/>
      <w:r w:rsidR="00400E0D">
        <w:t xml:space="preserve"> Formation. Farther to the southeast, the bottom boundary is the contact between the bottom of the lower sand of the Piney Point aquifer and the top of the Manasquan Formation. </w:t>
      </w:r>
      <w:r>
        <w:t xml:space="preserve">Flow at the bottom boundary </w:t>
      </w:r>
      <w:r w:rsidR="00A47E4E">
        <w:t xml:space="preserve">was </w:t>
      </w:r>
      <w:r>
        <w:t>simulated with the FHB1 Package.</w:t>
      </w:r>
    </w:p>
    <w:p w:rsidR="00400E0D" w:rsidRDefault="00400E0D" w:rsidP="00F70E1E">
      <w:pPr>
        <w:pStyle w:val="BodyText"/>
      </w:pPr>
      <w:r>
        <w:t xml:space="preserve">The lateral </w:t>
      </w:r>
      <w:r w:rsidR="000D468A">
        <w:t xml:space="preserve">flow </w:t>
      </w:r>
      <w:r>
        <w:t xml:space="preserve">boundaries of the study area are coincident with a variety of hydrologic features. The northwestern boundary corresponds to the northwestern extent of the Vincentown aquifer. The northeastern boundary is the center of the main branch of the Manasquan River, and the southern </w:t>
      </w:r>
      <w:r>
        <w:lastRenderedPageBreak/>
        <w:t>boundary is the center of the main channel of Wading River, Mullica River, and Great Bay. The eastern boundary is app</w:t>
      </w:r>
      <w:r w:rsidR="00893EBE">
        <w:t>roximately 5.5 </w:t>
      </w:r>
      <w:r>
        <w:t xml:space="preserve">miles east of the barrier island in the Atlantic Ocean. The western boundary from south to north corresponds to the basin boundary of Oswego River and </w:t>
      </w:r>
      <w:proofErr w:type="spellStart"/>
      <w:r>
        <w:t>subbasin</w:t>
      </w:r>
      <w:proofErr w:type="spellEnd"/>
      <w:r>
        <w:t xml:space="preserve"> divides within the </w:t>
      </w:r>
      <w:r w:rsidR="0030488E">
        <w:t xml:space="preserve">Mount </w:t>
      </w:r>
      <w:r w:rsidRPr="00B216BA">
        <w:t>Misery Brook, Pole Bridge Branch, and Jumping Brook Basins</w:t>
      </w:r>
      <w:r w:rsidR="0030488E">
        <w:t xml:space="preserve">, and a portion of </w:t>
      </w:r>
      <w:proofErr w:type="spellStart"/>
      <w:r w:rsidR="0030488E">
        <w:t>Lahaway</w:t>
      </w:r>
      <w:proofErr w:type="spellEnd"/>
      <w:r w:rsidR="0030488E">
        <w:t xml:space="preserve"> Creek</w:t>
      </w:r>
      <w:r w:rsidRPr="00B216BA">
        <w:t xml:space="preserve">. </w:t>
      </w:r>
      <w:r w:rsidR="008872B1">
        <w:t xml:space="preserve">The FHB1 Package </w:t>
      </w:r>
      <w:r w:rsidR="00A47E4E">
        <w:t>was</w:t>
      </w:r>
      <w:r w:rsidR="008872B1">
        <w:t xml:space="preserve"> used to </w:t>
      </w:r>
      <w:r w:rsidR="00190B6C">
        <w:t xml:space="preserve">incorporate boundary </w:t>
      </w:r>
      <w:r w:rsidR="00874F87">
        <w:t>flow in</w:t>
      </w:r>
      <w:r w:rsidR="008872B1">
        <w:t xml:space="preserve"> model layers 1 and 3 for no-withdrawal conditions </w:t>
      </w:r>
      <w:r w:rsidR="00190B6C">
        <w:t>dependent upon the cell-by-cell budget determination at corresponding cell faces in</w:t>
      </w:r>
      <w:r w:rsidR="008872B1">
        <w:t xml:space="preserve"> the RASA model.</w:t>
      </w:r>
      <w:r>
        <w:t xml:space="preserve"> </w:t>
      </w:r>
      <w:r w:rsidR="001036B0">
        <w:t xml:space="preserve">Published </w:t>
      </w:r>
      <w:proofErr w:type="spellStart"/>
      <w:r w:rsidR="001036B0">
        <w:t>prepumping</w:t>
      </w:r>
      <w:proofErr w:type="spellEnd"/>
      <w:r w:rsidR="001036B0">
        <w:t xml:space="preserve"> heads (</w:t>
      </w:r>
      <w:proofErr w:type="spellStart"/>
      <w:r w:rsidR="001036B0">
        <w:t>Zapecza</w:t>
      </w:r>
      <w:proofErr w:type="spellEnd"/>
      <w:r w:rsidR="001036B0">
        <w:t xml:space="preserve"> and others, 1987) </w:t>
      </w:r>
      <w:r w:rsidR="00A47E4E">
        <w:t xml:space="preserve">were </w:t>
      </w:r>
      <w:r w:rsidR="001036B0">
        <w:t xml:space="preserve">used to specify boundary heads for </w:t>
      </w:r>
      <w:r w:rsidR="00190B6C">
        <w:t>layers 5, 7, 9 and 11</w:t>
      </w:r>
      <w:r w:rsidR="001036B0">
        <w:t xml:space="preserve"> (Atlantic City 800-foot sand, Piney Point and Vincentown</w:t>
      </w:r>
      <w:r w:rsidR="00190B6C">
        <w:t xml:space="preserve"> aquifers</w:t>
      </w:r>
      <w:r w:rsidR="001036B0">
        <w:t>)</w:t>
      </w:r>
      <w:r w:rsidR="008872B1">
        <w:t xml:space="preserve"> for no-withdrawal </w:t>
      </w:r>
      <w:r w:rsidR="003F03C4">
        <w:t xml:space="preserve">conditions. </w:t>
      </w:r>
      <w:r w:rsidR="00190B6C">
        <w:t>Simulated b</w:t>
      </w:r>
      <w:r w:rsidR="00874F87">
        <w:t xml:space="preserve">oundary flows derived from the </w:t>
      </w:r>
      <w:r w:rsidR="003F03C4">
        <w:t xml:space="preserve">revised </w:t>
      </w:r>
      <w:r w:rsidR="00874F87">
        <w:t xml:space="preserve">RASA </w:t>
      </w:r>
      <w:r w:rsidR="00190B6C">
        <w:t>model</w:t>
      </w:r>
      <w:r w:rsidR="00874F87">
        <w:t xml:space="preserve"> </w:t>
      </w:r>
      <w:r w:rsidR="00554024">
        <w:t xml:space="preserve">were </w:t>
      </w:r>
      <w:r w:rsidR="00874F87">
        <w:t xml:space="preserve">used for </w:t>
      </w:r>
      <w:r w:rsidR="003F03C4">
        <w:t xml:space="preserve">layers 1 and 3 </w:t>
      </w:r>
      <w:r w:rsidR="00874F87">
        <w:t xml:space="preserve">of the Ocean County study area model because published </w:t>
      </w:r>
      <w:proofErr w:type="spellStart"/>
      <w:r w:rsidR="00874F87">
        <w:t>prepumping</w:t>
      </w:r>
      <w:proofErr w:type="spellEnd"/>
      <w:r w:rsidR="00874F87">
        <w:t xml:space="preserve"> heads for th</w:t>
      </w:r>
      <w:r w:rsidR="003F03C4">
        <w:t>e Rio Grande (model layer 3) do</w:t>
      </w:r>
      <w:r w:rsidR="00874F87">
        <w:t xml:space="preserve"> not exist.</w:t>
      </w:r>
      <w:r w:rsidR="00190B6C" w:rsidRPr="00190B6C">
        <w:t xml:space="preserve"> </w:t>
      </w:r>
      <w:r w:rsidR="00190B6C">
        <w:t xml:space="preserve">The FHB1 Package </w:t>
      </w:r>
      <w:r w:rsidR="00554024">
        <w:t>was</w:t>
      </w:r>
      <w:r w:rsidR="00190B6C">
        <w:t xml:space="preserve"> </w:t>
      </w:r>
      <w:r w:rsidR="00C31CA8">
        <w:t xml:space="preserve">used to incorporate boundary </w:t>
      </w:r>
      <w:r w:rsidR="00190B6C">
        <w:t>flows from the RASA model in model layers 1, 3, 5, 7, 9, and 11 for the years of 2000 to 2003.</w:t>
      </w:r>
    </w:p>
    <w:p w:rsidR="00882C5A" w:rsidRDefault="00400E0D" w:rsidP="005A2854">
      <w:pPr>
        <w:pStyle w:val="BodyText"/>
      </w:pPr>
      <w:r>
        <w:t xml:space="preserve">All streams and lakes </w:t>
      </w:r>
      <w:r w:rsidR="00554024">
        <w:t xml:space="preserve">were </w:t>
      </w:r>
      <w:r>
        <w:t xml:space="preserve">represented in the groundwater-flow model using the </w:t>
      </w:r>
      <w:r w:rsidR="003B27A2">
        <w:t>RIV</w:t>
      </w:r>
      <w:r>
        <w:t xml:space="preserve"> </w:t>
      </w:r>
      <w:r w:rsidR="00C521B4">
        <w:t>p</w:t>
      </w:r>
      <w:r>
        <w:t xml:space="preserve">ackage. </w:t>
      </w:r>
      <w:r w:rsidR="000D468A">
        <w:t>P</w:t>
      </w:r>
      <w:r>
        <w:t xml:space="preserve">onds and upland wetland areas </w:t>
      </w:r>
      <w:r w:rsidR="000D468A">
        <w:t xml:space="preserve">disconnected from stream reaches </w:t>
      </w:r>
      <w:r w:rsidR="00554024">
        <w:t xml:space="preserve">were </w:t>
      </w:r>
      <w:r>
        <w:t xml:space="preserve">represented in the groundwater-flow model using the </w:t>
      </w:r>
      <w:r w:rsidR="003B27A2">
        <w:t>DRN</w:t>
      </w:r>
      <w:r>
        <w:t xml:space="preserve"> </w:t>
      </w:r>
      <w:r w:rsidR="00C521B4">
        <w:t>p</w:t>
      </w:r>
      <w:r>
        <w:t xml:space="preserve">ackage. Barnegat </w:t>
      </w:r>
      <w:r w:rsidR="00605377">
        <w:t>Bay-</w:t>
      </w:r>
      <w:r>
        <w:t xml:space="preserve">Little Egg Harbor, Great Bay, and any low-lying islands in the bay </w:t>
      </w:r>
      <w:r w:rsidR="00554024">
        <w:t xml:space="preserve">were </w:t>
      </w:r>
      <w:r w:rsidR="00916B85">
        <w:t>represented</w:t>
      </w:r>
      <w:r>
        <w:t xml:space="preserve"> as constant head cells </w:t>
      </w:r>
      <w:bookmarkStart w:id="661" w:name="OLE_LINK3"/>
      <w:bookmarkStart w:id="662" w:name="OLE_LINK4"/>
      <w:r w:rsidR="00893EBE">
        <w:t>with a water level of 0 </w:t>
      </w:r>
      <w:r>
        <w:t>feet</w:t>
      </w:r>
      <w:bookmarkEnd w:id="661"/>
      <w:bookmarkEnd w:id="662"/>
      <w:r w:rsidR="00B1178E">
        <w:t>.</w:t>
      </w:r>
      <w:r>
        <w:t xml:space="preserve"> Wetland areas in the southern part of the study area </w:t>
      </w:r>
      <w:r w:rsidR="00554024">
        <w:t xml:space="preserve">were </w:t>
      </w:r>
      <w:r>
        <w:t>represented in the NHD by interconnected channels adjacent to the shoreline and</w:t>
      </w:r>
      <w:r w:rsidR="00893EBE">
        <w:t xml:space="preserve"> generally had an altitude of 5 </w:t>
      </w:r>
      <w:r>
        <w:t xml:space="preserve">feet or less. These areas </w:t>
      </w:r>
      <w:r w:rsidR="00554024">
        <w:t xml:space="preserve">were </w:t>
      </w:r>
      <w:r w:rsidR="003F03C4">
        <w:t xml:space="preserve">simulated </w:t>
      </w:r>
      <w:r>
        <w:t xml:space="preserve">as constant head cells. </w:t>
      </w:r>
      <w:r w:rsidR="00056E2C">
        <w:t xml:space="preserve">Groundwater withdrawals </w:t>
      </w:r>
      <w:r w:rsidR="00554024">
        <w:t xml:space="preserve">were </w:t>
      </w:r>
      <w:r w:rsidR="00056E2C">
        <w:t>simulated in the ground</w:t>
      </w:r>
      <w:r w:rsidR="00C41F7C">
        <w:t>water flow model using the WEL</w:t>
      </w:r>
      <w:r w:rsidR="003B27A2">
        <w:t xml:space="preserve"> </w:t>
      </w:r>
      <w:r w:rsidR="00C521B4">
        <w:t>p</w:t>
      </w:r>
      <w:r w:rsidR="003B27A2">
        <w:t>ackage</w:t>
      </w:r>
      <w:r w:rsidR="00056E2C">
        <w:t>.</w:t>
      </w:r>
    </w:p>
    <w:p w:rsidR="00400E0D" w:rsidRDefault="00400E0D" w:rsidP="003A1F78">
      <w:pPr>
        <w:pStyle w:val="Heading2"/>
      </w:pPr>
      <w:bookmarkStart w:id="663" w:name="_Toc235947755"/>
      <w:bookmarkStart w:id="664" w:name="_Toc248572005"/>
      <w:bookmarkStart w:id="665" w:name="_Toc404165454"/>
      <w:r>
        <w:t>Recharge</w:t>
      </w:r>
      <w:bookmarkEnd w:id="663"/>
      <w:bookmarkEnd w:id="664"/>
      <w:bookmarkEnd w:id="665"/>
    </w:p>
    <w:p w:rsidR="00400E0D" w:rsidRPr="004369BD" w:rsidRDefault="00400E0D" w:rsidP="00F70E1E">
      <w:pPr>
        <w:pStyle w:val="BodyText"/>
        <w:rPr>
          <w:color w:val="FF0000"/>
        </w:rPr>
      </w:pPr>
      <w:r>
        <w:t>In the groundwater-flow model, recharge to the unconfined</w:t>
      </w:r>
      <w:r w:rsidR="00790AD8">
        <w:t xml:space="preserve"> surficial aquifer </w:t>
      </w:r>
      <w:r w:rsidR="00554024">
        <w:t xml:space="preserve">was represented as </w:t>
      </w:r>
      <w:r>
        <w:t xml:space="preserve">a flux across the water table, </w:t>
      </w:r>
      <w:r w:rsidR="008A2C9A">
        <w:t>simulated as</w:t>
      </w:r>
      <w:r>
        <w:t xml:space="preserve"> a volume of water applied to the top area of each model cell in </w:t>
      </w:r>
      <w:r>
        <w:lastRenderedPageBreak/>
        <w:t>layer 1 per unit of time. Researchers have used a variety of methods to estimate recharge in the New Jersey Coastal Plain, including water-budget analysis that accounts for soil type and land use (Charles and others, 1993) and calculations of unsaturated flow using moisture-content data (</w:t>
      </w:r>
      <w:proofErr w:type="spellStart"/>
      <w:r>
        <w:t>Baehr</w:t>
      </w:r>
      <w:proofErr w:type="spellEnd"/>
      <w:r>
        <w:t xml:space="preserve"> and others, 2003).</w:t>
      </w:r>
      <w:r w:rsidR="00381E4F">
        <w:t xml:space="preserve"> </w:t>
      </w:r>
      <w:r>
        <w:t xml:space="preserve">Watt and others (1994) used a water-budget analysis to estimate recharge in the </w:t>
      </w:r>
      <w:proofErr w:type="spellStart"/>
      <w:r>
        <w:t>Metedeconk</w:t>
      </w:r>
      <w:proofErr w:type="spellEnd"/>
      <w:r>
        <w:t xml:space="preserve"> River Basin and the Toms River Basin with precipitation and discharge data from 1980 through 1989. </w:t>
      </w:r>
      <w:r w:rsidR="005D6013">
        <w:t xml:space="preserve">Watt and others (1994) </w:t>
      </w:r>
      <w:r>
        <w:t>estimated a</w:t>
      </w:r>
      <w:r w:rsidR="00893EBE">
        <w:t>n annual recharge rate of 15.45 </w:t>
      </w:r>
      <w:r>
        <w:t xml:space="preserve">inches per year (in/yr) in the </w:t>
      </w:r>
      <w:proofErr w:type="spellStart"/>
      <w:r w:rsidR="00893EBE">
        <w:t>Metedeconk</w:t>
      </w:r>
      <w:proofErr w:type="spellEnd"/>
      <w:r w:rsidR="00893EBE">
        <w:t xml:space="preserve"> River Basin and 19.4 </w:t>
      </w:r>
      <w:r>
        <w:t xml:space="preserve">in/yr in the Toms River Basin. Nicholson and Watt (1997) estimated different recharge rates on the basis of geology of the underlying sediments and the percentage of urban land use in the </w:t>
      </w:r>
      <w:proofErr w:type="spellStart"/>
      <w:r>
        <w:t>Metedeconk</w:t>
      </w:r>
      <w:proofErr w:type="spellEnd"/>
      <w:r>
        <w:t xml:space="preserve"> River and Toms River Basins. In that </w:t>
      </w:r>
      <w:r w:rsidR="00893EBE">
        <w:t>study, recharge of 13.4 to 17.3 </w:t>
      </w:r>
      <w:r>
        <w:t xml:space="preserve">in/yr was </w:t>
      </w:r>
      <w:r w:rsidR="00ED03CC">
        <w:t>estimated for</w:t>
      </w:r>
      <w:r>
        <w:t xml:space="preserve"> urban land,</w:t>
      </w:r>
      <w:r w:rsidR="00893EBE">
        <w:t xml:space="preserve"> and 16.8 to 21.6 </w:t>
      </w:r>
      <w:r>
        <w:t xml:space="preserve">in/yr was </w:t>
      </w:r>
      <w:r w:rsidR="00ED03CC">
        <w:t>estimated for</w:t>
      </w:r>
      <w:r>
        <w:t xml:space="preserve"> non-urban land. Gordon (2004) conducted an investigation of water resources in the southern part of Ocean County that includes Cedar Creek, Forked River, Oyster Creek, Mill Creek, Cedar Run, Dinner Point Creek, </w:t>
      </w:r>
      <w:proofErr w:type="spellStart"/>
      <w:r>
        <w:t>Westecunk</w:t>
      </w:r>
      <w:proofErr w:type="spellEnd"/>
      <w:r>
        <w:t xml:space="preserve"> Creek, and Tuckerton Creek Basins. </w:t>
      </w:r>
      <w:r w:rsidR="0030483F">
        <w:t>Gordon (2004)</w:t>
      </w:r>
      <w:r>
        <w:t xml:space="preserve"> es</w:t>
      </w:r>
      <w:r w:rsidR="00893EBE">
        <w:t>timated a recharge rate of 17.5 </w:t>
      </w:r>
      <w:r>
        <w:t xml:space="preserve">in/yr. The NJGWS used </w:t>
      </w:r>
      <w:r w:rsidR="00ED03CC">
        <w:t xml:space="preserve">land use, land cover, soil and climate data </w:t>
      </w:r>
      <w:r>
        <w:t>to derive and map estimates of groundwater</w:t>
      </w:r>
      <w:r w:rsidRPr="005578ED">
        <w:t xml:space="preserve"> recharge </w:t>
      </w:r>
      <w:r>
        <w:t>throughout New Jersey (New Jersey Geological and Water Survey</w:t>
      </w:r>
      <w:r w:rsidRPr="000D431D">
        <w:t>, 2005</w:t>
      </w:r>
      <w:r>
        <w:rPr>
          <w:rFonts w:ascii="Verdana" w:hAnsi="Verdana"/>
          <w:color w:val="00008B"/>
          <w:sz w:val="20"/>
        </w:rPr>
        <w:t>).</w:t>
      </w:r>
      <w:r w:rsidRPr="001E35E3">
        <w:t xml:space="preserve"> </w:t>
      </w:r>
      <w:r w:rsidR="00AC3F6B">
        <w:t>G</w:t>
      </w:r>
      <w:r>
        <w:t xml:space="preserve">roundwater recharge </w:t>
      </w:r>
      <w:r w:rsidR="00AC3F6B">
        <w:t xml:space="preserve">rates </w:t>
      </w:r>
      <w:r w:rsidR="00587F28">
        <w:t>are</w:t>
      </w:r>
      <w:r>
        <w:t xml:space="preserve"> generated at a resolution of </w:t>
      </w:r>
      <w:r w:rsidR="00893EBE">
        <w:t>1 </w:t>
      </w:r>
      <w:r w:rsidRPr="007A0CBE">
        <w:t>acre or greater</w:t>
      </w:r>
      <w:r>
        <w:t xml:space="preserve"> for all parcels of land</w:t>
      </w:r>
      <w:r w:rsidR="00AC3F6B">
        <w:t xml:space="preserve"> in New Jersey</w:t>
      </w:r>
      <w:r w:rsidRPr="007A0CBE">
        <w:t>.</w:t>
      </w:r>
      <w:r>
        <w:t xml:space="preserve"> </w:t>
      </w:r>
      <w:r w:rsidR="00327B54">
        <w:t>Using t</w:t>
      </w:r>
      <w:r w:rsidR="00AC3F6B">
        <w:t xml:space="preserve">he NJGWS </w:t>
      </w:r>
      <w:r>
        <w:t>method</w:t>
      </w:r>
      <w:r w:rsidR="00327B54">
        <w:t xml:space="preserve">, two </w:t>
      </w:r>
      <w:r>
        <w:t>distinct areas of different recharge rates</w:t>
      </w:r>
      <w:r w:rsidR="00327B54">
        <w:t xml:space="preserve"> </w:t>
      </w:r>
      <w:r w:rsidR="00554024">
        <w:t xml:space="preserve">were </w:t>
      </w:r>
      <w:r w:rsidR="00327B54">
        <w:t>produced</w:t>
      </w:r>
      <w:r>
        <w:t xml:space="preserve">, whereas water-budget methods generate a uniform rate over the entire </w:t>
      </w:r>
      <w:r w:rsidR="00AC3F6B">
        <w:t xml:space="preserve">Ocean County study area </w:t>
      </w:r>
      <w:r>
        <w:t>that varies with time.</w:t>
      </w:r>
      <w:r w:rsidR="00381E4F">
        <w:t xml:space="preserve"> </w:t>
      </w:r>
      <w:r w:rsidR="00CE6D16">
        <w:t xml:space="preserve">Annual recharge </w:t>
      </w:r>
      <w:r>
        <w:t>in th</w:t>
      </w:r>
      <w:r w:rsidR="00CE6D16">
        <w:t>e Ocean County study area varies</w:t>
      </w:r>
      <w:r>
        <w:t xml:space="preserve"> from no recharge in wetland ar</w:t>
      </w:r>
      <w:r w:rsidR="00893EBE">
        <w:t>eas to 18 </w:t>
      </w:r>
      <w:r w:rsidR="00CE6D16">
        <w:t xml:space="preserve">in/yr in upland areas, </w:t>
      </w:r>
      <w:r w:rsidR="00AC3F6B">
        <w:t>using</w:t>
      </w:r>
      <w:r w:rsidR="00CE6D16">
        <w:t xml:space="preserve"> the NJGWS methodology</w:t>
      </w:r>
      <w:r w:rsidR="00AC3F6B">
        <w:t>.</w:t>
      </w:r>
    </w:p>
    <w:p w:rsidR="00400E0D" w:rsidRPr="00EF4387" w:rsidRDefault="007B4904" w:rsidP="00EF4387">
      <w:pPr>
        <w:pStyle w:val="BodyText"/>
      </w:pPr>
      <w:r>
        <w:t>A</w:t>
      </w:r>
      <w:r w:rsidR="00400E0D">
        <w:t xml:space="preserve"> monthly recharge </w:t>
      </w:r>
      <w:r>
        <w:t xml:space="preserve">rate </w:t>
      </w:r>
      <w:r w:rsidR="00F247DE">
        <w:t xml:space="preserve">was </w:t>
      </w:r>
      <w:r>
        <w:t xml:space="preserve">estimated </w:t>
      </w:r>
      <w:r w:rsidR="00400E0D">
        <w:t xml:space="preserve">for </w:t>
      </w:r>
      <w:r w:rsidR="0091711A">
        <w:t>1990</w:t>
      </w:r>
      <w:r w:rsidR="00400E0D">
        <w:t xml:space="preserve"> to 2003 in the Ocean County study area using a modified water balance method that incorporates the effect of land use by factoring </w:t>
      </w:r>
      <w:r w:rsidR="00CE6D16">
        <w:t xml:space="preserve">spatially </w:t>
      </w:r>
      <w:r w:rsidR="00400E0D">
        <w:t xml:space="preserve">uniform estimated </w:t>
      </w:r>
      <w:r w:rsidR="00CE6D16">
        <w:t xml:space="preserve">monthly </w:t>
      </w:r>
      <w:r w:rsidR="00400E0D">
        <w:t xml:space="preserve">rates with the spatially variable </w:t>
      </w:r>
      <w:r w:rsidR="00CE6D16">
        <w:t xml:space="preserve">annual </w:t>
      </w:r>
      <w:r w:rsidR="00400E0D">
        <w:t>recharge data.</w:t>
      </w:r>
      <w:r w:rsidR="00381E4F">
        <w:t xml:space="preserve"> </w:t>
      </w:r>
      <w:r w:rsidR="00400E0D">
        <w:t xml:space="preserve">The water balance method </w:t>
      </w:r>
      <w:r w:rsidR="00CE6D16">
        <w:lastRenderedPageBreak/>
        <w:t xml:space="preserve">described in Nicholson and Watt (1997) </w:t>
      </w:r>
      <w:r w:rsidR="00F247DE">
        <w:t xml:space="preserve">was </w:t>
      </w:r>
      <w:r w:rsidR="00400E0D">
        <w:t xml:space="preserve">used </w:t>
      </w:r>
      <w:r w:rsidR="00783A85">
        <w:t xml:space="preserve">in this study </w:t>
      </w:r>
      <w:r w:rsidR="00400E0D">
        <w:t xml:space="preserve">to calculate daily recharge and sum it by month; the method </w:t>
      </w:r>
      <w:r w:rsidR="00F247DE">
        <w:t xml:space="preserve">was </w:t>
      </w:r>
      <w:r w:rsidR="00400E0D">
        <w:t xml:space="preserve">modified slightly so that infiltration values </w:t>
      </w:r>
      <w:r w:rsidR="002207CA">
        <w:t>are</w:t>
      </w:r>
      <w:r w:rsidR="00B06DA9">
        <w:t xml:space="preserve"> </w:t>
      </w:r>
      <w:r w:rsidR="00400E0D">
        <w:t>not time lagged.</w:t>
      </w:r>
      <w:r w:rsidR="00381E4F">
        <w:t xml:space="preserve"> </w:t>
      </w:r>
      <w:r w:rsidR="00400E0D">
        <w:t>Calculation of recharge, a multistep process, is presented in equations 1 and 2. Equation 1 estimates the daily surplus precipitation (</w:t>
      </w:r>
      <w:r w:rsidR="00400E0D" w:rsidRPr="00FE127C">
        <w:rPr>
          <w:rStyle w:val="Emphasis"/>
          <w:rPrChange w:id="666" w:author="Author">
            <w:rPr/>
          </w:rPrChange>
        </w:rPr>
        <w:t>Daily Surplus PPT</w:t>
      </w:r>
      <w:r w:rsidR="00400E0D">
        <w:t xml:space="preserve">) or the amount of precipitation available for </w:t>
      </w:r>
      <w:r w:rsidR="005650E8">
        <w:t xml:space="preserve">groundwater </w:t>
      </w:r>
      <w:r w:rsidR="00400E0D">
        <w:t>recharge.</w:t>
      </w:r>
    </w:p>
    <w:p w:rsidR="00400E0D" w:rsidRPr="00FE127C" w:rsidRDefault="00605377" w:rsidP="00605377">
      <w:pPr>
        <w:pStyle w:val="EquationNumbered"/>
        <w:rPr>
          <w:rStyle w:val="Emphasis"/>
        </w:rPr>
      </w:pPr>
      <w:r w:rsidRPr="00FE127C">
        <w:rPr>
          <w:rStyle w:val="Emphasis"/>
        </w:rPr>
        <w:tab/>
      </w:r>
      <w:r w:rsidR="00400E0D" w:rsidRPr="00FE127C">
        <w:rPr>
          <w:rStyle w:val="Emphasis"/>
        </w:rPr>
        <w:t xml:space="preserve">Daily Surplus PPT = </w:t>
      </w:r>
      <w:del w:id="667" w:author="Unknown">
        <w:r w:rsidR="00400E0D" w:rsidRPr="00FE127C" w:rsidDel="00605377">
          <w:rPr>
            <w:rStyle w:val="Emphasis"/>
          </w:rPr>
          <w:delText>[</w:delText>
        </w:r>
      </w:del>
      <w:r w:rsidR="00400E0D" w:rsidRPr="00FE127C">
        <w:rPr>
          <w:rStyle w:val="Emphasis"/>
        </w:rPr>
        <w:t>Daily PPT</w:t>
      </w:r>
      <w:del w:id="668" w:author="Unknown">
        <w:r w:rsidR="00400E0D" w:rsidRPr="00FE127C" w:rsidDel="00605377">
          <w:rPr>
            <w:rStyle w:val="Emphasis"/>
          </w:rPr>
          <w:delText>]</w:delText>
        </w:r>
      </w:del>
      <w:r w:rsidR="00400E0D" w:rsidRPr="00FE127C">
        <w:rPr>
          <w:rStyle w:val="Emphasis"/>
        </w:rPr>
        <w:t xml:space="preserve"> –</w:t>
      </w:r>
      <w:r w:rsidR="0091711A" w:rsidRPr="00FE127C">
        <w:rPr>
          <w:rStyle w:val="Emphasis"/>
        </w:rPr>
        <w:t xml:space="preserve"> </w:t>
      </w:r>
      <w:del w:id="669" w:author="Unknown">
        <w:r w:rsidR="0091711A" w:rsidRPr="00FE127C" w:rsidDel="00605377">
          <w:rPr>
            <w:rStyle w:val="Emphasis"/>
          </w:rPr>
          <w:delText>[</w:delText>
        </w:r>
      </w:del>
      <w:r w:rsidR="0091711A" w:rsidRPr="00FE127C">
        <w:rPr>
          <w:rStyle w:val="Emphasis"/>
        </w:rPr>
        <w:t>Daily PET</w:t>
      </w:r>
      <w:del w:id="670" w:author="Unknown">
        <w:r w:rsidR="0091711A" w:rsidRPr="00FE127C" w:rsidDel="00605377">
          <w:rPr>
            <w:rStyle w:val="Emphasis"/>
          </w:rPr>
          <w:delText>]</w:delText>
        </w:r>
      </w:del>
      <w:r w:rsidR="0091711A" w:rsidRPr="00FE127C">
        <w:rPr>
          <w:rStyle w:val="Emphasis"/>
        </w:rPr>
        <w:t xml:space="preserve"> – </w:t>
      </w:r>
      <w:del w:id="671" w:author="Unknown">
        <w:r w:rsidR="0091711A" w:rsidRPr="00FE127C" w:rsidDel="00605377">
          <w:rPr>
            <w:rStyle w:val="Emphasis"/>
          </w:rPr>
          <w:delText>[</w:delText>
        </w:r>
      </w:del>
      <w:r w:rsidR="0091711A" w:rsidRPr="00FE127C">
        <w:rPr>
          <w:rStyle w:val="Emphasis"/>
        </w:rPr>
        <w:t>Daily SMD (d</w:t>
      </w:r>
      <w:r w:rsidRPr="00FE127C">
        <w:rPr>
          <w:rStyle w:val="Emphasis"/>
        </w:rPr>
        <w:t xml:space="preserve"> </w:t>
      </w:r>
      <w:r w:rsidRPr="00605377">
        <w:t xml:space="preserve">– </w:t>
      </w:r>
      <w:r w:rsidR="0091711A" w:rsidRPr="00FE127C">
        <w:rPr>
          <w:rStyle w:val="Emphasis"/>
        </w:rPr>
        <w:t>1)</w:t>
      </w:r>
      <w:del w:id="672" w:author="Unknown">
        <w:r w:rsidR="00400E0D" w:rsidRPr="00FE127C" w:rsidDel="00605377">
          <w:rPr>
            <w:rStyle w:val="Emphasis"/>
          </w:rPr>
          <w:delText xml:space="preserve"> </w:delText>
        </w:r>
      </w:del>
      <w:r w:rsidR="00400E0D" w:rsidRPr="00FE127C">
        <w:rPr>
          <w:rStyle w:val="Emphasis"/>
        </w:rPr>
        <w:t>,</w:t>
      </w:r>
      <w:r w:rsidR="00400E0D" w:rsidRPr="00FE127C">
        <w:rPr>
          <w:rStyle w:val="Emphasis"/>
        </w:rPr>
        <w:tab/>
        <w:t>(1)</w:t>
      </w:r>
    </w:p>
    <w:p w:rsidR="00400E0D" w:rsidRPr="00605377" w:rsidRDefault="00400E0D" w:rsidP="00605377">
      <w:pPr>
        <w:pStyle w:val="EquationWhere"/>
      </w:pPr>
      <w:proofErr w:type="gramStart"/>
      <w:r w:rsidRPr="00605377">
        <w:t>where</w:t>
      </w:r>
      <w:proofErr w:type="gramEnd"/>
    </w:p>
    <w:p w:rsidR="00882C5A" w:rsidRDefault="00605377" w:rsidP="00605377">
      <w:pPr>
        <w:pStyle w:val="EquationWhere"/>
      </w:pPr>
      <w:r>
        <w:tab/>
      </w:r>
      <w:r w:rsidR="00400E0D" w:rsidRPr="00605377">
        <w:t>Daily PPT</w:t>
      </w:r>
      <w:r>
        <w:tab/>
      </w:r>
      <w:r w:rsidR="00400E0D" w:rsidRPr="00605377">
        <w:t>=</w:t>
      </w:r>
      <w:r w:rsidR="00381E4F" w:rsidRPr="00605377">
        <w:t xml:space="preserve"> </w:t>
      </w:r>
      <w:r w:rsidR="00400E0D" w:rsidRPr="00605377">
        <w:t>daily value of measured precipitation, in inches;</w:t>
      </w:r>
    </w:p>
    <w:p w:rsidR="00882C5A" w:rsidRDefault="00605377" w:rsidP="00605377">
      <w:pPr>
        <w:pStyle w:val="EquationWhere"/>
      </w:pPr>
      <w:r>
        <w:tab/>
      </w:r>
      <w:r w:rsidR="00400E0D" w:rsidRPr="00605377">
        <w:t>Daily PET</w:t>
      </w:r>
      <w:r>
        <w:tab/>
      </w:r>
      <w:r w:rsidR="00400E0D" w:rsidRPr="00605377">
        <w:t>= daily value of estimated potential evapotranspiration, in inches; and</w:t>
      </w:r>
    </w:p>
    <w:p w:rsidR="00400E0D" w:rsidRPr="00605377" w:rsidRDefault="00605377" w:rsidP="00605377">
      <w:pPr>
        <w:pStyle w:val="EquationWhere"/>
      </w:pPr>
      <w:r>
        <w:tab/>
      </w:r>
      <w:r w:rsidR="00400E0D" w:rsidRPr="00605377">
        <w:t>Daily SMD (d</w:t>
      </w:r>
      <w:r w:rsidRPr="00605377">
        <w:t xml:space="preserve"> – </w:t>
      </w:r>
      <w:r w:rsidR="00400E0D" w:rsidRPr="00605377">
        <w:t>1)</w:t>
      </w:r>
      <w:r>
        <w:tab/>
      </w:r>
      <w:r w:rsidR="00400E0D" w:rsidRPr="00605377">
        <w:t>= daily value of soil moisture deficit from the previous day (d</w:t>
      </w:r>
      <w:r>
        <w:t xml:space="preserve"> – </w:t>
      </w:r>
      <w:r w:rsidR="00400E0D" w:rsidRPr="00605377">
        <w:t>1), in inches.</w:t>
      </w:r>
    </w:p>
    <w:p w:rsidR="00400E0D" w:rsidRDefault="00400E0D" w:rsidP="00605377">
      <w:pPr>
        <w:pStyle w:val="BodyNoIndent"/>
      </w:pPr>
      <w:r>
        <w:t>Estimates of monthly groundwater recharge (</w:t>
      </w:r>
      <w:r w:rsidRPr="00FE127C">
        <w:rPr>
          <w:rStyle w:val="Emphasis"/>
          <w:rPrChange w:id="673" w:author="Author">
            <w:rPr/>
          </w:rPrChange>
        </w:rPr>
        <w:t>Monthly GW Recharge</w:t>
      </w:r>
      <w:r>
        <w:t xml:space="preserve">) </w:t>
      </w:r>
      <w:r w:rsidR="00F247DE">
        <w:t xml:space="preserve">were </w:t>
      </w:r>
      <w:r>
        <w:t>derived by summing the daily surplus precipitation for each month and subtracting the monthly direct runoff for the same month (equation 2).</w:t>
      </w:r>
    </w:p>
    <w:p w:rsidR="00400E0D" w:rsidRPr="00FE127C" w:rsidRDefault="00C521B4" w:rsidP="00605377">
      <w:pPr>
        <w:pStyle w:val="EquationNumbered"/>
        <w:rPr>
          <w:rStyle w:val="Emphasis"/>
        </w:rPr>
      </w:pPr>
      <w:r w:rsidRPr="00C521B4">
        <w:tab/>
      </w:r>
      <w:r w:rsidR="00400E0D" w:rsidRPr="00FE127C">
        <w:rPr>
          <w:rStyle w:val="Emphasis"/>
        </w:rPr>
        <w:t xml:space="preserve">Monthly GW Recharge = </w:t>
      </w:r>
      <w:del w:id="674" w:author="Author">
        <w:r w:rsidR="00400E0D" w:rsidRPr="00FE127C" w:rsidDel="00605377">
          <w:rPr>
            <w:rStyle w:val="Emphasis"/>
          </w:rPr>
          <w:delText>[</w:delText>
        </w:r>
      </w:del>
      <w:r w:rsidR="00400E0D" w:rsidRPr="00FE127C">
        <w:rPr>
          <w:rStyle w:val="Emphasis"/>
        </w:rPr>
        <w:t>Monthly Surplus PPT</w:t>
      </w:r>
      <w:del w:id="675" w:author="Author">
        <w:r w:rsidR="00400E0D" w:rsidRPr="00FE127C" w:rsidDel="00605377">
          <w:rPr>
            <w:rStyle w:val="Emphasis"/>
          </w:rPr>
          <w:delText>]</w:delText>
        </w:r>
      </w:del>
      <w:r w:rsidR="00400E0D" w:rsidRPr="00FE127C">
        <w:rPr>
          <w:rStyle w:val="Emphasis"/>
        </w:rPr>
        <w:t xml:space="preserve"> – </w:t>
      </w:r>
      <w:del w:id="676" w:author="Author">
        <w:r w:rsidR="00400E0D" w:rsidRPr="00FE127C" w:rsidDel="00605377">
          <w:rPr>
            <w:rStyle w:val="Emphasis"/>
          </w:rPr>
          <w:delText>[</w:delText>
        </w:r>
      </w:del>
      <w:r w:rsidR="00400E0D" w:rsidRPr="00FE127C">
        <w:rPr>
          <w:rStyle w:val="Emphasis"/>
        </w:rPr>
        <w:t>Monthly DRO</w:t>
      </w:r>
      <w:del w:id="677" w:author="Author">
        <w:r w:rsidR="00400E0D" w:rsidRPr="00FE127C" w:rsidDel="00605377">
          <w:rPr>
            <w:rStyle w:val="Emphasis"/>
          </w:rPr>
          <w:delText xml:space="preserve">] </w:delText>
        </w:r>
      </w:del>
      <w:r w:rsidR="00400E0D" w:rsidRPr="00FE127C">
        <w:rPr>
          <w:rStyle w:val="Emphasis"/>
        </w:rPr>
        <w:t>,</w:t>
      </w:r>
      <w:r w:rsidR="00400E0D" w:rsidRPr="00FE127C">
        <w:rPr>
          <w:rStyle w:val="Emphasis"/>
        </w:rPr>
        <w:tab/>
        <w:t>(2)</w:t>
      </w:r>
    </w:p>
    <w:p w:rsidR="00400E0D" w:rsidRPr="00FE127C" w:rsidRDefault="00400E0D" w:rsidP="00605377">
      <w:pPr>
        <w:pStyle w:val="EquationWhere"/>
        <w:rPr>
          <w:rStyle w:val="Emphasis"/>
        </w:rPr>
      </w:pPr>
      <w:proofErr w:type="gramStart"/>
      <w:r w:rsidRPr="00FE127C">
        <w:rPr>
          <w:rStyle w:val="Emphasis"/>
        </w:rPr>
        <w:t>where</w:t>
      </w:r>
      <w:proofErr w:type="gramEnd"/>
    </w:p>
    <w:p w:rsidR="00882C5A" w:rsidRDefault="00605377" w:rsidP="00605377">
      <w:pPr>
        <w:pStyle w:val="EquationWhere"/>
      </w:pPr>
      <w:r w:rsidRPr="00FE127C">
        <w:rPr>
          <w:rStyle w:val="Emphasis"/>
        </w:rPr>
        <w:tab/>
      </w:r>
      <w:r w:rsidR="00400E0D" w:rsidRPr="00FE127C">
        <w:rPr>
          <w:rStyle w:val="Emphasis"/>
        </w:rPr>
        <w:t>Monthly Surplus PPT</w:t>
      </w:r>
      <w:r>
        <w:tab/>
      </w:r>
      <w:r w:rsidR="00400E0D" w:rsidRPr="00605377">
        <w:t>= monthly total of daily values of remaining precipitation, in inches, and</w:t>
      </w:r>
    </w:p>
    <w:p w:rsidR="00882C5A" w:rsidRDefault="00605377" w:rsidP="00605377">
      <w:pPr>
        <w:pStyle w:val="EquationWhere"/>
      </w:pPr>
      <w:r w:rsidRPr="00FE127C">
        <w:rPr>
          <w:rStyle w:val="Emphasis"/>
        </w:rPr>
        <w:tab/>
      </w:r>
      <w:r w:rsidR="00400E0D" w:rsidRPr="00FE127C">
        <w:rPr>
          <w:rStyle w:val="Emphasis"/>
        </w:rPr>
        <w:t>Monthly DRO</w:t>
      </w:r>
      <w:r>
        <w:tab/>
      </w:r>
      <w:r w:rsidR="00400E0D" w:rsidRPr="00605377">
        <w:t>= monthly total of direct runoff, in inches.</w:t>
      </w:r>
    </w:p>
    <w:p w:rsidR="00400E0D" w:rsidRDefault="00400E0D" w:rsidP="003F5A49">
      <w:pPr>
        <w:pStyle w:val="BodyText"/>
      </w:pPr>
      <w:r>
        <w:t>P</w:t>
      </w:r>
      <w:r w:rsidRPr="00EC4038">
        <w:t>recipitation, direct runoff, and potential evapotranspiration var</w:t>
      </w:r>
      <w:r>
        <w:t>y spatially</w:t>
      </w:r>
      <w:r w:rsidRPr="00EC4038">
        <w:t xml:space="preserve"> between the northern and southern </w:t>
      </w:r>
      <w:r>
        <w:t xml:space="preserve">parts </w:t>
      </w:r>
      <w:r w:rsidRPr="00EC4038">
        <w:t xml:space="preserve">of the Ocean County </w:t>
      </w:r>
      <w:r>
        <w:t xml:space="preserve">study </w:t>
      </w:r>
      <w:r w:rsidRPr="00EC4038">
        <w:t xml:space="preserve">area. In general, the north has higher precipitation, higher direct runoff, and lower </w:t>
      </w:r>
      <w:bookmarkStart w:id="678" w:name="OLE_LINK7"/>
      <w:bookmarkStart w:id="679" w:name="OLE_LINK8"/>
      <w:r w:rsidRPr="00EC4038">
        <w:t>potential evapotranspiration</w:t>
      </w:r>
      <w:bookmarkEnd w:id="678"/>
      <w:bookmarkEnd w:id="679"/>
      <w:r w:rsidRPr="00EC4038">
        <w:t xml:space="preserve"> rates</w:t>
      </w:r>
      <w:r>
        <w:t xml:space="preserve"> than</w:t>
      </w:r>
      <w:r w:rsidRPr="00EC4038">
        <w:t xml:space="preserve"> the south</w:t>
      </w:r>
      <w:r>
        <w:t>.</w:t>
      </w:r>
      <w:r w:rsidRPr="00EC4038">
        <w:t xml:space="preserve"> These differences </w:t>
      </w:r>
      <w:r w:rsidR="00F247DE">
        <w:t>were</w:t>
      </w:r>
      <w:r w:rsidR="00F247DE" w:rsidRPr="00EC4038">
        <w:t xml:space="preserve"> </w:t>
      </w:r>
      <w:r w:rsidRPr="00EC4038">
        <w:t xml:space="preserve">the basis for </w:t>
      </w:r>
      <w:r w:rsidR="00587F28">
        <w:t>using</w:t>
      </w:r>
      <w:r w:rsidR="00587F28" w:rsidRPr="00EC4038">
        <w:t xml:space="preserve"> </w:t>
      </w:r>
      <w:r w:rsidRPr="00EC4038">
        <w:t xml:space="preserve">two recharge zones with </w:t>
      </w:r>
      <w:r w:rsidR="00587F28">
        <w:t xml:space="preserve">different </w:t>
      </w:r>
      <w:r w:rsidRPr="00EC4038">
        <w:t>time</w:t>
      </w:r>
      <w:r>
        <w:t>-</w:t>
      </w:r>
      <w:r w:rsidRPr="00EC4038">
        <w:t xml:space="preserve">dependent values </w:t>
      </w:r>
      <w:r w:rsidR="00587F28">
        <w:t>in each</w:t>
      </w:r>
      <w:r w:rsidR="00587F28" w:rsidRPr="00EC4038">
        <w:t xml:space="preserve"> </w:t>
      </w:r>
      <w:r w:rsidRPr="00EC4038">
        <w:t>zone.</w:t>
      </w:r>
      <w:r>
        <w:t xml:space="preserve"> </w:t>
      </w:r>
      <w:r w:rsidRPr="005F5800">
        <w:t xml:space="preserve">Monthly values for each recharge zone </w:t>
      </w:r>
      <w:r w:rsidR="00F247DE">
        <w:t>were</w:t>
      </w:r>
      <w:r w:rsidR="00F247DE" w:rsidRPr="005F5800">
        <w:t xml:space="preserve"> </w:t>
      </w:r>
      <w:r w:rsidRPr="005F5800">
        <w:t>averaged t</w:t>
      </w:r>
      <w:r>
        <w:t xml:space="preserve">o determine </w:t>
      </w:r>
      <w:r w:rsidR="008E42C2">
        <w:t>a 14-year monthly</w:t>
      </w:r>
      <w:r w:rsidR="001A1BBC">
        <w:t xml:space="preserve"> average</w:t>
      </w:r>
      <w:r w:rsidR="008E42C2">
        <w:t>.</w:t>
      </w:r>
      <w:r w:rsidR="00381E4F">
        <w:t xml:space="preserve"> </w:t>
      </w:r>
      <w:r w:rsidR="008E42C2">
        <w:t xml:space="preserve">The monthly values </w:t>
      </w:r>
      <w:r w:rsidR="00F247DE">
        <w:t xml:space="preserve">were </w:t>
      </w:r>
      <w:r w:rsidRPr="005F5800">
        <w:t xml:space="preserve">divided by the </w:t>
      </w:r>
      <w:r w:rsidR="008E42C2">
        <w:t>14-year monthly</w:t>
      </w:r>
      <w:r w:rsidR="008E42C2" w:rsidRPr="005F5800">
        <w:t xml:space="preserve"> </w:t>
      </w:r>
      <w:r w:rsidRPr="005F5800">
        <w:t>average</w:t>
      </w:r>
      <w:r w:rsidR="00011764">
        <w:t xml:space="preserve"> to establish a monthly rate multiplier</w:t>
      </w:r>
      <w:r w:rsidR="00A572DF">
        <w:t xml:space="preserve"> </w:t>
      </w:r>
      <w:r w:rsidR="008E42C2">
        <w:t>for use with the NJGWS groundwater recharge data.</w:t>
      </w:r>
    </w:p>
    <w:p w:rsidR="00400E0D" w:rsidRDefault="00400E0D" w:rsidP="003F5A49">
      <w:pPr>
        <w:pStyle w:val="BodyText"/>
      </w:pPr>
      <w:r>
        <w:lastRenderedPageBreak/>
        <w:t>Avera</w:t>
      </w:r>
      <w:r w:rsidR="00011764">
        <w:t>ge yearly recharge in</w:t>
      </w:r>
      <w:r>
        <w:t xml:space="preserve"> the NJG</w:t>
      </w:r>
      <w:r w:rsidR="00225228">
        <w:t>W</w:t>
      </w:r>
      <w:r>
        <w:t>S geospatial recharge data</w:t>
      </w:r>
      <w:r w:rsidRPr="00BA657F">
        <w:t xml:space="preserve"> </w:t>
      </w:r>
      <w:r w:rsidR="00F247DE">
        <w:t xml:space="preserve">was </w:t>
      </w:r>
      <w:r>
        <w:t>assigned to each model cell</w:t>
      </w:r>
      <w:r w:rsidR="00A572DF">
        <w:t>.</w:t>
      </w:r>
      <w:r w:rsidR="00011764">
        <w:t xml:space="preserve"> </w:t>
      </w:r>
      <w:r w:rsidR="00A572DF">
        <w:t>R</w:t>
      </w:r>
      <w:r w:rsidR="00011764">
        <w:t xml:space="preserve">echarge </w:t>
      </w:r>
      <w:r w:rsidR="00B06DA9">
        <w:t>is</w:t>
      </w:r>
      <w:r w:rsidR="008E42C2">
        <w:t xml:space="preserve"> set </w:t>
      </w:r>
      <w:r w:rsidR="00011764">
        <w:t>to zero at</w:t>
      </w:r>
      <w:r>
        <w:t xml:space="preserve"> cells that </w:t>
      </w:r>
      <w:r w:rsidR="00A572DF">
        <w:t xml:space="preserve">simulate </w:t>
      </w:r>
      <w:r>
        <w:t>groundwater-discharge areas, such as wetlan</w:t>
      </w:r>
      <w:r w:rsidR="00011764">
        <w:t>ds</w:t>
      </w:r>
      <w:r w:rsidR="00225228">
        <w:t xml:space="preserve">. </w:t>
      </w:r>
      <w:r>
        <w:t>T</w:t>
      </w:r>
      <w:r w:rsidRPr="005F5800">
        <w:t xml:space="preserve">he average yearly </w:t>
      </w:r>
      <w:r>
        <w:t xml:space="preserve">recharge </w:t>
      </w:r>
      <w:r w:rsidRPr="005F5800">
        <w:t xml:space="preserve">for each model cell </w:t>
      </w:r>
      <w:r>
        <w:t xml:space="preserve">was converted to a monthly value and multiplied by the monthly rate </w:t>
      </w:r>
      <w:r w:rsidR="008E42C2">
        <w:t xml:space="preserve">multiplier </w:t>
      </w:r>
      <w:r>
        <w:t>to calculate monthly recharge per model cell</w:t>
      </w:r>
      <w:r w:rsidRPr="005F5800">
        <w:t xml:space="preserve">. </w:t>
      </w:r>
      <w:r>
        <w:t xml:space="preserve">These values </w:t>
      </w:r>
      <w:r w:rsidR="00F247DE">
        <w:t xml:space="preserve">were </w:t>
      </w:r>
      <w:r>
        <w:t>increased by a multiplication factor during model calibration to provide a better match between measured and simulated base</w:t>
      </w:r>
      <w:r w:rsidR="0091711A">
        <w:t>-flow values. For the years 2000</w:t>
      </w:r>
      <w:r>
        <w:t xml:space="preserve"> through 2003, the simulated annual recharge for all model cells in layer 1 </w:t>
      </w:r>
      <w:r w:rsidR="00B24C7D">
        <w:t xml:space="preserve">ranges </w:t>
      </w:r>
      <w:r w:rsidR="00893EBE">
        <w:t xml:space="preserve">from </w:t>
      </w:r>
      <w:r w:rsidR="00B24C7D">
        <w:t xml:space="preserve">a low of </w:t>
      </w:r>
      <w:r w:rsidR="00893EBE">
        <w:t>12.42 </w:t>
      </w:r>
      <w:r>
        <w:t xml:space="preserve">in/yr in 2001 to </w:t>
      </w:r>
      <w:r w:rsidR="00B24C7D">
        <w:t xml:space="preserve">a high of </w:t>
      </w:r>
      <w:r w:rsidR="006577AD">
        <w:t>21.20</w:t>
      </w:r>
      <w:r w:rsidR="00893EBE">
        <w:t> </w:t>
      </w:r>
      <w:r>
        <w:t xml:space="preserve">in/yr in </w:t>
      </w:r>
      <w:r w:rsidR="00F3220A">
        <w:t>2002</w:t>
      </w:r>
      <w:r>
        <w:t xml:space="preserve"> (fig. 1</w:t>
      </w:r>
      <w:r w:rsidR="00C76536">
        <w:t>0</w:t>
      </w:r>
      <w:r>
        <w:t>).</w:t>
      </w:r>
    </w:p>
    <w:p w:rsidR="00400E0D" w:rsidRPr="00FE127C" w:rsidRDefault="00FA4C50" w:rsidP="00FE127C">
      <w:pPr>
        <w:pStyle w:val="FigureCaption"/>
      </w:pPr>
      <w:bookmarkStart w:id="680" w:name="_Toc404165478"/>
      <w:r w:rsidRPr="00FE127C">
        <w:t>Graph showing m</w:t>
      </w:r>
      <w:r w:rsidR="00400E0D" w:rsidRPr="00FE127C">
        <w:t xml:space="preserve">onthly and annual simulated recharge, </w:t>
      </w:r>
      <w:r w:rsidR="000150CE" w:rsidRPr="00FE127C">
        <w:t>2000</w:t>
      </w:r>
      <w:r w:rsidR="00287116" w:rsidRPr="00FE127C">
        <w:t xml:space="preserve"> to 20</w:t>
      </w:r>
      <w:r w:rsidR="00400E0D" w:rsidRPr="00FE127C">
        <w:t>03, Ocean County study area, N</w:t>
      </w:r>
      <w:r w:rsidR="00FE127C" w:rsidRPr="00FE127C">
        <w:t xml:space="preserve">ew </w:t>
      </w:r>
      <w:proofErr w:type="spellStart"/>
      <w:r w:rsidR="00400E0D" w:rsidRPr="00FE127C">
        <w:t>J</w:t>
      </w:r>
      <w:r w:rsidR="00FE127C" w:rsidRPr="00FE127C">
        <w:t>resey</w:t>
      </w:r>
      <w:proofErr w:type="spellEnd"/>
      <w:r w:rsidR="00400E0D" w:rsidRPr="00FE127C">
        <w:t>.</w:t>
      </w:r>
      <w:bookmarkEnd w:id="680"/>
    </w:p>
    <w:p w:rsidR="00400E0D" w:rsidRDefault="00EF4387" w:rsidP="003A1F78">
      <w:pPr>
        <w:pStyle w:val="Heading2"/>
      </w:pPr>
      <w:bookmarkStart w:id="681" w:name="_Toc235947756"/>
      <w:bookmarkStart w:id="682" w:name="_Toc248572006"/>
      <w:bookmarkStart w:id="683" w:name="_Toc404165455"/>
      <w:r>
        <w:t>Hydrologic P</w:t>
      </w:r>
      <w:r w:rsidR="00400E0D">
        <w:t>roperties</w:t>
      </w:r>
      <w:bookmarkEnd w:id="681"/>
      <w:bookmarkEnd w:id="682"/>
      <w:bookmarkEnd w:id="683"/>
    </w:p>
    <w:p w:rsidR="00882C5A" w:rsidRDefault="00400E0D" w:rsidP="007F3015">
      <w:pPr>
        <w:pStyle w:val="BodyText"/>
      </w:pPr>
      <w:r>
        <w:t>Previous hydrologic investigations of the New Jersey Coastal Plain reported values of horizontal and vertical hydraulic conductivity, specific yield, and storage coefficient for the Kirkwood-</w:t>
      </w:r>
      <w:proofErr w:type="spellStart"/>
      <w:r>
        <w:t>Cohansey</w:t>
      </w:r>
      <w:proofErr w:type="spellEnd"/>
      <w:r>
        <w:t xml:space="preserve"> aquifer system, Rio Grande water-bearing zone, Atlantic City 800-foot sand, and Piney Point and Vincentown aquifers</w:t>
      </w:r>
      <w:r w:rsidR="009E30DE">
        <w:t>;</w:t>
      </w:r>
      <w:r>
        <w:t xml:space="preserve"> vertical hydraulic conductivity was reported for the intervening confining</w:t>
      </w:r>
      <w:r w:rsidRPr="00F943DB">
        <w:t xml:space="preserve"> </w:t>
      </w:r>
      <w:r>
        <w:t>units</w:t>
      </w:r>
      <w:r w:rsidR="00882C5A">
        <w:t xml:space="preserve"> </w:t>
      </w:r>
      <w:r w:rsidR="009E30DE">
        <w:t>(</w:t>
      </w:r>
      <w:r>
        <w:t>table 5</w:t>
      </w:r>
      <w:r w:rsidR="009E30DE">
        <w:t>)</w:t>
      </w:r>
      <w:r>
        <w:t xml:space="preserve">. </w:t>
      </w:r>
      <w:r w:rsidR="00947D5F">
        <w:t>The calibrated flow model applie</w:t>
      </w:r>
      <w:r w:rsidR="00172CE5">
        <w:t>d</w:t>
      </w:r>
      <w:r w:rsidR="00947D5F">
        <w:t xml:space="preserve"> published h</w:t>
      </w:r>
      <w:r>
        <w:t xml:space="preserve">ydraulic parameter values to each </w:t>
      </w:r>
      <w:proofErr w:type="spellStart"/>
      <w:r>
        <w:t>hydrogeologic</w:t>
      </w:r>
      <w:proofErr w:type="spellEnd"/>
      <w:r>
        <w:t xml:space="preserve"> unit</w:t>
      </w:r>
      <w:r w:rsidR="00947D5F">
        <w:t xml:space="preserve"> (table 6).</w:t>
      </w:r>
    </w:p>
    <w:p w:rsidR="00400E0D" w:rsidRDefault="00400E0D" w:rsidP="005A2854">
      <w:pPr>
        <w:pStyle w:val="BodyText"/>
      </w:pPr>
      <w:r w:rsidRPr="005C0165">
        <w:t>Streambed</w:t>
      </w:r>
      <w:r w:rsidR="00893EBE">
        <w:t xml:space="preserve"> hydraulic conductivity of 0.35 </w:t>
      </w:r>
      <w:r w:rsidRPr="005C0165">
        <w:t xml:space="preserve">feet per day </w:t>
      </w:r>
      <w:r w:rsidR="00F76EF0">
        <w:t xml:space="preserve">(ft/d) </w:t>
      </w:r>
      <w:r w:rsidRPr="005C0165">
        <w:t>and drain</w:t>
      </w:r>
      <w:r w:rsidR="00893EBE">
        <w:t xml:space="preserve"> hydraulic conductivity of 0.25 </w:t>
      </w:r>
      <w:r w:rsidR="00F76EF0">
        <w:t>(ft/d) were</w:t>
      </w:r>
      <w:r w:rsidR="00F76EF0" w:rsidRPr="005C0165">
        <w:t xml:space="preserve"> </w:t>
      </w:r>
      <w:r w:rsidRPr="005C0165">
        <w:t xml:space="preserve">used to calculate the conductance of river and drain cells. These values are similar to those used in a simulation of the water table in the Mullica River </w:t>
      </w:r>
      <w:r>
        <w:t>B</w:t>
      </w:r>
      <w:r w:rsidRPr="005C0165">
        <w:t xml:space="preserve">asin, </w:t>
      </w:r>
      <w:r w:rsidR="007138CB">
        <w:t>New Jersey</w:t>
      </w:r>
      <w:r>
        <w:t xml:space="preserve"> (Harbaugh and Tilley, </w:t>
      </w:r>
      <w:r w:rsidRPr="005C0165">
        <w:t xml:space="preserve">1984). Streambed thickness </w:t>
      </w:r>
      <w:r w:rsidR="00BF1F0E">
        <w:t xml:space="preserve">is </w:t>
      </w:r>
      <w:r w:rsidR="00893EBE">
        <w:t>estimated at 3 </w:t>
      </w:r>
      <w:r w:rsidRPr="005C0165">
        <w:t xml:space="preserve">feet. The river conductance for each cell </w:t>
      </w:r>
      <w:r w:rsidR="00EA2118">
        <w:t>was</w:t>
      </w:r>
      <w:r w:rsidR="00EA2118" w:rsidRPr="005C0165">
        <w:t xml:space="preserve"> </w:t>
      </w:r>
      <w:r w:rsidRPr="005C0165">
        <w:t>calculated as a product of the area within a cell, the streambed hydraulic conductivity</w:t>
      </w:r>
      <w:r>
        <w:t>,</w:t>
      </w:r>
      <w:r w:rsidRPr="005C0165">
        <w:t xml:space="preserve"> and the streambed thickness.</w:t>
      </w:r>
      <w:bookmarkStart w:id="684" w:name="_Toc283822153"/>
      <w:bookmarkStart w:id="685" w:name="_Toc283825094"/>
      <w:bookmarkEnd w:id="684"/>
      <w:bookmarkEnd w:id="685"/>
    </w:p>
    <w:p w:rsidR="0083355C" w:rsidRDefault="0083355C" w:rsidP="0083355C">
      <w:pPr>
        <w:pStyle w:val="TableTitle"/>
      </w:pPr>
      <w:bookmarkStart w:id="686" w:name="_Toc404165513"/>
      <w:r>
        <w:lastRenderedPageBreak/>
        <w:t>Published hydraulic properties of aquif</w:t>
      </w:r>
      <w:r w:rsidR="00661905">
        <w:t>ers and confining units in the C</w:t>
      </w:r>
      <w:r>
        <w:t>oastal Plain of New Jersey.</w:t>
      </w:r>
      <w:bookmarkEnd w:id="686"/>
    </w:p>
    <w:p w:rsidR="0083355C" w:rsidRPr="0083355C" w:rsidRDefault="0083355C" w:rsidP="0083355C">
      <w:pPr>
        <w:pStyle w:val="TableTitle"/>
      </w:pPr>
      <w:bookmarkStart w:id="687" w:name="_Toc404165514"/>
      <w:r>
        <w:t>Hydraulic properties used in groundwater</w:t>
      </w:r>
      <w:r w:rsidR="00DC6BE0">
        <w:t>-</w:t>
      </w:r>
      <w:r>
        <w:t>flow model simulations for the Ocean County study area, New Jersey.</w:t>
      </w:r>
      <w:bookmarkEnd w:id="687"/>
    </w:p>
    <w:p w:rsidR="00400E0D" w:rsidRDefault="00400E0D" w:rsidP="003A1F78">
      <w:pPr>
        <w:pStyle w:val="Heading2"/>
      </w:pPr>
      <w:bookmarkStart w:id="688" w:name="_Toc304299174"/>
      <w:bookmarkStart w:id="689" w:name="_Toc304299286"/>
      <w:bookmarkStart w:id="690" w:name="_Toc304378522"/>
      <w:bookmarkStart w:id="691" w:name="_Toc235947758"/>
      <w:bookmarkStart w:id="692" w:name="_Toc248572008"/>
      <w:bookmarkStart w:id="693" w:name="_Toc404165456"/>
      <w:bookmarkEnd w:id="688"/>
      <w:bookmarkEnd w:id="689"/>
      <w:bookmarkEnd w:id="690"/>
      <w:r>
        <w:t>Transient Calibration</w:t>
      </w:r>
      <w:bookmarkEnd w:id="691"/>
      <w:bookmarkEnd w:id="692"/>
      <w:bookmarkEnd w:id="693"/>
    </w:p>
    <w:p w:rsidR="009D64E4" w:rsidRDefault="009D64E4" w:rsidP="009D64E4">
      <w:pPr>
        <w:pStyle w:val="BodyText"/>
      </w:pPr>
      <w:bookmarkStart w:id="694" w:name="_Toc283822157"/>
      <w:bookmarkStart w:id="695" w:name="_Toc283825098"/>
      <w:bookmarkEnd w:id="694"/>
      <w:bookmarkEnd w:id="695"/>
      <w:r>
        <w:t>When evaluating the adequacy of model calibration, Reilly and Harbaugh (2004) state that “a reasonable representation of the conceptual model and sources of water is more important than blindly minimizing the discrepancy between simulated and observed heads.”</w:t>
      </w:r>
      <w:r w:rsidRPr="00FB6AC5">
        <w:t xml:space="preserve"> </w:t>
      </w:r>
      <w:r>
        <w:t xml:space="preserve">For this model, several types of data are used for comparison of measured and simulated values to support the representation of the conceptual model, including water levels, ground-water discharge to streams and regional flow budgets. </w:t>
      </w:r>
    </w:p>
    <w:p w:rsidR="00400E0D" w:rsidRDefault="00400E0D" w:rsidP="000F6C2C">
      <w:pPr>
        <w:pStyle w:val="BodyText"/>
      </w:pPr>
      <w:r>
        <w:t xml:space="preserve">Hydrologic properties </w:t>
      </w:r>
      <w:r w:rsidR="00587F28">
        <w:t>are</w:t>
      </w:r>
      <w:r>
        <w:t xml:space="preserve"> adjusted during model calibration to minimize the difference</w:t>
      </w:r>
      <w:r w:rsidR="00014A58">
        <w:t>s</w:t>
      </w:r>
      <w:r>
        <w:t xml:space="preserve"> between simulated and measured values of one or more of the following: (1) estimated base flow at 12 streamflow-gaging stations, (2) water levels in </w:t>
      </w:r>
      <w:r w:rsidR="00430FE0">
        <w:t>63</w:t>
      </w:r>
      <w:r>
        <w:t xml:space="preserve"> selected wells, (3) potentiometric surfaces in October 2003, and (4) water levels in 1</w:t>
      </w:r>
      <w:r w:rsidR="00430FE0">
        <w:t>4</w:t>
      </w:r>
      <w:r>
        <w:t xml:space="preserve"> selected observation wells for which long-term hydrographs </w:t>
      </w:r>
      <w:r w:rsidR="00587F28">
        <w:t>are</w:t>
      </w:r>
      <w:r>
        <w:t xml:space="preserve"> available. Potentiometric-surface maps of all confined aquifers in the New Jersey Coastal Plain, generated from </w:t>
      </w:r>
      <w:r w:rsidR="00C373FE">
        <w:t xml:space="preserve">measurements of </w:t>
      </w:r>
      <w:r>
        <w:t>groun</w:t>
      </w:r>
      <w:r w:rsidR="00C373FE">
        <w:t xml:space="preserve">dwater level </w:t>
      </w:r>
      <w:r>
        <w:t>during October to December 2003 (</w:t>
      </w:r>
      <w:proofErr w:type="spellStart"/>
      <w:r>
        <w:t>dePaul</w:t>
      </w:r>
      <w:proofErr w:type="spellEnd"/>
      <w:r>
        <w:t xml:space="preserve"> and others, 2009), </w:t>
      </w:r>
      <w:r w:rsidR="00EA2118">
        <w:t xml:space="preserve">were </w:t>
      </w:r>
      <w:r>
        <w:t>used in this analysis.</w:t>
      </w:r>
    </w:p>
    <w:p w:rsidR="00882C5A" w:rsidRDefault="00400E0D" w:rsidP="000F6C2C">
      <w:pPr>
        <w:pStyle w:val="BodyText"/>
      </w:pPr>
      <w:r>
        <w:t>Initial values of specific yield for the unconfined Kirkwood-</w:t>
      </w:r>
      <w:proofErr w:type="spellStart"/>
      <w:r>
        <w:t>Cohansey</w:t>
      </w:r>
      <w:proofErr w:type="spellEnd"/>
      <w:r>
        <w:t xml:space="preserve"> aquifer system (layer 1) and the unconfined part of the Vincentown aquifer </w:t>
      </w:r>
      <w:r w:rsidR="00587F28">
        <w:t>are</w:t>
      </w:r>
      <w:r>
        <w:t xml:space="preserve"> set to published values and adjusted during model calibration by comparing measured water levels at wells screened in the unconfined aquifer to simulated heads in the respective model layer. Storage is a source of water to groundwater-withdrawal wells, and the amount of water available from storage varies from aquifer to aquifer. Hydrographs of </w:t>
      </w:r>
      <w:r>
        <w:lastRenderedPageBreak/>
        <w:t xml:space="preserve">simulated and measured water levels </w:t>
      </w:r>
      <w:r w:rsidR="00587F28">
        <w:t>are</w:t>
      </w:r>
      <w:r>
        <w:t xml:space="preserve"> compared for wells screened within each respective aquifer. Initial published values of specific storage </w:t>
      </w:r>
      <w:r w:rsidR="00587F28">
        <w:t>are</w:t>
      </w:r>
      <w:r>
        <w:t xml:space="preserve"> adjusted for each model layer to minimize the difference between simulated heads and periodic water-level measurements at observation or withdrawal wells.</w:t>
      </w:r>
    </w:p>
    <w:p w:rsidR="00400E0D" w:rsidRDefault="00400E0D" w:rsidP="00ED0512">
      <w:pPr>
        <w:pStyle w:val="BodyText"/>
      </w:pPr>
      <w:r>
        <w:t xml:space="preserve">The </w:t>
      </w:r>
      <w:r w:rsidRPr="001C2A51">
        <w:t>average difference (</w:t>
      </w:r>
      <w:r>
        <w:t>simulated water level minus measured water level or residual</w:t>
      </w:r>
      <w:r w:rsidRPr="001C2A51">
        <w:t>)</w:t>
      </w:r>
      <w:r>
        <w:t>,</w:t>
      </w:r>
      <w:r w:rsidR="00381E4F">
        <w:t xml:space="preserve"> </w:t>
      </w:r>
      <w:r>
        <w:t xml:space="preserve">average absolute difference, and the root mean square error </w:t>
      </w:r>
      <w:r w:rsidRPr="001C2A51">
        <w:t xml:space="preserve">between simulated </w:t>
      </w:r>
      <w:r>
        <w:t xml:space="preserve">and measured water levels at </w:t>
      </w:r>
      <w:r w:rsidR="00430FE0">
        <w:t>63</w:t>
      </w:r>
      <w:r w:rsidR="00B810E3">
        <w:t> </w:t>
      </w:r>
      <w:r w:rsidRPr="001C2A51">
        <w:t>wells that had more than one wat</w:t>
      </w:r>
      <w:r>
        <w:t xml:space="preserve">er-level measurement during </w:t>
      </w:r>
      <w:r w:rsidRPr="001C2A51">
        <w:t xml:space="preserve">January </w:t>
      </w:r>
      <w:r w:rsidR="00430FE0">
        <w:t>2000</w:t>
      </w:r>
      <w:r w:rsidR="007D48A8">
        <w:t xml:space="preserve"> to </w:t>
      </w:r>
      <w:r w:rsidRPr="00A75E99">
        <w:t>December 2003</w:t>
      </w:r>
      <w:r>
        <w:t xml:space="preserve"> are </w:t>
      </w:r>
      <w:r w:rsidR="005E393D">
        <w:t>used to evaluate model calibration (</w:t>
      </w:r>
      <w:r>
        <w:t xml:space="preserve">table </w:t>
      </w:r>
      <w:r w:rsidR="00EA2118">
        <w:t>7)</w:t>
      </w:r>
      <w:r w:rsidRPr="00A75E99">
        <w:t xml:space="preserve">. </w:t>
      </w:r>
      <w:commentRangeStart w:id="696"/>
      <w:r w:rsidRPr="00A75E99">
        <w:t>Th</w:t>
      </w:r>
      <w:r w:rsidR="002473C4">
        <w:t>e root mean square error for 631</w:t>
      </w:r>
      <w:r w:rsidRPr="00A75E99">
        <w:t xml:space="preserve"> water</w:t>
      </w:r>
      <w:r>
        <w:t>-</w:t>
      </w:r>
      <w:r w:rsidRPr="00A75E99">
        <w:t xml:space="preserve">level measurements within the study area is </w:t>
      </w:r>
      <w:r w:rsidR="007D7380">
        <w:t>13.0</w:t>
      </w:r>
      <w:r w:rsidR="00B810E3">
        <w:t> </w:t>
      </w:r>
      <w:r w:rsidRPr="00A75E99">
        <w:t>feet,</w:t>
      </w:r>
      <w:commentRangeEnd w:id="696"/>
      <w:r w:rsidR="00177153">
        <w:rPr>
          <w:rStyle w:val="CommentReference"/>
        </w:rPr>
        <w:commentReference w:id="696"/>
      </w:r>
      <w:r w:rsidRPr="00A75E99">
        <w:t xml:space="preserve"> indicative</w:t>
      </w:r>
      <w:r w:rsidRPr="001C2A51">
        <w:t xml:space="preserve"> of a reasonable fit between simulated and measured water levels.</w:t>
      </w:r>
      <w:r w:rsidR="002473C4">
        <w:t xml:space="preserve"> Seventy-eight</w:t>
      </w:r>
      <w:r>
        <w:t xml:space="preserve"> percent</w:t>
      </w:r>
      <w:r w:rsidRPr="001C2A51">
        <w:t xml:space="preserve"> of the sim</w:t>
      </w:r>
      <w:r w:rsidR="002473C4">
        <w:t>ulated water levels are within11</w:t>
      </w:r>
      <w:r w:rsidR="00B810E3">
        <w:t> </w:t>
      </w:r>
      <w:r w:rsidRPr="001C2A51">
        <w:t>feet of the measured water level</w:t>
      </w:r>
      <w:r>
        <w:t>s</w:t>
      </w:r>
      <w:r w:rsidRPr="001C2A51">
        <w:t>.</w:t>
      </w:r>
      <w:r w:rsidR="00381E4F">
        <w:t xml:space="preserve"> </w:t>
      </w:r>
      <w:r w:rsidRPr="001C2A51">
        <w:t>Wells that had a wate</w:t>
      </w:r>
      <w:r w:rsidR="00B810E3">
        <w:t>r-level residual greater than 9 </w:t>
      </w:r>
      <w:r>
        <w:t>feet include</w:t>
      </w:r>
      <w:r w:rsidRPr="001C2A51">
        <w:t xml:space="preserve"> </w:t>
      </w:r>
      <w:r w:rsidR="00BB520C">
        <w:t>public-</w:t>
      </w:r>
      <w:r w:rsidRPr="001C2A51">
        <w:t xml:space="preserve">supply wells </w:t>
      </w:r>
      <w:r>
        <w:t>and</w:t>
      </w:r>
      <w:r w:rsidRPr="001C2A51">
        <w:t xml:space="preserve"> observation wells near </w:t>
      </w:r>
      <w:r w:rsidR="00BB520C">
        <w:t>public-</w:t>
      </w:r>
      <w:r w:rsidRPr="001C2A51">
        <w:t>supply wells</w:t>
      </w:r>
      <w:r>
        <w:t xml:space="preserve"> where substantial withdrawals occur</w:t>
      </w:r>
      <w:r w:rsidRPr="001C2A51">
        <w:t xml:space="preserve">. </w:t>
      </w:r>
      <w:r>
        <w:t xml:space="preserve">The average of the residual for each </w:t>
      </w:r>
      <w:commentRangeStart w:id="697"/>
      <w:r>
        <w:t xml:space="preserve">layer </w:t>
      </w:r>
      <w:commentRangeEnd w:id="697"/>
      <w:r w:rsidR="00177153">
        <w:rPr>
          <w:rStyle w:val="CommentReference"/>
        </w:rPr>
        <w:commentReference w:id="697"/>
      </w:r>
      <w:r>
        <w:t xml:space="preserve">ranges from </w:t>
      </w:r>
      <w:r w:rsidR="00143BC1">
        <w:t>-</w:t>
      </w:r>
      <w:r w:rsidR="007D7380">
        <w:t>1</w:t>
      </w:r>
      <w:r w:rsidR="00DF0A73">
        <w:t xml:space="preserve">3.2 </w:t>
      </w:r>
      <w:r>
        <w:t xml:space="preserve">to </w:t>
      </w:r>
      <w:r w:rsidR="007D7380">
        <w:t>6.</w:t>
      </w:r>
      <w:r w:rsidR="002473C4">
        <w:t>2</w:t>
      </w:r>
      <w:r w:rsidR="00B810E3">
        <w:t> </w:t>
      </w:r>
      <w:r>
        <w:t>feet. The average absolute difference</w:t>
      </w:r>
      <w:r w:rsidRPr="00794D26">
        <w:t xml:space="preserve"> </w:t>
      </w:r>
      <w:r>
        <w:t xml:space="preserve">residual for each </w:t>
      </w:r>
      <w:commentRangeStart w:id="698"/>
      <w:r>
        <w:t>layer</w:t>
      </w:r>
      <w:commentRangeEnd w:id="698"/>
      <w:r w:rsidR="00177153">
        <w:rPr>
          <w:rStyle w:val="CommentReference"/>
        </w:rPr>
        <w:commentReference w:id="698"/>
      </w:r>
      <w:r>
        <w:t xml:space="preserve"> ranges from </w:t>
      </w:r>
      <w:r w:rsidR="007D7380">
        <w:t>4.</w:t>
      </w:r>
      <w:r w:rsidR="00DF0A73">
        <w:t>7</w:t>
      </w:r>
      <w:r w:rsidR="007D7380">
        <w:t xml:space="preserve"> </w:t>
      </w:r>
      <w:r>
        <w:t>to</w:t>
      </w:r>
      <w:r w:rsidR="00B810E3">
        <w:t xml:space="preserve"> 13.2 </w:t>
      </w:r>
      <w:r w:rsidR="00DF0A73">
        <w:t>feet</w:t>
      </w:r>
      <w:r>
        <w:t>.</w:t>
      </w:r>
    </w:p>
    <w:p w:rsidR="0083355C" w:rsidRDefault="0083355C" w:rsidP="0083355C">
      <w:pPr>
        <w:pStyle w:val="TableTitle"/>
      </w:pPr>
      <w:bookmarkStart w:id="699" w:name="_Toc404165515"/>
      <w:r>
        <w:t xml:space="preserve">Average difference between simulated and </w:t>
      </w:r>
      <w:del w:id="700" w:author="Author">
        <w:r w:rsidDel="005B5D5A">
          <w:delText>January 2000</w:delText>
        </w:r>
        <w:r w:rsidR="00661905" w:rsidDel="005B5D5A">
          <w:delText>–</w:delText>
        </w:r>
      </w:del>
      <w:ins w:id="701" w:author="Author">
        <w:del w:id="702" w:author="Author">
          <w:r w:rsidR="000B61AC" w:rsidDel="005B5D5A">
            <w:delText xml:space="preserve"> to </w:delText>
          </w:r>
        </w:del>
      </w:ins>
      <w:del w:id="703" w:author="Author">
        <w:r w:rsidDel="005B5D5A">
          <w:delText xml:space="preserve">December 2003 </w:delText>
        </w:r>
      </w:del>
      <w:r>
        <w:t>measured water levels</w:t>
      </w:r>
      <w:ins w:id="704" w:author="Author">
        <w:r w:rsidR="00FE127C">
          <w:t xml:space="preserve"> from January 2000 to December 2003</w:t>
        </w:r>
      </w:ins>
      <w:r>
        <w:t xml:space="preserve"> in selected wells, Ocean County study area, New Jersey</w:t>
      </w:r>
      <w:ins w:id="705" w:author="Author">
        <w:del w:id="706" w:author="Author">
          <w:r w:rsidR="005B5D5A" w:rsidDel="00FE127C">
            <w:delText>, January 2000 to December 2003</w:delText>
          </w:r>
        </w:del>
      </w:ins>
      <w:r>
        <w:t>.</w:t>
      </w:r>
      <w:bookmarkEnd w:id="699"/>
    </w:p>
    <w:p w:rsidR="00882C5A" w:rsidRDefault="00400E0D" w:rsidP="00EC4038">
      <w:pPr>
        <w:pStyle w:val="BodyText"/>
      </w:pPr>
      <w:r>
        <w:t xml:space="preserve">The </w:t>
      </w:r>
      <w:r w:rsidR="004702F7">
        <w:t xml:space="preserve">October 2003 </w:t>
      </w:r>
      <w:r>
        <w:t>simulated water table of</w:t>
      </w:r>
      <w:r w:rsidRPr="001C2A51">
        <w:t xml:space="preserve"> the Kirkwood-</w:t>
      </w:r>
      <w:proofErr w:type="spellStart"/>
      <w:r w:rsidRPr="001C2A51">
        <w:t>Cohansey</w:t>
      </w:r>
      <w:proofErr w:type="spellEnd"/>
      <w:r w:rsidRPr="001C2A51">
        <w:t xml:space="preserve"> aquifer s</w:t>
      </w:r>
      <w:r>
        <w:t>ystem closely approximates</w:t>
      </w:r>
      <w:r w:rsidRPr="001C2A51">
        <w:t xml:space="preserve"> the</w:t>
      </w:r>
      <w:r>
        <w:t xml:space="preserve"> measure</w:t>
      </w:r>
      <w:r w:rsidR="00DF0A73">
        <w:t>d composite water table (fig. 1</w:t>
      </w:r>
      <w:r w:rsidR="00726499">
        <w:t>1</w:t>
      </w:r>
      <w:r>
        <w:t xml:space="preserve">A). </w:t>
      </w:r>
      <w:commentRangeStart w:id="707"/>
      <w:r>
        <w:t xml:space="preserve">The </w:t>
      </w:r>
      <w:ins w:id="708" w:author="Author">
        <w:r w:rsidR="00256CEE">
          <w:t xml:space="preserve">absolute values of the </w:t>
        </w:r>
      </w:ins>
      <w:r>
        <w:t>average water-level residual</w:t>
      </w:r>
      <w:ins w:id="709" w:author="Author">
        <w:r w:rsidR="00256CEE">
          <w:t>s</w:t>
        </w:r>
      </w:ins>
      <w:r>
        <w:t xml:space="preserve"> for</w:t>
      </w:r>
      <w:r w:rsidRPr="001C2A51">
        <w:t xml:space="preserve"> wells screened in the Kirkwood-</w:t>
      </w:r>
      <w:proofErr w:type="spellStart"/>
      <w:r w:rsidRPr="001C2A51">
        <w:t>Cohansey</w:t>
      </w:r>
      <w:proofErr w:type="spellEnd"/>
      <w:r w:rsidRPr="001C2A51">
        <w:t xml:space="preserve"> aquifer syst</w:t>
      </w:r>
      <w:r w:rsidR="00B810E3">
        <w:t xml:space="preserve">em </w:t>
      </w:r>
      <w:del w:id="710" w:author="Author">
        <w:r w:rsidR="00B810E3" w:rsidDel="00256CEE">
          <w:delText xml:space="preserve">is </w:delText>
        </w:r>
      </w:del>
      <w:ins w:id="711" w:author="Author">
        <w:r w:rsidR="00256CEE">
          <w:t xml:space="preserve">are </w:t>
        </w:r>
      </w:ins>
      <w:r w:rsidR="00B810E3">
        <w:t>11 </w:t>
      </w:r>
      <w:r>
        <w:t>feet or less a</w:t>
      </w:r>
      <w:r w:rsidR="00232EA1">
        <w:t>t 23</w:t>
      </w:r>
      <w:r>
        <w:t xml:space="preserve"> of 2</w:t>
      </w:r>
      <w:r w:rsidR="00232EA1">
        <w:t>8</w:t>
      </w:r>
      <w:r w:rsidR="00B810E3">
        <w:t> </w:t>
      </w:r>
      <w:r w:rsidRPr="001C2A51">
        <w:t>wells</w:t>
      </w:r>
      <w:commentRangeEnd w:id="707"/>
      <w:r w:rsidR="00256CEE">
        <w:rPr>
          <w:rStyle w:val="CommentReference"/>
        </w:rPr>
        <w:commentReference w:id="707"/>
      </w:r>
      <w:r>
        <w:t xml:space="preserve">, and the average of residuals is </w:t>
      </w:r>
      <w:r w:rsidR="00143BC1">
        <w:t>-</w:t>
      </w:r>
      <w:r w:rsidR="00232EA1">
        <w:t>4.6</w:t>
      </w:r>
      <w:r w:rsidR="00B810E3">
        <w:t> </w:t>
      </w:r>
      <w:r>
        <w:t>feet</w:t>
      </w:r>
      <w:ins w:id="712" w:author="Author">
        <w:r w:rsidR="00256CEE">
          <w:t xml:space="preserve"> (table 7)</w:t>
        </w:r>
      </w:ins>
      <w:r>
        <w:t xml:space="preserve">. </w:t>
      </w:r>
      <w:ins w:id="713" w:author="Author">
        <w:r w:rsidR="00D83CFD">
          <w:t xml:space="preserve">Relatively </w:t>
        </w:r>
      </w:ins>
      <w:del w:id="714" w:author="Author">
        <w:r w:rsidDel="00D83CFD">
          <w:delText>L</w:delText>
        </w:r>
      </w:del>
      <w:ins w:id="715" w:author="Author">
        <w:r w:rsidR="00D83CFD">
          <w:t>l</w:t>
        </w:r>
      </w:ins>
      <w:r>
        <w:t>arge</w:t>
      </w:r>
      <w:del w:id="716" w:author="Author">
        <w:r w:rsidDel="00E90B71">
          <w:delText>r</w:delText>
        </w:r>
      </w:del>
      <w:r w:rsidR="00232EA1">
        <w:t xml:space="preserve"> residuals are indicated at five</w:t>
      </w:r>
      <w:r>
        <w:t xml:space="preserve"> wells</w:t>
      </w:r>
      <w:r w:rsidR="00232EA1">
        <w:t xml:space="preserve">, </w:t>
      </w:r>
      <w:ins w:id="717" w:author="Author">
        <w:r w:rsidR="00E90B71">
          <w:t xml:space="preserve">of which, </w:t>
        </w:r>
      </w:ins>
      <w:r w:rsidR="00232EA1">
        <w:t>four</w:t>
      </w:r>
      <w:r>
        <w:t xml:space="preserve"> </w:t>
      </w:r>
      <w:del w:id="718" w:author="Author">
        <w:r w:rsidDel="00E90B71">
          <w:delText xml:space="preserve">that </w:delText>
        </w:r>
      </w:del>
      <w:r>
        <w:t>are affected by groundwater withdrawals</w:t>
      </w:r>
      <w:r w:rsidRPr="001C2A51">
        <w:t>.</w:t>
      </w:r>
    </w:p>
    <w:p w:rsidR="00400E0D" w:rsidRPr="00FE127C" w:rsidRDefault="00FA4C50" w:rsidP="00FE127C">
      <w:pPr>
        <w:pStyle w:val="FigureCaption"/>
      </w:pPr>
      <w:bookmarkStart w:id="719" w:name="_Toc304299178"/>
      <w:bookmarkStart w:id="720" w:name="_Toc304299290"/>
      <w:bookmarkStart w:id="721" w:name="_Toc304378526"/>
      <w:bookmarkStart w:id="722" w:name="_Toc404165479"/>
      <w:bookmarkEnd w:id="719"/>
      <w:bookmarkEnd w:id="720"/>
      <w:bookmarkEnd w:id="721"/>
      <w:r w:rsidRPr="00FE127C">
        <w:t>Maps showing</w:t>
      </w:r>
      <w:ins w:id="723" w:author="Author">
        <w:del w:id="724" w:author="Author">
          <w:r w:rsidR="00F13349" w:rsidRPr="00FE127C" w:rsidDel="005B5D5A">
            <w:delText>:</w:delText>
          </w:r>
        </w:del>
      </w:ins>
      <w:del w:id="725" w:author="Author">
        <w:r w:rsidRPr="00FE127C" w:rsidDel="005B5D5A">
          <w:delText xml:space="preserve"> </w:delText>
        </w:r>
        <w:r w:rsidR="00400E0D" w:rsidRPr="00FE127C" w:rsidDel="005B5D5A">
          <w:rPr>
            <w:rStyle w:val="MultipartFigCap"/>
            <w:i w:val="0"/>
          </w:rPr>
          <w:delText>A</w:delText>
        </w:r>
        <w:r w:rsidR="008D5CCD" w:rsidRPr="00FE127C" w:rsidDel="005B5D5A">
          <w:delText>,</w:delText>
        </w:r>
      </w:del>
      <w:r w:rsidR="00882C5A" w:rsidRPr="00FE127C">
        <w:t xml:space="preserve"> </w:t>
      </w:r>
      <w:r w:rsidR="008D5CCD" w:rsidRPr="00FE127C">
        <w:t>s</w:t>
      </w:r>
      <w:r w:rsidR="00400E0D" w:rsidRPr="00FE127C">
        <w:t>imulated October 2003 and composite measured water tables of the</w:t>
      </w:r>
      <w:ins w:id="726" w:author="Author">
        <w:r w:rsidR="005B5D5A" w:rsidRPr="00FE127C">
          <w:t xml:space="preserve"> </w:t>
        </w:r>
        <w:r w:rsidR="005B5D5A" w:rsidRPr="00FE127C">
          <w:rPr>
            <w:rStyle w:val="Emphasis"/>
          </w:rPr>
          <w:t>A</w:t>
        </w:r>
        <w:r w:rsidR="005B5D5A" w:rsidRPr="00FE127C">
          <w:t>,</w:t>
        </w:r>
      </w:ins>
      <w:r w:rsidR="00400E0D" w:rsidRPr="00FE127C">
        <w:t xml:space="preserve"> Kirkwood-</w:t>
      </w:r>
      <w:proofErr w:type="spellStart"/>
      <w:r w:rsidR="00400E0D" w:rsidRPr="00FE127C">
        <w:t>Cohansey</w:t>
      </w:r>
      <w:proofErr w:type="spellEnd"/>
      <w:r w:rsidR="00400E0D" w:rsidRPr="00FE127C">
        <w:t xml:space="preserve"> aquifer system;</w:t>
      </w:r>
      <w:del w:id="727" w:author="Author">
        <w:r w:rsidR="00400E0D" w:rsidRPr="00FE127C" w:rsidDel="005B5D5A">
          <w:delText xml:space="preserve"> and simulated October 2003 and measured potentiometric surfaces of the,</w:delText>
        </w:r>
      </w:del>
      <w:r w:rsidR="00400E0D" w:rsidRPr="00FE127C">
        <w:t xml:space="preserve"> </w:t>
      </w:r>
      <w:r w:rsidR="00400E0D" w:rsidRPr="00FE127C">
        <w:rPr>
          <w:rStyle w:val="Emphasis"/>
        </w:rPr>
        <w:t>B</w:t>
      </w:r>
      <w:r w:rsidR="00400E0D" w:rsidRPr="00FE127C">
        <w:t xml:space="preserve">, Rio </w:t>
      </w:r>
      <w:r w:rsidR="00400E0D" w:rsidRPr="00FE127C">
        <w:lastRenderedPageBreak/>
        <w:t xml:space="preserve">Grande water-bearing zone; </w:t>
      </w:r>
      <w:r w:rsidR="00400E0D" w:rsidRPr="00FE127C">
        <w:rPr>
          <w:rStyle w:val="Emphasis"/>
        </w:rPr>
        <w:t>C</w:t>
      </w:r>
      <w:r w:rsidR="00400E0D" w:rsidRPr="00FE127C">
        <w:t>,</w:t>
      </w:r>
      <w:r w:rsidR="00381E4F" w:rsidRPr="00FE127C">
        <w:t xml:space="preserve"> </w:t>
      </w:r>
      <w:r w:rsidR="00400E0D" w:rsidRPr="00FE127C">
        <w:t xml:space="preserve">Atlantic City 800-foot sand, upper sand unit; </w:t>
      </w:r>
      <w:r w:rsidR="00400E0D" w:rsidRPr="00FE127C">
        <w:rPr>
          <w:rStyle w:val="Emphasis"/>
        </w:rPr>
        <w:t>D</w:t>
      </w:r>
      <w:r w:rsidR="00400E0D" w:rsidRPr="00FE127C">
        <w:t xml:space="preserve">, Atlantic City 800-foot sand, lower sand unit; and </w:t>
      </w:r>
      <w:r w:rsidR="00400E0D" w:rsidRPr="00FE127C">
        <w:rPr>
          <w:rStyle w:val="Emphasis"/>
        </w:rPr>
        <w:t>E</w:t>
      </w:r>
      <w:r w:rsidR="00400E0D" w:rsidRPr="00FE127C">
        <w:t xml:space="preserve">, Piney Point aquifer, Ocean County study area, New Jersey. Average </w:t>
      </w:r>
      <w:del w:id="728" w:author="Author">
        <w:r w:rsidR="00875BA8" w:rsidRPr="00FE127C" w:rsidDel="00485F84">
          <w:delText>2000</w:delText>
        </w:r>
        <w:r w:rsidR="00400E0D" w:rsidRPr="00FE127C" w:rsidDel="00485F84">
          <w:delText>–</w:delText>
        </w:r>
      </w:del>
      <w:ins w:id="729" w:author="Author">
        <w:del w:id="730" w:author="Author">
          <w:r w:rsidR="00F13349" w:rsidRPr="00FE127C" w:rsidDel="00485F84">
            <w:delText xml:space="preserve"> to </w:delText>
          </w:r>
        </w:del>
      </w:ins>
      <w:del w:id="731" w:author="Author">
        <w:r w:rsidR="00400E0D" w:rsidRPr="00FE127C" w:rsidDel="00485F84">
          <w:delText xml:space="preserve">2003 </w:delText>
        </w:r>
      </w:del>
      <w:r w:rsidR="00400E0D" w:rsidRPr="00FE127C">
        <w:t xml:space="preserve">water-level residuals </w:t>
      </w:r>
      <w:ins w:id="732" w:author="Author">
        <w:del w:id="733" w:author="Unknown">
          <w:r w:rsidR="00485F84" w:rsidRPr="00FE127C" w:rsidDel="00FE127C">
            <w:delText xml:space="preserve">for </w:delText>
          </w:r>
        </w:del>
        <w:r w:rsidR="00FE127C" w:rsidRPr="00FE127C">
          <w:t xml:space="preserve">from </w:t>
        </w:r>
        <w:r w:rsidR="00485F84" w:rsidRPr="00FE127C">
          <w:t xml:space="preserve">2000 to 2003 </w:t>
        </w:r>
      </w:ins>
      <w:r w:rsidR="00400E0D" w:rsidRPr="00FE127C">
        <w:t>are shown for each well screened in the aquifer with multiple water-level measurements.</w:t>
      </w:r>
      <w:bookmarkEnd w:id="722"/>
      <w:ins w:id="734" w:author="Author">
        <w:r w:rsidR="00D52CE0">
          <w:t xml:space="preserve"> NGVD 29, National Geodetic Vertical Datum of 1929.</w:t>
        </w:r>
      </w:ins>
    </w:p>
    <w:p w:rsidR="00882C5A" w:rsidRDefault="00400E0D" w:rsidP="003F7EA9">
      <w:pPr>
        <w:pStyle w:val="BodyText"/>
      </w:pPr>
      <w:r>
        <w:t>T</w:t>
      </w:r>
      <w:r w:rsidRPr="001C2A51">
        <w:t xml:space="preserve">he </w:t>
      </w:r>
      <w:r>
        <w:t xml:space="preserve">October 2003 </w:t>
      </w:r>
      <w:r w:rsidRPr="001C2A51">
        <w:t xml:space="preserve">simulated </w:t>
      </w:r>
      <w:r>
        <w:t>and measured potentiometric surfaces of the Rio Grande water-bearing</w:t>
      </w:r>
      <w:r w:rsidR="00DF0A73">
        <w:t xml:space="preserve"> zone </w:t>
      </w:r>
      <w:del w:id="735" w:author="Author">
        <w:r w:rsidR="00DF0A73" w:rsidDel="00AB2852">
          <w:delText>are presented on figure 1</w:delText>
        </w:r>
        <w:r w:rsidR="00726499" w:rsidDel="00AB2852">
          <w:delText>1</w:delText>
        </w:r>
        <w:r w:rsidDel="00AB2852">
          <w:delText xml:space="preserve">B </w:delText>
        </w:r>
      </w:del>
      <w:r>
        <w:t>along with the</w:t>
      </w:r>
      <w:r w:rsidRPr="001C2A51">
        <w:t xml:space="preserve"> a</w:t>
      </w:r>
      <w:r>
        <w:t xml:space="preserve">verage </w:t>
      </w:r>
      <w:r w:rsidR="00FC5376">
        <w:t>2000</w:t>
      </w:r>
      <w:r w:rsidR="00DF0A73">
        <w:t xml:space="preserve"> </w:t>
      </w:r>
      <w:r>
        <w:t xml:space="preserve">to 2003 water-level residuals </w:t>
      </w:r>
      <w:del w:id="736" w:author="Author">
        <w:r w:rsidDel="00AB2852">
          <w:delText xml:space="preserve">for </w:delText>
        </w:r>
      </w:del>
      <w:ins w:id="737" w:author="Author">
        <w:r w:rsidR="00AB2852">
          <w:t xml:space="preserve">are based on data from only </w:t>
        </w:r>
      </w:ins>
      <w:r w:rsidR="00FC5376">
        <w:t>two</w:t>
      </w:r>
      <w:r w:rsidR="004C040A">
        <w:t xml:space="preserve"> </w:t>
      </w:r>
      <w:r w:rsidR="00FE5BC3">
        <w:t>public-</w:t>
      </w:r>
      <w:r>
        <w:t>supply wells screened in the aquifer</w:t>
      </w:r>
      <w:ins w:id="738" w:author="Author">
        <w:r w:rsidR="00AB2852">
          <w:t xml:space="preserve"> (fig. 11B)</w:t>
        </w:r>
      </w:ins>
      <w:r>
        <w:t xml:space="preserve">. Hydrologic data </w:t>
      </w:r>
      <w:r w:rsidRPr="001C2A51">
        <w:t>for the Rio Grande</w:t>
      </w:r>
      <w:r>
        <w:t xml:space="preserve"> water-bearing zone in the Ocean County study area are limited as a result of the minor geographic extent of the water-bearing zone in the southeastern part of the county. The average residual at the </w:t>
      </w:r>
      <w:r w:rsidR="00FC5376">
        <w:t>two</w:t>
      </w:r>
      <w:r w:rsidR="004C040A">
        <w:t xml:space="preserve"> </w:t>
      </w:r>
      <w:r w:rsidR="00FE5BC3">
        <w:t>public-</w:t>
      </w:r>
      <w:r>
        <w:t xml:space="preserve">supply </w:t>
      </w:r>
      <w:r w:rsidRPr="001C2A51">
        <w:t>well</w:t>
      </w:r>
      <w:r>
        <w:t>s is -</w:t>
      </w:r>
      <w:r w:rsidR="00FC5376">
        <w:t>13.2</w:t>
      </w:r>
      <w:r w:rsidR="00B810E3">
        <w:t> </w:t>
      </w:r>
      <w:r w:rsidRPr="001C2A51">
        <w:t>feet.</w:t>
      </w:r>
    </w:p>
    <w:p w:rsidR="00400E0D" w:rsidRPr="001C2A51" w:rsidRDefault="00400E0D" w:rsidP="003F7EA9">
      <w:pPr>
        <w:pStyle w:val="BodyText"/>
      </w:pPr>
      <w:r w:rsidRPr="001C2A51">
        <w:t xml:space="preserve">The </w:t>
      </w:r>
      <w:r>
        <w:rPr>
          <w:noProof/>
        </w:rPr>
        <w:t xml:space="preserve">October 2003 simulated </w:t>
      </w:r>
      <w:r w:rsidRPr="001C2A51">
        <w:t>p</w:t>
      </w:r>
      <w:r>
        <w:t>otentiometric surface of the</w:t>
      </w:r>
      <w:r w:rsidRPr="001C2A51">
        <w:t xml:space="preserve"> upper and lower sand </w:t>
      </w:r>
      <w:r>
        <w:t>units of the</w:t>
      </w:r>
      <w:r w:rsidRPr="001C2A51">
        <w:t xml:space="preserve"> Atlantic City</w:t>
      </w:r>
      <w:r>
        <w:t xml:space="preserve"> 800-foot sand </w:t>
      </w:r>
      <w:r w:rsidRPr="001C2A51">
        <w:t>are ver</w:t>
      </w:r>
      <w:r w:rsidR="00DF0A73">
        <w:t>y similar (figs. 1</w:t>
      </w:r>
      <w:r w:rsidR="00726499">
        <w:t>1</w:t>
      </w:r>
      <w:r w:rsidR="002C4618">
        <w:t xml:space="preserve">C and </w:t>
      </w:r>
      <w:r>
        <w:t xml:space="preserve">D). Most of the </w:t>
      </w:r>
      <w:r w:rsidRPr="001C2A51">
        <w:t>wells screened in the Atlantic City</w:t>
      </w:r>
      <w:r>
        <w:t xml:space="preserve"> 800-foot s</w:t>
      </w:r>
      <w:r w:rsidRPr="001C2A51">
        <w:t>and a</w:t>
      </w:r>
      <w:r>
        <w:t xml:space="preserve">re </w:t>
      </w:r>
      <w:r w:rsidR="00FE5BC3">
        <w:t>public-</w:t>
      </w:r>
      <w:r>
        <w:t xml:space="preserve">supply wells located on Long Beach Island and are subject to high withdrawal demand. Measured water levels in these wells are affected by pumping conditions at or near each well. Residuals at </w:t>
      </w:r>
      <w:r w:rsidR="00FC5376">
        <w:t>12</w:t>
      </w:r>
      <w:r w:rsidR="00DF0A73">
        <w:t xml:space="preserve"> </w:t>
      </w:r>
      <w:r>
        <w:t xml:space="preserve">of </w:t>
      </w:r>
      <w:r w:rsidR="00FC5376">
        <w:t>13</w:t>
      </w:r>
      <w:r w:rsidR="00B810E3">
        <w:t> </w:t>
      </w:r>
      <w:r>
        <w:t xml:space="preserve">wells are </w:t>
      </w:r>
      <w:r w:rsidR="00FC5376">
        <w:t>9</w:t>
      </w:r>
      <w:r w:rsidR="00B810E3">
        <w:t> </w:t>
      </w:r>
      <w:r>
        <w:t>feet or less</w:t>
      </w:r>
      <w:ins w:id="739" w:author="Author">
        <w:r w:rsidR="00873314">
          <w:t xml:space="preserve"> (table 7)</w:t>
        </w:r>
      </w:ins>
      <w:r>
        <w:t xml:space="preserve">. The average of residuals in the </w:t>
      </w:r>
      <w:r w:rsidR="00FC5376" w:rsidRPr="001C2A51">
        <w:t>Atlantic City</w:t>
      </w:r>
      <w:r w:rsidR="00FC5376">
        <w:t xml:space="preserve"> 800-foot s</w:t>
      </w:r>
      <w:r w:rsidR="00FC5376" w:rsidRPr="001C2A51">
        <w:t xml:space="preserve">and </w:t>
      </w:r>
      <w:r>
        <w:t xml:space="preserve">is </w:t>
      </w:r>
      <w:commentRangeStart w:id="740"/>
      <w:r>
        <w:t>-3</w:t>
      </w:r>
      <w:del w:id="741" w:author="Author">
        <w:r w:rsidDel="00C521B4">
          <w:delText>.</w:delText>
        </w:r>
        <w:r w:rsidR="00DF0A73" w:rsidDel="00C521B4">
          <w:delText>0</w:delText>
        </w:r>
      </w:del>
      <w:r w:rsidR="00B810E3">
        <w:t> </w:t>
      </w:r>
      <w:r>
        <w:t>feet</w:t>
      </w:r>
      <w:commentRangeEnd w:id="740"/>
      <w:r w:rsidR="00873314">
        <w:rPr>
          <w:rStyle w:val="CommentReference"/>
        </w:rPr>
        <w:commentReference w:id="740"/>
      </w:r>
      <w:r w:rsidR="00FC5376">
        <w:t>.</w:t>
      </w:r>
      <w:r>
        <w:t xml:space="preserve"> Simulated water levels are </w:t>
      </w:r>
      <w:r w:rsidR="00B810E3">
        <w:t>within 5 </w:t>
      </w:r>
      <w:r w:rsidRPr="001C2A51">
        <w:t>feet of the measured 2003 potentiometric surface</w:t>
      </w:r>
      <w:r w:rsidDel="00E83EF6">
        <w:t xml:space="preserve"> </w:t>
      </w:r>
      <w:r>
        <w:t xml:space="preserve">near the cone of depression in </w:t>
      </w:r>
      <w:r w:rsidRPr="001C2A51">
        <w:t xml:space="preserve">the southern part of </w:t>
      </w:r>
      <w:r>
        <w:t>the barrier island</w:t>
      </w:r>
      <w:r w:rsidRPr="001C2A51">
        <w:t>.</w:t>
      </w:r>
    </w:p>
    <w:p w:rsidR="00400E0D" w:rsidRPr="001C2A51" w:rsidRDefault="00400E0D" w:rsidP="003F7EA9">
      <w:pPr>
        <w:pStyle w:val="BodyText"/>
      </w:pPr>
      <w:r w:rsidRPr="001C2A51">
        <w:t xml:space="preserve">The </w:t>
      </w:r>
      <w:r>
        <w:rPr>
          <w:noProof/>
        </w:rPr>
        <w:t xml:space="preserve">October 2003 </w:t>
      </w:r>
      <w:r>
        <w:t xml:space="preserve">simulated potentiometric surface closely approximates the measured potentiometric surface of </w:t>
      </w:r>
      <w:r w:rsidR="00DF0A73">
        <w:t>the Piney Point aquifer (fig. 1</w:t>
      </w:r>
      <w:r w:rsidR="00726499">
        <w:t>1</w:t>
      </w:r>
      <w:r>
        <w:t>E). The depths of two cones of depression</w:t>
      </w:r>
      <w:r w:rsidRPr="001C2A51">
        <w:t xml:space="preserve"> centered near Barnegat Light </w:t>
      </w:r>
      <w:r>
        <w:t xml:space="preserve">Borough </w:t>
      </w:r>
      <w:r w:rsidRPr="001C2A51">
        <w:t xml:space="preserve">and Seaside Park, </w:t>
      </w:r>
      <w:r>
        <w:t>New Jersey,</w:t>
      </w:r>
      <w:r w:rsidRPr="001C2A51">
        <w:t xml:space="preserve"> are </w:t>
      </w:r>
      <w:r>
        <w:t xml:space="preserve">accurately simulated. Simulated water levels for </w:t>
      </w:r>
      <w:r w:rsidR="00B40B1D">
        <w:t>1</w:t>
      </w:r>
      <w:r w:rsidR="00232EA1">
        <w:t>4</w:t>
      </w:r>
      <w:r>
        <w:t xml:space="preserve"> of the 1</w:t>
      </w:r>
      <w:r w:rsidR="00232EA1">
        <w:t>8</w:t>
      </w:r>
      <w:r w:rsidRPr="001C2A51">
        <w:t xml:space="preserve"> observation wells </w:t>
      </w:r>
      <w:r>
        <w:t xml:space="preserve">screened in the Piney Point aquifer </w:t>
      </w:r>
      <w:r w:rsidRPr="001C2A51">
        <w:t xml:space="preserve">are within </w:t>
      </w:r>
      <w:r w:rsidR="00DF0A73">
        <w:t>14</w:t>
      </w:r>
      <w:r w:rsidR="00B810E3">
        <w:t> </w:t>
      </w:r>
      <w:r w:rsidRPr="001C2A51">
        <w:t xml:space="preserve">feet of </w:t>
      </w:r>
      <w:r>
        <w:t>m</w:t>
      </w:r>
      <w:r w:rsidR="00232EA1">
        <w:t>easured water levels</w:t>
      </w:r>
      <w:ins w:id="742" w:author="Author">
        <w:r w:rsidR="00873314">
          <w:t xml:space="preserve"> (table 7)</w:t>
        </w:r>
      </w:ins>
      <w:r w:rsidR="00232EA1">
        <w:t xml:space="preserve">. Average </w:t>
      </w:r>
      <w:r>
        <w:t>water level</w:t>
      </w:r>
      <w:r w:rsidR="00232EA1">
        <w:t xml:space="preserve"> residuals are greater</w:t>
      </w:r>
      <w:r>
        <w:t xml:space="preserve"> tha</w:t>
      </w:r>
      <w:r w:rsidR="00DF0A73">
        <w:t>n 14</w:t>
      </w:r>
      <w:r w:rsidR="00B810E3">
        <w:t> </w:t>
      </w:r>
      <w:r w:rsidR="00232EA1">
        <w:t>feet at</w:t>
      </w:r>
      <w:r w:rsidR="00FE5BC3">
        <w:t xml:space="preserve"> several public-supply</w:t>
      </w:r>
      <w:r>
        <w:t xml:space="preserve"> wells and </w:t>
      </w:r>
      <w:ins w:id="743" w:author="Author">
        <w:r w:rsidR="00873314">
          <w:t xml:space="preserve">at </w:t>
        </w:r>
      </w:ins>
      <w:r>
        <w:t xml:space="preserve">observation </w:t>
      </w:r>
      <w:r w:rsidRPr="001C2A51">
        <w:t>well</w:t>
      </w:r>
      <w:r>
        <w:t xml:space="preserve"> </w:t>
      </w:r>
      <w:commentRangeStart w:id="744"/>
      <w:r w:rsidR="00FE127C">
        <w:t>29–</w:t>
      </w:r>
      <w:r w:rsidRPr="001C2A51">
        <w:t>1675</w:t>
      </w:r>
      <w:commentRangeEnd w:id="744"/>
      <w:r w:rsidR="00873314">
        <w:rPr>
          <w:rStyle w:val="CommentReference"/>
        </w:rPr>
        <w:commentReference w:id="744"/>
      </w:r>
      <w:r w:rsidRPr="001C2A51">
        <w:t xml:space="preserve">. Well </w:t>
      </w:r>
      <w:r w:rsidR="00FE127C">
        <w:t>29–</w:t>
      </w:r>
      <w:r w:rsidRPr="001C2A51">
        <w:t xml:space="preserve">1675 </w:t>
      </w:r>
      <w:r w:rsidR="00DF0A73">
        <w:t>with a residual of 20</w:t>
      </w:r>
      <w:r w:rsidR="00B810E3">
        <w:t> </w:t>
      </w:r>
      <w:r>
        <w:t xml:space="preserve">feet </w:t>
      </w:r>
      <w:r w:rsidRPr="001C2A51">
        <w:t xml:space="preserve">is </w:t>
      </w:r>
      <w:r w:rsidRPr="001C2A51">
        <w:lastRenderedPageBreak/>
        <w:t>located ne</w:t>
      </w:r>
      <w:r w:rsidR="00232EA1">
        <w:t>ar</w:t>
      </w:r>
      <w:r>
        <w:t xml:space="preserve"> </w:t>
      </w:r>
      <w:r w:rsidR="00B40B1D">
        <w:t xml:space="preserve">observation </w:t>
      </w:r>
      <w:r>
        <w:t xml:space="preserve">wells </w:t>
      </w:r>
      <w:r w:rsidR="00FE127C">
        <w:t>29–</w:t>
      </w:r>
      <w:r w:rsidR="00B40B1D">
        <w:t xml:space="preserve">1217 and </w:t>
      </w:r>
      <w:r w:rsidR="00FE127C">
        <w:t>29–</w:t>
      </w:r>
      <w:r w:rsidR="00B40B1D">
        <w:t xml:space="preserve">585 </w:t>
      </w:r>
      <w:r>
        <w:t>where</w:t>
      </w:r>
      <w:r w:rsidRPr="001C2A51">
        <w:t xml:space="preserve"> simulated water levels are within </w:t>
      </w:r>
      <w:r w:rsidR="00B40B1D">
        <w:t>6</w:t>
      </w:r>
      <w:r w:rsidR="00B810E3">
        <w:t> </w:t>
      </w:r>
      <w:r>
        <w:t xml:space="preserve">feet of </w:t>
      </w:r>
      <w:r w:rsidRPr="001C2A51">
        <w:t>measured water levels.</w:t>
      </w:r>
    </w:p>
    <w:p w:rsidR="00882C5A" w:rsidRDefault="002126F7" w:rsidP="00B216BA">
      <w:pPr>
        <w:pStyle w:val="BodyText"/>
      </w:pPr>
      <w:del w:id="745" w:author="Author">
        <w:r w:rsidDel="00A75583">
          <w:delText>Locations of selected o</w:delText>
        </w:r>
        <w:r w:rsidRPr="001C2A51" w:rsidDel="00A75583">
          <w:delText>bserv</w:delText>
        </w:r>
        <w:r w:rsidDel="00A75583">
          <w:delText>ation wells with hydrographs of simulated and measured water levels are shown in figure 1</w:delText>
        </w:r>
        <w:r w:rsidR="00726499" w:rsidDel="00A75583">
          <w:delText>2</w:delText>
        </w:r>
        <w:r w:rsidDel="00A75583">
          <w:delText xml:space="preserve">. </w:delText>
        </w:r>
        <w:r w:rsidR="00400E0D" w:rsidDel="00A75583">
          <w:delText xml:space="preserve">Hydrographs of </w:delText>
        </w:r>
        <w:r w:rsidR="00400E0D" w:rsidRPr="001C2A51" w:rsidDel="00A75583">
          <w:delText xml:space="preserve">simulated </w:delText>
        </w:r>
        <w:r w:rsidR="00400E0D" w:rsidDel="00A75583">
          <w:delText>and measured water levels at selected</w:delText>
        </w:r>
        <w:r w:rsidR="00400E0D" w:rsidRPr="001C2A51" w:rsidDel="00A75583">
          <w:delText xml:space="preserve"> o</w:delText>
        </w:r>
        <w:r w:rsidR="00400E0D" w:rsidDel="00A75583">
          <w:delText>bservation wells screened in the Kirkwood-Cohansey aquifer system, Rio Grande water-bearing zone, Atlantic City 800-foot sand, and the Piney Point</w:delText>
        </w:r>
        <w:r w:rsidR="00DF0A73" w:rsidDel="00A75583">
          <w:delText xml:space="preserve"> aquifer are shown in figures 1</w:delText>
        </w:r>
        <w:r w:rsidR="00726499" w:rsidDel="00A75583">
          <w:delText>3</w:delText>
        </w:r>
        <w:r w:rsidR="00DF0A73" w:rsidDel="00A75583">
          <w:delText xml:space="preserve"> and 1</w:delText>
        </w:r>
        <w:r w:rsidR="00726499" w:rsidDel="00A75583">
          <w:delText>4</w:delText>
        </w:r>
        <w:r w:rsidR="00400E0D" w:rsidDel="00A75583">
          <w:delText xml:space="preserve">. </w:delText>
        </w:r>
      </w:del>
      <w:r w:rsidR="00400E0D">
        <w:t xml:space="preserve">More emphasis </w:t>
      </w:r>
      <w:r w:rsidR="00090DEB">
        <w:t xml:space="preserve">is </w:t>
      </w:r>
      <w:r w:rsidR="00400E0D">
        <w:t xml:space="preserve">placed on closely matching </w:t>
      </w:r>
      <w:r w:rsidR="00400E0D" w:rsidRPr="001C2A51">
        <w:t>measured wa</w:t>
      </w:r>
      <w:r w:rsidR="00400E0D">
        <w:t xml:space="preserve">ter levels at </w:t>
      </w:r>
      <w:ins w:id="746" w:author="Author">
        <w:r w:rsidR="009B2980">
          <w:t xml:space="preserve">selected </w:t>
        </w:r>
      </w:ins>
      <w:r w:rsidR="00400E0D">
        <w:t xml:space="preserve">observation wells </w:t>
      </w:r>
      <w:ins w:id="747" w:author="Author">
        <w:r w:rsidR="00A75583">
          <w:t xml:space="preserve">(fig. 12) </w:t>
        </w:r>
      </w:ins>
      <w:r w:rsidR="00400E0D" w:rsidRPr="001C2A51">
        <w:t xml:space="preserve">than </w:t>
      </w:r>
      <w:r w:rsidR="00400E0D">
        <w:t xml:space="preserve">at </w:t>
      </w:r>
      <w:r w:rsidR="00FE5BC3">
        <w:t>public-</w:t>
      </w:r>
      <w:r w:rsidR="00400E0D" w:rsidRPr="001C2A51">
        <w:t>supply wells</w:t>
      </w:r>
      <w:r w:rsidR="00400E0D">
        <w:t xml:space="preserve"> during calibration</w:t>
      </w:r>
      <w:r w:rsidR="00400E0D" w:rsidRPr="001C2A51">
        <w:t xml:space="preserve">. </w:t>
      </w:r>
      <w:r w:rsidR="00B40B1D">
        <w:t xml:space="preserve">All </w:t>
      </w:r>
      <w:r w:rsidR="00400E0D" w:rsidRPr="001C2A51">
        <w:t>of th</w:t>
      </w:r>
      <w:r w:rsidR="00400E0D">
        <w:t xml:space="preserve">e simulated water </w:t>
      </w:r>
      <w:r w:rsidR="00400E0D" w:rsidRPr="00B216BA">
        <w:t xml:space="preserve">levels </w:t>
      </w:r>
      <w:ins w:id="748" w:author="Author">
        <w:r w:rsidR="00A75583">
          <w:t xml:space="preserve">at </w:t>
        </w:r>
        <w:r w:rsidR="009B2980">
          <w:t xml:space="preserve">these </w:t>
        </w:r>
        <w:r w:rsidR="00A75583">
          <w:t>selected</w:t>
        </w:r>
        <w:r w:rsidR="00A75583" w:rsidRPr="001C2A51">
          <w:t xml:space="preserve"> o</w:t>
        </w:r>
        <w:r w:rsidR="00A75583">
          <w:t>bservation wells screened in the Kirkwood-</w:t>
        </w:r>
        <w:proofErr w:type="spellStart"/>
        <w:r w:rsidR="00A75583">
          <w:t>Cohansey</w:t>
        </w:r>
        <w:proofErr w:type="spellEnd"/>
        <w:r w:rsidR="00A75583">
          <w:t xml:space="preserve"> aquifer system, Rio Grande water-bearing zone, Atlantic City 800-foot sand, and the Piney Point aquifer</w:t>
        </w:r>
        <w:r w:rsidR="00A75583" w:rsidRPr="00B216BA">
          <w:t xml:space="preserve"> </w:t>
        </w:r>
      </w:ins>
      <w:r w:rsidR="00400E0D" w:rsidRPr="00B216BA">
        <w:t xml:space="preserve">are within </w:t>
      </w:r>
      <w:r w:rsidR="00B40B1D" w:rsidRPr="00B216BA">
        <w:t>11</w:t>
      </w:r>
      <w:r w:rsidR="00B810E3">
        <w:t> </w:t>
      </w:r>
      <w:r w:rsidR="00400E0D" w:rsidRPr="00B216BA">
        <w:t xml:space="preserve">feet of </w:t>
      </w:r>
      <w:r w:rsidR="00400E0D">
        <w:t>measured water levels at</w:t>
      </w:r>
      <w:r w:rsidR="00400E0D" w:rsidRPr="001C2A51">
        <w:t xml:space="preserve"> the observation wells</w:t>
      </w:r>
      <w:ins w:id="749" w:author="Author">
        <w:r w:rsidR="00A75583">
          <w:t xml:space="preserve"> (figs. 13</w:t>
        </w:r>
        <w:r w:rsidR="00926988">
          <w:t xml:space="preserve"> and </w:t>
        </w:r>
        <w:del w:id="750" w:author="Author">
          <w:r w:rsidR="00A75583" w:rsidDel="00926988">
            <w:delText>,</w:delText>
          </w:r>
        </w:del>
        <w:r w:rsidR="00A75583">
          <w:t>14)</w:t>
        </w:r>
      </w:ins>
      <w:r w:rsidR="00400E0D">
        <w:t>. Simulated water levels also reflect monthly, seasonal, and long-term trends in measured water levels.</w:t>
      </w:r>
    </w:p>
    <w:p w:rsidR="002126F7" w:rsidRPr="00FE127C" w:rsidRDefault="00FA4C50" w:rsidP="00FE127C">
      <w:pPr>
        <w:pStyle w:val="FigureCaption"/>
      </w:pPr>
      <w:bookmarkStart w:id="751" w:name="_Toc404165480"/>
      <w:r w:rsidRPr="00FE127C">
        <w:t>Map showing l</w:t>
      </w:r>
      <w:r w:rsidR="002126F7" w:rsidRPr="00FE127C">
        <w:t>ocation of selected observation wells with periodic water-level measurements, Ocean County study area, New Jersey.</w:t>
      </w:r>
      <w:bookmarkEnd w:id="751"/>
    </w:p>
    <w:p w:rsidR="00882C5A" w:rsidRPr="00FE127C" w:rsidRDefault="00400E0D" w:rsidP="00FE127C">
      <w:pPr>
        <w:pStyle w:val="FigureCaption"/>
      </w:pPr>
      <w:bookmarkStart w:id="752" w:name="_Toc404165481"/>
      <w:r w:rsidRPr="00FE127C">
        <w:t>Hydrographs of simulated and measured water levels at selected observation wells screened in</w:t>
      </w:r>
      <w:ins w:id="753" w:author="Author">
        <w:r w:rsidR="00CA35EB" w:rsidRPr="00FE127C">
          <w:t>:</w:t>
        </w:r>
      </w:ins>
      <w:del w:id="754" w:author="Author">
        <w:r w:rsidRPr="00FE127C" w:rsidDel="00CA35EB">
          <w:delText>,</w:delText>
        </w:r>
      </w:del>
      <w:r w:rsidRPr="00FE127C">
        <w:t xml:space="preserve"> </w:t>
      </w:r>
      <w:r w:rsidRPr="00FE127C">
        <w:rPr>
          <w:rStyle w:val="MultipartFigCap"/>
          <w:i w:val="0"/>
        </w:rPr>
        <w:t>A</w:t>
      </w:r>
      <w:del w:id="755" w:author="Author">
        <w:r w:rsidRPr="00FE127C" w:rsidDel="00ED271D">
          <w:rPr>
            <w:rStyle w:val="MultipartFigCap"/>
            <w:i w:val="0"/>
          </w:rPr>
          <w:delText>–</w:delText>
        </w:r>
      </w:del>
      <w:ins w:id="756" w:author="Author">
        <w:r w:rsidR="00ED271D" w:rsidRPr="00FE127C">
          <w:rPr>
            <w:rStyle w:val="MultipartFigCap"/>
            <w:i w:val="0"/>
          </w:rPr>
          <w:t xml:space="preserve"> to </w:t>
        </w:r>
      </w:ins>
      <w:r w:rsidRPr="00FE127C">
        <w:rPr>
          <w:rStyle w:val="MultipartFigCap"/>
          <w:i w:val="0"/>
        </w:rPr>
        <w:t>F</w:t>
      </w:r>
      <w:r w:rsidRPr="00FE127C">
        <w:t xml:space="preserve">, the Kirkwood </w:t>
      </w:r>
      <w:proofErr w:type="spellStart"/>
      <w:r w:rsidRPr="00FE127C">
        <w:t>Cohansey</w:t>
      </w:r>
      <w:proofErr w:type="spellEnd"/>
      <w:r w:rsidRPr="00FE127C">
        <w:t xml:space="preserve"> aquifer system</w:t>
      </w:r>
      <w:ins w:id="757" w:author="Author">
        <w:r w:rsidR="00CA35EB" w:rsidRPr="00FE127C">
          <w:t>;</w:t>
        </w:r>
      </w:ins>
      <w:r w:rsidRPr="00FE127C">
        <w:t xml:space="preserve"> and, </w:t>
      </w:r>
      <w:r w:rsidRPr="00FE127C">
        <w:rPr>
          <w:rStyle w:val="MultipartFigCap"/>
          <w:i w:val="0"/>
        </w:rPr>
        <w:t>G</w:t>
      </w:r>
      <w:del w:id="758" w:author="Author">
        <w:r w:rsidRPr="00FE127C" w:rsidDel="00ED271D">
          <w:rPr>
            <w:rStyle w:val="MultipartFigCap"/>
            <w:i w:val="0"/>
          </w:rPr>
          <w:delText>–</w:delText>
        </w:r>
      </w:del>
      <w:ins w:id="759" w:author="Author">
        <w:r w:rsidR="00ED271D" w:rsidRPr="00FE127C">
          <w:rPr>
            <w:rStyle w:val="MultipartFigCap"/>
            <w:i w:val="0"/>
          </w:rPr>
          <w:t xml:space="preserve"> to </w:t>
        </w:r>
      </w:ins>
      <w:r w:rsidRPr="00FE127C">
        <w:rPr>
          <w:rStyle w:val="MultipartFigCap"/>
          <w:i w:val="0"/>
        </w:rPr>
        <w:t>H</w:t>
      </w:r>
      <w:r w:rsidRPr="00FE127C">
        <w:t xml:space="preserve">, Rio Grande water-bearing zone, Ocean County study area, New Jersey, </w:t>
      </w:r>
      <w:r w:rsidR="00875BA8" w:rsidRPr="00FE127C">
        <w:t>2000</w:t>
      </w:r>
      <w:del w:id="760" w:author="Author">
        <w:r w:rsidR="00127E3B" w:rsidRPr="00FE127C" w:rsidDel="00CA35EB">
          <w:delText>–</w:delText>
        </w:r>
      </w:del>
      <w:ins w:id="761" w:author="Author">
        <w:r w:rsidR="00CA35EB" w:rsidRPr="00FE127C">
          <w:t xml:space="preserve"> to </w:t>
        </w:r>
      </w:ins>
      <w:r w:rsidRPr="00FE127C">
        <w:t>2003.</w:t>
      </w:r>
      <w:bookmarkEnd w:id="752"/>
    </w:p>
    <w:p w:rsidR="00400E0D" w:rsidRPr="00FE127C" w:rsidRDefault="00400E0D" w:rsidP="00FE127C">
      <w:pPr>
        <w:pStyle w:val="FigureCaption"/>
      </w:pPr>
      <w:bookmarkStart w:id="762" w:name="_Toc404165482"/>
      <w:r w:rsidRPr="00FE127C">
        <w:t>Hydrographs of simulated and measured water levels at selected observation wells screened in</w:t>
      </w:r>
      <w:ins w:id="763" w:author="Author">
        <w:r w:rsidR="00ED271D" w:rsidRPr="00FE127C">
          <w:t>:</w:t>
        </w:r>
      </w:ins>
      <w:del w:id="764" w:author="Author">
        <w:r w:rsidRPr="00FE127C" w:rsidDel="00ED271D">
          <w:delText>,</w:delText>
        </w:r>
      </w:del>
      <w:r w:rsidRPr="00FE127C">
        <w:t xml:space="preserve"> </w:t>
      </w:r>
      <w:r w:rsidRPr="00FE127C">
        <w:rPr>
          <w:rStyle w:val="MultipartFigCap"/>
          <w:i w:val="0"/>
        </w:rPr>
        <w:t>A</w:t>
      </w:r>
      <w:del w:id="765" w:author="Author">
        <w:r w:rsidRPr="00FE127C" w:rsidDel="00ED271D">
          <w:rPr>
            <w:rStyle w:val="MultipartFigCap"/>
            <w:i w:val="0"/>
          </w:rPr>
          <w:delText>–</w:delText>
        </w:r>
      </w:del>
      <w:ins w:id="766" w:author="Author">
        <w:r w:rsidR="00ED271D" w:rsidRPr="00FE127C">
          <w:rPr>
            <w:rStyle w:val="MultipartFigCap"/>
            <w:i w:val="0"/>
          </w:rPr>
          <w:t xml:space="preserve"> to </w:t>
        </w:r>
      </w:ins>
      <w:r w:rsidRPr="00FE127C">
        <w:rPr>
          <w:rStyle w:val="MultipartFigCap"/>
          <w:i w:val="0"/>
        </w:rPr>
        <w:t>C</w:t>
      </w:r>
      <w:r w:rsidRPr="00FE127C">
        <w:t>, t</w:t>
      </w:r>
      <w:r w:rsidR="008D5CCD" w:rsidRPr="00FE127C">
        <w:t>he Atlantic City 800-foot sand</w:t>
      </w:r>
      <w:ins w:id="767" w:author="Author">
        <w:r w:rsidR="00ED271D" w:rsidRPr="00FE127C">
          <w:t>;</w:t>
        </w:r>
      </w:ins>
      <w:del w:id="768" w:author="Author">
        <w:r w:rsidR="008D5CCD" w:rsidRPr="00FE127C" w:rsidDel="00ED271D">
          <w:delText>,</w:delText>
        </w:r>
      </w:del>
      <w:r w:rsidRPr="00FE127C">
        <w:t xml:space="preserve"> and, </w:t>
      </w:r>
      <w:r w:rsidRPr="00FE127C">
        <w:rPr>
          <w:rStyle w:val="MultipartFigCap"/>
          <w:i w:val="0"/>
        </w:rPr>
        <w:t>D</w:t>
      </w:r>
      <w:del w:id="769" w:author="Author">
        <w:r w:rsidRPr="00FE127C" w:rsidDel="00ED271D">
          <w:rPr>
            <w:rStyle w:val="MultipartFigCap"/>
            <w:i w:val="0"/>
          </w:rPr>
          <w:delText>–</w:delText>
        </w:r>
      </w:del>
      <w:ins w:id="770" w:author="Author">
        <w:r w:rsidR="00ED271D" w:rsidRPr="00FE127C">
          <w:rPr>
            <w:rStyle w:val="MultipartFigCap"/>
            <w:i w:val="0"/>
          </w:rPr>
          <w:t xml:space="preserve"> to </w:t>
        </w:r>
      </w:ins>
      <w:r w:rsidRPr="00FE127C">
        <w:rPr>
          <w:rStyle w:val="MultipartFigCap"/>
          <w:i w:val="0"/>
        </w:rPr>
        <w:t>F</w:t>
      </w:r>
      <w:r w:rsidRPr="00FE127C">
        <w:t xml:space="preserve">, Piney Point aquifer, Ocean County study area, New Jersey, </w:t>
      </w:r>
      <w:r w:rsidR="00875BA8" w:rsidRPr="00FE127C">
        <w:t>2000</w:t>
      </w:r>
      <w:del w:id="771" w:author="Author">
        <w:r w:rsidR="00127E3B" w:rsidRPr="00FE127C" w:rsidDel="00ED271D">
          <w:delText>–</w:delText>
        </w:r>
      </w:del>
      <w:ins w:id="772" w:author="Author">
        <w:r w:rsidR="00ED271D" w:rsidRPr="00FE127C">
          <w:t xml:space="preserve"> to </w:t>
        </w:r>
      </w:ins>
      <w:r w:rsidRPr="00FE127C">
        <w:t>2003.</w:t>
      </w:r>
      <w:bookmarkEnd w:id="762"/>
    </w:p>
    <w:p w:rsidR="00882C5A" w:rsidRDefault="00A82C3A" w:rsidP="00A82C3A">
      <w:pPr>
        <w:pStyle w:val="BodyText"/>
      </w:pPr>
      <w:r>
        <w:t xml:space="preserve">Base flow </w:t>
      </w:r>
      <w:r w:rsidR="009E51A7">
        <w:t xml:space="preserve">was </w:t>
      </w:r>
      <w:r>
        <w:t>estimate</w:t>
      </w:r>
      <w:r w:rsidR="009E51A7">
        <w:t>d</w:t>
      </w:r>
      <w:r>
        <w:t xml:space="preserve"> for 12 streamflow-gaging stations located within the </w:t>
      </w:r>
      <w:r w:rsidR="002850FE">
        <w:t>Ocean County</w:t>
      </w:r>
      <w:r w:rsidR="00FD79C9">
        <w:t xml:space="preserve"> study area</w:t>
      </w:r>
      <w:del w:id="773" w:author="Author">
        <w:r w:rsidR="00FD79C9" w:rsidDel="00DF6CBA">
          <w:delText>; station locations are shown on</w:delText>
        </w:r>
      </w:del>
      <w:r w:rsidR="00FD79C9">
        <w:t xml:space="preserve"> </w:t>
      </w:r>
      <w:ins w:id="774" w:author="Author">
        <w:r w:rsidR="00DF6CBA">
          <w:t>(</w:t>
        </w:r>
      </w:ins>
      <w:r w:rsidR="00FD79C9">
        <w:t>fig</w:t>
      </w:r>
      <w:ins w:id="775" w:author="Author">
        <w:r w:rsidR="00DF6CBA">
          <w:t>.</w:t>
        </w:r>
      </w:ins>
      <w:del w:id="776" w:author="Author">
        <w:r w:rsidR="00FD79C9" w:rsidDel="00DF6CBA">
          <w:delText>ure</w:delText>
        </w:r>
      </w:del>
      <w:r w:rsidR="00DF0A73">
        <w:t xml:space="preserve"> 1</w:t>
      </w:r>
      <w:r w:rsidR="009E51A7">
        <w:t>5</w:t>
      </w:r>
      <w:ins w:id="777" w:author="Author">
        <w:r w:rsidR="00DF6CBA">
          <w:t>)</w:t>
        </w:r>
      </w:ins>
      <w:r>
        <w:t xml:space="preserve">. Five streamflow-gaging stations are equipped </w:t>
      </w:r>
      <w:r>
        <w:lastRenderedPageBreak/>
        <w:t xml:space="preserve">with instrumentation that records continuous streamflow, and seven streamflow-gaging stations are sites at which periodic streamflow measurements </w:t>
      </w:r>
      <w:r w:rsidR="002207CA">
        <w:t>are</w:t>
      </w:r>
      <w:r w:rsidR="00587F28">
        <w:t xml:space="preserve"> </w:t>
      </w:r>
      <w:r>
        <w:t>made dur</w:t>
      </w:r>
      <w:r w:rsidR="00FD79C9">
        <w:t>ing low-flow conditions</w:t>
      </w:r>
      <w:del w:id="778" w:author="Author">
        <w:r w:rsidR="00FD79C9" w:rsidDel="00DF6CBA">
          <w:delText xml:space="preserve"> (fig. 1</w:delText>
        </w:r>
        <w:r w:rsidR="009E51A7" w:rsidDel="00DF6CBA">
          <w:delText>5</w:delText>
        </w:r>
        <w:r w:rsidDel="00DF6CBA">
          <w:delText>)</w:delText>
        </w:r>
      </w:del>
      <w:r>
        <w:t>. Base flow estimate</w:t>
      </w:r>
      <w:r w:rsidR="00090DEB">
        <w:t>s</w:t>
      </w:r>
      <w:r>
        <w:t xml:space="preserve"> from streamflow measurements at continuous record stations </w:t>
      </w:r>
      <w:r w:rsidR="00E41542">
        <w:t>are based on</w:t>
      </w:r>
      <w:r>
        <w:t xml:space="preserve"> hydrograph separation methods described by Rutledge (1993). Base flow </w:t>
      </w:r>
      <w:r w:rsidR="00E41542">
        <w:t xml:space="preserve">estimates </w:t>
      </w:r>
      <w:r>
        <w:t xml:space="preserve">for periodic-record stations </w:t>
      </w:r>
      <w:r w:rsidR="00E41542">
        <w:t>are based on</w:t>
      </w:r>
      <w:r w:rsidR="0026441A">
        <w:t xml:space="preserve"> </w:t>
      </w:r>
      <w:r>
        <w:t>developing correlation</w:t>
      </w:r>
      <w:r w:rsidR="00E41542">
        <w:t>s</w:t>
      </w:r>
      <w:r>
        <w:t xml:space="preserve"> with index stations and </w:t>
      </w:r>
      <w:r w:rsidR="00E41542">
        <w:t xml:space="preserve">using </w:t>
      </w:r>
      <w:r>
        <w:t xml:space="preserve">the </w:t>
      </w:r>
      <w:r w:rsidR="00E41542">
        <w:t xml:space="preserve">estimated </w:t>
      </w:r>
      <w:r>
        <w:t>base flow for the index station in the correlation equation. Simulated base</w:t>
      </w:r>
      <w:ins w:id="779" w:author="Author">
        <w:r w:rsidR="00DF6CBA">
          <w:t xml:space="preserve"> </w:t>
        </w:r>
      </w:ins>
      <w:del w:id="780" w:author="Author">
        <w:r w:rsidDel="00DF6CBA">
          <w:delText>-</w:delText>
        </w:r>
      </w:del>
      <w:r>
        <w:t xml:space="preserve">flow values </w:t>
      </w:r>
      <w:r w:rsidR="002207CA">
        <w:t>are</w:t>
      </w:r>
      <w:r w:rsidR="00E41542">
        <w:t xml:space="preserve"> </w:t>
      </w:r>
      <w:r>
        <w:t xml:space="preserve">calculated by summing the flow to drain </w:t>
      </w:r>
      <w:r w:rsidR="004057CF">
        <w:t xml:space="preserve">cells </w:t>
      </w:r>
      <w:r w:rsidR="00937EA4">
        <w:t xml:space="preserve">(used to represent wetlands adjacent to </w:t>
      </w:r>
      <w:r w:rsidR="004057CF">
        <w:t>stream</w:t>
      </w:r>
      <w:r w:rsidR="00937EA4">
        <w:t xml:space="preserve"> reaches) </w:t>
      </w:r>
      <w:r>
        <w:t>and the flow to river</w:t>
      </w:r>
      <w:r w:rsidR="004057CF">
        <w:t xml:space="preserve"> cells</w:t>
      </w:r>
      <w:r>
        <w:t xml:space="preserve"> upstream from each streamflow-gaging station</w:t>
      </w:r>
      <w:r w:rsidR="00E41542">
        <w:t xml:space="preserve"> location in the model</w:t>
      </w:r>
      <w:r>
        <w:t>.</w:t>
      </w:r>
    </w:p>
    <w:p w:rsidR="00A82C3A" w:rsidRPr="00FE127C" w:rsidRDefault="00FA4C50" w:rsidP="00FE127C">
      <w:pPr>
        <w:pStyle w:val="FigureCaption"/>
      </w:pPr>
      <w:bookmarkStart w:id="781" w:name="_Toc331606035"/>
      <w:bookmarkStart w:id="782" w:name="_Toc404165483"/>
      <w:r w:rsidRPr="00FE127C">
        <w:t>Map showing l</w:t>
      </w:r>
      <w:r w:rsidR="00A82C3A" w:rsidRPr="00FE127C">
        <w:t>ocation of selected streamflow-gaging stations in the Ocean County study area, New Jersey.</w:t>
      </w:r>
      <w:bookmarkEnd w:id="781"/>
      <w:bookmarkEnd w:id="782"/>
    </w:p>
    <w:p w:rsidR="00400E0D" w:rsidRDefault="00400E0D" w:rsidP="00F70E1E">
      <w:pPr>
        <w:pStyle w:val="BodyText"/>
      </w:pPr>
      <w:commentRangeStart w:id="783"/>
      <w:r>
        <w:t xml:space="preserve">Calibration </w:t>
      </w:r>
      <w:r w:rsidR="004B3AD5">
        <w:t xml:space="preserve">to </w:t>
      </w:r>
      <w:r>
        <w:t xml:space="preserve">monthly base flow was achieved by varying values of model parameters within a plausible range to achieve a reasonable match in base flow while not adversely affecting </w:t>
      </w:r>
      <w:r w:rsidR="00A265D1">
        <w:t xml:space="preserve">simulated </w:t>
      </w:r>
      <w:r>
        <w:t xml:space="preserve">groundwater </w:t>
      </w:r>
      <w:r w:rsidR="00A265D1">
        <w:t xml:space="preserve">levels </w:t>
      </w:r>
      <w:r>
        <w:t xml:space="preserve">in the unconfined part of the groundwater-flow model. </w:t>
      </w:r>
      <w:r w:rsidR="00D354DD">
        <w:t xml:space="preserve">Model parameters </w:t>
      </w:r>
      <w:r>
        <w:t xml:space="preserve">that </w:t>
      </w:r>
      <w:del w:id="784" w:author="Author">
        <w:r w:rsidR="00587F28" w:rsidDel="00821EF1">
          <w:delText>are</w:delText>
        </w:r>
        <w:r w:rsidDel="00821EF1">
          <w:delText xml:space="preserve"> </w:delText>
        </w:r>
      </w:del>
      <w:ins w:id="785" w:author="Author">
        <w:r w:rsidR="00821EF1">
          <w:t xml:space="preserve">were </w:t>
        </w:r>
      </w:ins>
      <w:r>
        <w:t xml:space="preserve">adjusted include streambed conductance, horizontal and vertical conductivity of model layers 1 and 2, and specific yield. Recharge rates </w:t>
      </w:r>
      <w:del w:id="786" w:author="Author">
        <w:r w:rsidR="00587F28" w:rsidDel="00821EF1">
          <w:delText>are</w:delText>
        </w:r>
        <w:r w:rsidDel="00821EF1">
          <w:delText xml:space="preserve"> </w:delText>
        </w:r>
      </w:del>
      <w:ins w:id="787" w:author="Author">
        <w:r w:rsidR="00821EF1">
          <w:t xml:space="preserve">were </w:t>
        </w:r>
      </w:ins>
      <w:r w:rsidR="00387A01">
        <w:t xml:space="preserve">changed during calibration </w:t>
      </w:r>
      <w:r>
        <w:t>by modifying the recharge multiplier</w:t>
      </w:r>
      <w:r w:rsidR="00510D6F">
        <w:t xml:space="preserve">, thereby keeping the areal variability </w:t>
      </w:r>
      <w:r w:rsidR="00387A01">
        <w:t>based on</w:t>
      </w:r>
      <w:r w:rsidR="00510D6F">
        <w:t xml:space="preserve"> the NJGWS recharge data.</w:t>
      </w:r>
      <w:commentRangeEnd w:id="783"/>
      <w:r w:rsidR="00821EF1">
        <w:rPr>
          <w:rStyle w:val="CommentReference"/>
        </w:rPr>
        <w:commentReference w:id="783"/>
      </w:r>
    </w:p>
    <w:p w:rsidR="00400E0D" w:rsidRDefault="00400E0D" w:rsidP="00F70E1E">
      <w:pPr>
        <w:pStyle w:val="BodyText"/>
      </w:pPr>
      <w:r>
        <w:t xml:space="preserve">Streamflow-gaging stations </w:t>
      </w:r>
      <w:r w:rsidR="002207CA">
        <w:t>are</w:t>
      </w:r>
      <w:r w:rsidR="00387A01">
        <w:t xml:space="preserve"> </w:t>
      </w:r>
      <w:r>
        <w:t xml:space="preserve">used as calibration points because </w:t>
      </w:r>
      <w:r w:rsidR="00510D6F">
        <w:t>measure</w:t>
      </w:r>
      <w:r w:rsidR="00387A01">
        <w:t>d</w:t>
      </w:r>
      <w:r w:rsidR="00510D6F">
        <w:t xml:space="preserve"> </w:t>
      </w:r>
      <w:r>
        <w:t xml:space="preserve">streamflow </w:t>
      </w:r>
      <w:r w:rsidR="00387A01">
        <w:t xml:space="preserve">is </w:t>
      </w:r>
      <w:r>
        <w:t xml:space="preserve">from distinct areas of the Barnegat </w:t>
      </w:r>
      <w:r w:rsidR="00605377">
        <w:t>Bay</w:t>
      </w:r>
      <w:del w:id="788" w:author="Author">
        <w:r w:rsidR="00605377" w:rsidDel="00605377">
          <w:delText>–</w:delText>
        </w:r>
      </w:del>
      <w:ins w:id="789" w:author="Author">
        <w:r w:rsidR="00605377">
          <w:t>-</w:t>
        </w:r>
      </w:ins>
      <w:r>
        <w:t xml:space="preserve">Little Egg Harbor watershed or other </w:t>
      </w:r>
      <w:proofErr w:type="spellStart"/>
      <w:r>
        <w:t>subbasins</w:t>
      </w:r>
      <w:proofErr w:type="spellEnd"/>
      <w:r>
        <w:t xml:space="preserve"> in the study area. Base-flow separations and low-flow correlations </w:t>
      </w:r>
      <w:r w:rsidR="002207CA">
        <w:t>are</w:t>
      </w:r>
      <w:r w:rsidR="00587F28">
        <w:t xml:space="preserve"> </w:t>
      </w:r>
      <w:r>
        <w:t>used to estimate ave</w:t>
      </w:r>
      <w:r w:rsidR="002850FE">
        <w:t>rage monthly base flow over a 48</w:t>
      </w:r>
      <w:r>
        <w:t xml:space="preserve">-month period (January </w:t>
      </w:r>
      <w:r w:rsidR="00875BA8">
        <w:t>2000</w:t>
      </w:r>
      <w:del w:id="790" w:author="Author">
        <w:r w:rsidDel="007D48A8">
          <w:delText>–</w:delText>
        </w:r>
      </w:del>
      <w:ins w:id="791" w:author="Author">
        <w:r w:rsidR="007D48A8">
          <w:t xml:space="preserve"> to </w:t>
        </w:r>
      </w:ins>
      <w:r>
        <w:t>December 2003) at five continuous-record stations and seven low-flow p</w:t>
      </w:r>
      <w:r w:rsidR="002850FE">
        <w:t xml:space="preserve">artial-record stations (table </w:t>
      </w:r>
      <w:r w:rsidR="00B86E2D">
        <w:t>8</w:t>
      </w:r>
      <w:r>
        <w:t>). Simulated base flow is the summation of flow out of drain and river cells</w:t>
      </w:r>
      <w:ins w:id="792" w:author="Author">
        <w:r w:rsidR="00F228A4">
          <w:t xml:space="preserve"> (figs. 16</w:t>
        </w:r>
        <w:del w:id="793" w:author="Author">
          <w:r w:rsidR="00F228A4" w:rsidDel="00926988">
            <w:delText>,</w:delText>
          </w:r>
        </w:del>
        <w:r w:rsidR="00F228A4">
          <w:t xml:space="preserve"> </w:t>
        </w:r>
        <w:r w:rsidR="00926988">
          <w:t xml:space="preserve">and </w:t>
        </w:r>
        <w:r w:rsidR="00F228A4">
          <w:t>17)</w:t>
        </w:r>
      </w:ins>
      <w:r>
        <w:t>.</w:t>
      </w:r>
      <w:commentRangeStart w:id="794"/>
      <w:del w:id="795" w:author="Author">
        <w:r w:rsidDel="00F228A4">
          <w:delText xml:space="preserve"> Simulated and estimated monthly base flows at selected streamflow-gaging stat</w:delText>
        </w:r>
        <w:r w:rsidR="00DF0A73" w:rsidDel="00F228A4">
          <w:delText>ions are presented in figures 1</w:delText>
        </w:r>
        <w:r w:rsidR="009E51A7" w:rsidDel="00F228A4">
          <w:delText>6</w:delText>
        </w:r>
        <w:r w:rsidR="00DF0A73" w:rsidDel="00F228A4">
          <w:delText>–1</w:delText>
        </w:r>
        <w:r w:rsidR="009E51A7" w:rsidDel="00F228A4">
          <w:delText>7</w:delText>
        </w:r>
        <w:r w:rsidDel="00F228A4">
          <w:delText xml:space="preserve">. Statistics that describe the correspondence between simulated </w:delText>
        </w:r>
        <w:r w:rsidDel="00F228A4">
          <w:lastRenderedPageBreak/>
          <w:delText>and estimated monthly bas</w:delText>
        </w:r>
        <w:r w:rsidR="002850FE" w:rsidDel="00F228A4">
          <w:delText xml:space="preserve">e flow are presented in table </w:delText>
        </w:r>
        <w:r w:rsidR="00B86E2D" w:rsidDel="00F228A4">
          <w:delText>8</w:delText>
        </w:r>
        <w:r w:rsidDel="00F228A4">
          <w:delText>.</w:delText>
        </w:r>
      </w:del>
      <w:commentRangeEnd w:id="794"/>
      <w:r w:rsidR="00F228A4">
        <w:rPr>
          <w:rStyle w:val="CommentReference"/>
        </w:rPr>
        <w:commentReference w:id="794"/>
      </w:r>
      <w:r>
        <w:t xml:space="preserve"> </w:t>
      </w:r>
      <w:r w:rsidR="00A65A24">
        <w:t>Residual values</w:t>
      </w:r>
      <w:r w:rsidR="00937EA4">
        <w:t xml:space="preserve"> indicate a reasonable matc</w:t>
      </w:r>
      <w:r w:rsidR="00A65A24">
        <w:t>h between simulated and estimated</w:t>
      </w:r>
      <w:r w:rsidR="00937EA4">
        <w:t xml:space="preserve"> base flow at the streamflow-gaging stations listed</w:t>
      </w:r>
      <w:ins w:id="796" w:author="Author">
        <w:r w:rsidR="00F228A4">
          <w:t xml:space="preserve"> (table 8)</w:t>
        </w:r>
      </w:ins>
      <w:r w:rsidR="00937EA4">
        <w:t>.</w:t>
      </w:r>
    </w:p>
    <w:p w:rsidR="00E36EA7" w:rsidRPr="00FE127C" w:rsidRDefault="00FA4C50" w:rsidP="00FE127C">
      <w:pPr>
        <w:pStyle w:val="FigureCaption"/>
      </w:pPr>
      <w:bookmarkStart w:id="797" w:name="_Toc404165484"/>
      <w:r w:rsidRPr="00FE127C">
        <w:t>Graphs showing e</w:t>
      </w:r>
      <w:r w:rsidR="00E36EA7" w:rsidRPr="00FE127C">
        <w:t xml:space="preserve">stimated monthly and simulated monthly base flow from January 2000 </w:t>
      </w:r>
      <w:del w:id="798" w:author="Author">
        <w:r w:rsidR="00E36EA7" w:rsidRPr="00FE127C" w:rsidDel="007D48A8">
          <w:delText xml:space="preserve">through </w:delText>
        </w:r>
      </w:del>
      <w:ins w:id="799" w:author="Author">
        <w:r w:rsidR="007D48A8" w:rsidRPr="00FE127C">
          <w:t xml:space="preserve">to </w:t>
        </w:r>
      </w:ins>
      <w:r w:rsidR="00E36EA7" w:rsidRPr="00FE127C">
        <w:t>December 2003 at streamflow-gaging stations</w:t>
      </w:r>
      <w:ins w:id="800" w:author="Author">
        <w:r w:rsidR="00F228A4" w:rsidRPr="00FE127C">
          <w:t>:</w:t>
        </w:r>
      </w:ins>
      <w:r w:rsidR="00E36EA7" w:rsidRPr="00FE127C">
        <w:t xml:space="preserve"> </w:t>
      </w:r>
      <w:r w:rsidR="00E36EA7" w:rsidRPr="00FE127C">
        <w:rPr>
          <w:rStyle w:val="MultipartFigCap"/>
          <w:i w:val="0"/>
        </w:rPr>
        <w:t>A</w:t>
      </w:r>
      <w:r w:rsidR="00E36EA7" w:rsidRPr="00FE127C">
        <w:t xml:space="preserve">, North Branch </w:t>
      </w:r>
      <w:proofErr w:type="spellStart"/>
      <w:r w:rsidR="00E36EA7" w:rsidRPr="00FE127C">
        <w:t>Metedeconk</w:t>
      </w:r>
      <w:proofErr w:type="spellEnd"/>
      <w:r w:rsidR="00E36EA7" w:rsidRPr="00FE127C">
        <w:t xml:space="preserve"> River near Lakewood (01408120)</w:t>
      </w:r>
      <w:del w:id="801" w:author="Author">
        <w:r w:rsidR="00E36EA7" w:rsidRPr="00FE127C" w:rsidDel="00F228A4">
          <w:delText>,</w:delText>
        </w:r>
      </w:del>
      <w:ins w:id="802" w:author="Author">
        <w:r w:rsidR="00F228A4" w:rsidRPr="00FE127C">
          <w:t>:</w:t>
        </w:r>
      </w:ins>
      <w:r w:rsidR="00E36EA7" w:rsidRPr="00FE127C">
        <w:t xml:space="preserve"> </w:t>
      </w:r>
      <w:r w:rsidR="00E36EA7" w:rsidRPr="00FE127C">
        <w:rPr>
          <w:rStyle w:val="MultipartFigCap"/>
          <w:i w:val="0"/>
        </w:rPr>
        <w:t>B</w:t>
      </w:r>
      <w:r w:rsidR="00E36EA7" w:rsidRPr="00FE127C">
        <w:t xml:space="preserve">, South Branch </w:t>
      </w:r>
      <w:proofErr w:type="spellStart"/>
      <w:r w:rsidR="00E36EA7" w:rsidRPr="00FE127C">
        <w:t>Metedeconk</w:t>
      </w:r>
      <w:proofErr w:type="spellEnd"/>
      <w:r w:rsidR="00E36EA7" w:rsidRPr="00FE127C">
        <w:t xml:space="preserve"> River near Lakewood (01408150)</w:t>
      </w:r>
      <w:del w:id="803" w:author="Author">
        <w:r w:rsidR="00E36EA7" w:rsidRPr="00FE127C" w:rsidDel="00F228A4">
          <w:delText>,</w:delText>
        </w:r>
      </w:del>
      <w:ins w:id="804" w:author="Author">
        <w:r w:rsidR="00F228A4" w:rsidRPr="00FE127C">
          <w:t>:</w:t>
        </w:r>
      </w:ins>
      <w:r w:rsidR="00E36EA7" w:rsidRPr="00FE127C">
        <w:t xml:space="preserve"> </w:t>
      </w:r>
      <w:r w:rsidR="00E36EA7" w:rsidRPr="00FE127C">
        <w:rPr>
          <w:rStyle w:val="MultipartFigCap"/>
          <w:i w:val="0"/>
        </w:rPr>
        <w:t>C</w:t>
      </w:r>
      <w:r w:rsidR="00E36EA7" w:rsidRPr="00FE127C">
        <w:t>, Toms River near Toms River (01408500)</w:t>
      </w:r>
      <w:ins w:id="805" w:author="Author">
        <w:r w:rsidR="00F228A4" w:rsidRPr="00FE127C">
          <w:t>:</w:t>
        </w:r>
      </w:ins>
      <w:del w:id="806" w:author="Author">
        <w:r w:rsidR="00E36EA7" w:rsidRPr="00FE127C" w:rsidDel="00F228A4">
          <w:delText>,</w:delText>
        </w:r>
      </w:del>
      <w:r w:rsidR="00E36EA7" w:rsidRPr="00FE127C">
        <w:t xml:space="preserve"> </w:t>
      </w:r>
      <w:r w:rsidR="00E36EA7" w:rsidRPr="00FE127C">
        <w:rPr>
          <w:rStyle w:val="MultipartFigCap"/>
          <w:i w:val="0"/>
        </w:rPr>
        <w:t>D</w:t>
      </w:r>
      <w:r w:rsidR="00E36EA7" w:rsidRPr="00FE127C">
        <w:t xml:space="preserve">, </w:t>
      </w:r>
      <w:proofErr w:type="spellStart"/>
      <w:r w:rsidR="00E36EA7" w:rsidRPr="00FE127C">
        <w:t>Wrangel</w:t>
      </w:r>
      <w:proofErr w:type="spellEnd"/>
      <w:r w:rsidR="00E36EA7" w:rsidRPr="00FE127C">
        <w:t xml:space="preserve"> Brook at Mule Road near Toms River (01408592)</w:t>
      </w:r>
      <w:ins w:id="807" w:author="Author">
        <w:r w:rsidR="00F228A4" w:rsidRPr="00FE127C">
          <w:t>:</w:t>
        </w:r>
      </w:ins>
      <w:del w:id="808" w:author="Author">
        <w:r w:rsidR="00E36EA7" w:rsidRPr="00FE127C" w:rsidDel="00F228A4">
          <w:delText>,</w:delText>
        </w:r>
      </w:del>
      <w:r w:rsidR="00E36EA7" w:rsidRPr="00FE127C">
        <w:t xml:space="preserve"> </w:t>
      </w:r>
      <w:r w:rsidR="00E36EA7" w:rsidRPr="00FE127C">
        <w:rPr>
          <w:rStyle w:val="MultipartFigCap"/>
          <w:i w:val="0"/>
        </w:rPr>
        <w:t>E</w:t>
      </w:r>
      <w:r w:rsidR="00E36EA7" w:rsidRPr="00FE127C">
        <w:t>, Cedar Creek at Lanoka Harbor (01409000)</w:t>
      </w:r>
      <w:del w:id="809" w:author="Author">
        <w:r w:rsidR="00E36EA7" w:rsidRPr="00FE127C" w:rsidDel="00F228A4">
          <w:delText>,</w:delText>
        </w:r>
      </w:del>
      <w:ins w:id="810" w:author="Author">
        <w:r w:rsidR="00F228A4" w:rsidRPr="00FE127C">
          <w:t>:</w:t>
        </w:r>
      </w:ins>
      <w:r w:rsidR="00E36EA7" w:rsidRPr="00FE127C">
        <w:t xml:space="preserve"> and </w:t>
      </w:r>
      <w:r w:rsidR="00E36EA7" w:rsidRPr="00FE127C">
        <w:rPr>
          <w:rStyle w:val="MultipartFigCap"/>
          <w:i w:val="0"/>
        </w:rPr>
        <w:t>F</w:t>
      </w:r>
      <w:r w:rsidR="00E36EA7" w:rsidRPr="00FE127C">
        <w:t>, North Branch Forked River near Forked River (01409050), New Jersey.</w:t>
      </w:r>
      <w:bookmarkEnd w:id="797"/>
    </w:p>
    <w:p w:rsidR="00E36EA7" w:rsidRPr="00FE127C" w:rsidRDefault="00FA4C50" w:rsidP="00FE127C">
      <w:pPr>
        <w:pStyle w:val="FigureCaption"/>
      </w:pPr>
      <w:bookmarkStart w:id="811" w:name="_Toc404165485"/>
      <w:r w:rsidRPr="00FE127C">
        <w:t>Graphs showing e</w:t>
      </w:r>
      <w:r w:rsidR="00E36EA7" w:rsidRPr="00FE127C">
        <w:t xml:space="preserve">stimated monthly and simulated monthly base flow from January 2000 </w:t>
      </w:r>
      <w:del w:id="812" w:author="Author">
        <w:r w:rsidR="00E36EA7" w:rsidRPr="00FE127C" w:rsidDel="007D48A8">
          <w:delText xml:space="preserve">through </w:delText>
        </w:r>
      </w:del>
      <w:ins w:id="813" w:author="Author">
        <w:r w:rsidR="007D48A8" w:rsidRPr="00FE127C">
          <w:t>to</w:t>
        </w:r>
      </w:ins>
      <w:r w:rsidR="00882C5A" w:rsidRPr="00FE127C">
        <w:t xml:space="preserve"> </w:t>
      </w:r>
      <w:r w:rsidR="00E36EA7" w:rsidRPr="00FE127C">
        <w:t>December 2003 at streamflow-gaging stations</w:t>
      </w:r>
      <w:ins w:id="814" w:author="Author">
        <w:r w:rsidR="00153094" w:rsidRPr="00FE127C">
          <w:t>:</w:t>
        </w:r>
      </w:ins>
      <w:r w:rsidR="00E36EA7" w:rsidRPr="00FE127C">
        <w:t xml:space="preserve"> </w:t>
      </w:r>
      <w:r w:rsidR="00E36EA7" w:rsidRPr="00FE127C">
        <w:rPr>
          <w:rStyle w:val="MultipartFigCap"/>
          <w:i w:val="0"/>
        </w:rPr>
        <w:t>A</w:t>
      </w:r>
      <w:r w:rsidR="00E36EA7" w:rsidRPr="00FE127C">
        <w:t>, Oyster Creek near Waretown (01409100)</w:t>
      </w:r>
      <w:del w:id="815" w:author="Author">
        <w:r w:rsidR="00E36EA7" w:rsidRPr="00FE127C" w:rsidDel="00153094">
          <w:delText>,</w:delText>
        </w:r>
      </w:del>
      <w:ins w:id="816" w:author="Author">
        <w:r w:rsidR="00153094" w:rsidRPr="00FE127C">
          <w:t>;</w:t>
        </w:r>
      </w:ins>
      <w:r w:rsidR="00E36EA7" w:rsidRPr="00FE127C">
        <w:t xml:space="preserve"> </w:t>
      </w:r>
      <w:r w:rsidR="00E36EA7" w:rsidRPr="00FE127C">
        <w:rPr>
          <w:rStyle w:val="MultipartFigCap"/>
          <w:i w:val="0"/>
        </w:rPr>
        <w:t>B</w:t>
      </w:r>
      <w:r w:rsidR="00E36EA7" w:rsidRPr="00FE127C">
        <w:t>, Mill Creek near Manahawkin (01409150)</w:t>
      </w:r>
      <w:del w:id="817" w:author="Author">
        <w:r w:rsidR="00E36EA7" w:rsidRPr="00FE127C" w:rsidDel="00153094">
          <w:delText>,</w:delText>
        </w:r>
      </w:del>
      <w:ins w:id="818" w:author="Author">
        <w:r w:rsidR="00153094" w:rsidRPr="00FE127C">
          <w:t>;</w:t>
        </w:r>
      </w:ins>
      <w:r w:rsidR="00E36EA7" w:rsidRPr="00FE127C">
        <w:t xml:space="preserve"> </w:t>
      </w:r>
      <w:r w:rsidR="00E36EA7" w:rsidRPr="00FE127C">
        <w:rPr>
          <w:rStyle w:val="MultipartFigCap"/>
          <w:i w:val="0"/>
        </w:rPr>
        <w:t>C</w:t>
      </w:r>
      <w:r w:rsidR="00E36EA7" w:rsidRPr="00FE127C">
        <w:t>, Cedar Run near Manahawkin (01409250)</w:t>
      </w:r>
      <w:del w:id="819" w:author="Author">
        <w:r w:rsidR="00E36EA7" w:rsidRPr="00FE127C" w:rsidDel="00153094">
          <w:delText>,</w:delText>
        </w:r>
      </w:del>
      <w:ins w:id="820" w:author="Author">
        <w:r w:rsidR="00153094" w:rsidRPr="00FE127C">
          <w:t>;</w:t>
        </w:r>
      </w:ins>
      <w:r w:rsidR="00E36EA7" w:rsidRPr="00FE127C">
        <w:t xml:space="preserve"> </w:t>
      </w:r>
      <w:r w:rsidR="00E36EA7" w:rsidRPr="00FE127C">
        <w:rPr>
          <w:rStyle w:val="MultipartFigCap"/>
          <w:i w:val="0"/>
        </w:rPr>
        <w:t>D</w:t>
      </w:r>
      <w:r w:rsidR="00E36EA7" w:rsidRPr="00FE127C">
        <w:t xml:space="preserve">, </w:t>
      </w:r>
      <w:proofErr w:type="spellStart"/>
      <w:r w:rsidR="00E36EA7" w:rsidRPr="00FE127C">
        <w:t>Westecunk</w:t>
      </w:r>
      <w:proofErr w:type="spellEnd"/>
      <w:r w:rsidR="00E36EA7" w:rsidRPr="00FE127C">
        <w:t xml:space="preserve"> Creek at Stafford Forge (01409280)</w:t>
      </w:r>
      <w:del w:id="821" w:author="Author">
        <w:r w:rsidR="00E36EA7" w:rsidRPr="00FE127C" w:rsidDel="00153094">
          <w:delText>,</w:delText>
        </w:r>
      </w:del>
      <w:ins w:id="822" w:author="Author">
        <w:r w:rsidR="00153094" w:rsidRPr="00FE127C">
          <w:t>;</w:t>
        </w:r>
      </w:ins>
      <w:r w:rsidR="00E36EA7" w:rsidRPr="00FE127C">
        <w:t xml:space="preserve"> </w:t>
      </w:r>
      <w:r w:rsidR="00E36EA7" w:rsidRPr="00FE127C">
        <w:rPr>
          <w:rStyle w:val="MultipartFigCap"/>
          <w:i w:val="0"/>
        </w:rPr>
        <w:t>E</w:t>
      </w:r>
      <w:r w:rsidR="00E36EA7" w:rsidRPr="00FE127C">
        <w:t>, East Branch Bass River near New Gretna (01410150)</w:t>
      </w:r>
      <w:del w:id="823" w:author="Author">
        <w:r w:rsidR="00E36EA7" w:rsidRPr="00FE127C" w:rsidDel="00153094">
          <w:delText>,</w:delText>
        </w:r>
      </w:del>
      <w:ins w:id="824" w:author="Author">
        <w:r w:rsidR="00153094" w:rsidRPr="00FE127C">
          <w:t>;</w:t>
        </w:r>
      </w:ins>
      <w:r w:rsidR="00E36EA7" w:rsidRPr="00FE127C">
        <w:t xml:space="preserve"> and </w:t>
      </w:r>
      <w:r w:rsidR="00E36EA7" w:rsidRPr="00FE127C">
        <w:rPr>
          <w:rStyle w:val="MultipartFigCap"/>
          <w:i w:val="0"/>
        </w:rPr>
        <w:t>F</w:t>
      </w:r>
      <w:r w:rsidR="00E36EA7" w:rsidRPr="00FE127C">
        <w:t>, Oswego River at Harrisville (01410000), New Jersey.</w:t>
      </w:r>
      <w:bookmarkEnd w:id="811"/>
    </w:p>
    <w:p w:rsidR="00400E0D" w:rsidRDefault="00036B9F" w:rsidP="00B20FBF">
      <w:pPr>
        <w:pStyle w:val="BodyText"/>
      </w:pPr>
      <w:r>
        <w:t xml:space="preserve">In general, simulated base flow follows the same temporal pattern as estimated base flow at each gaging station. However, during certain months simulated base-flow peaks are lower than estimated </w:t>
      </w:r>
      <w:proofErr w:type="gramStart"/>
      <w:r>
        <w:t>peaks,</w:t>
      </w:r>
      <w:proofErr w:type="gramEnd"/>
      <w:r>
        <w:t xml:space="preserve"> and simulated lows are higher than estimated lows at certain streamflow-gaging stations (figs. 1</w:t>
      </w:r>
      <w:r w:rsidR="009E51A7">
        <w:t>6</w:t>
      </w:r>
      <w:ins w:id="825" w:author="Author">
        <w:del w:id="826" w:author="Author">
          <w:r w:rsidR="00B20FBF" w:rsidDel="00926988">
            <w:delText>,</w:delText>
          </w:r>
        </w:del>
      </w:ins>
      <w:del w:id="827" w:author="Author">
        <w:r w:rsidDel="00926988">
          <w:delText>–</w:delText>
        </w:r>
      </w:del>
      <w:ins w:id="828" w:author="Author">
        <w:del w:id="829" w:author="Author">
          <w:r w:rsidR="00B20FBF" w:rsidDel="00926988">
            <w:delText xml:space="preserve"> </w:delText>
          </w:r>
        </w:del>
        <w:r w:rsidR="00926988">
          <w:t xml:space="preserve"> and </w:t>
        </w:r>
      </w:ins>
      <w:r>
        <w:t>1</w:t>
      </w:r>
      <w:r w:rsidR="009E51A7">
        <w:t>7</w:t>
      </w:r>
      <w:r>
        <w:t xml:space="preserve">). </w:t>
      </w:r>
      <w:r w:rsidR="00400E0D">
        <w:t xml:space="preserve">The mean difference and mean absolute difference between simulated and estimated mean monthly base flows are generally small when compared </w:t>
      </w:r>
      <w:del w:id="830" w:author="Author">
        <w:r w:rsidR="00400E0D" w:rsidDel="006A4274">
          <w:delText xml:space="preserve">to </w:delText>
        </w:r>
      </w:del>
      <w:ins w:id="831" w:author="Author">
        <w:r w:rsidR="006A4274">
          <w:t xml:space="preserve">with </w:t>
        </w:r>
      </w:ins>
      <w:r w:rsidR="00400E0D">
        <w:t>mean monthly base flows at each streamflow-gaging station.</w:t>
      </w:r>
      <w:commentRangeStart w:id="832"/>
      <w:r w:rsidR="00400E0D">
        <w:t xml:space="preserve"> Larger differences </w:t>
      </w:r>
      <w:commentRangeEnd w:id="832"/>
      <w:r w:rsidR="00B20FBF">
        <w:rPr>
          <w:rStyle w:val="CommentReference"/>
        </w:rPr>
        <w:commentReference w:id="832"/>
      </w:r>
      <w:r w:rsidR="00400E0D">
        <w:t>occu</w:t>
      </w:r>
      <w:r w:rsidR="00A2316A">
        <w:t xml:space="preserve">r at 01409250 Cedar Run (fig. </w:t>
      </w:r>
      <w:del w:id="833" w:author="Author">
        <w:r w:rsidR="00A2316A" w:rsidDel="009256A7">
          <w:delText>1</w:delText>
        </w:r>
        <w:r w:rsidR="009E51A7" w:rsidDel="009256A7">
          <w:delText>5</w:delText>
        </w:r>
      </w:del>
      <w:proofErr w:type="gramStart"/>
      <w:ins w:id="834" w:author="Author">
        <w:r w:rsidR="009256A7">
          <w:t>17C</w:t>
        </w:r>
      </w:ins>
      <w:r w:rsidR="00400E0D">
        <w:t xml:space="preserve">) near Manahawkin, </w:t>
      </w:r>
      <w:del w:id="835" w:author="Author">
        <w:r w:rsidR="00400E0D" w:rsidDel="00B20FBF">
          <w:delText>New Jersey</w:delText>
        </w:r>
      </w:del>
      <w:ins w:id="836" w:author="Author">
        <w:r w:rsidR="00B20FBF">
          <w:t>N.J.,</w:t>
        </w:r>
      </w:ins>
      <w:r w:rsidR="00400E0D">
        <w:t xml:space="preserve"> </w:t>
      </w:r>
      <w:r w:rsidR="00387A01">
        <w:t xml:space="preserve">where </w:t>
      </w:r>
      <w:r w:rsidR="00510D6F">
        <w:t>measure</w:t>
      </w:r>
      <w:r w:rsidR="00387A01">
        <w:t>d</w:t>
      </w:r>
      <w:r w:rsidR="00510D6F">
        <w:t xml:space="preserve"> </w:t>
      </w:r>
      <w:r w:rsidR="00400E0D">
        <w:t xml:space="preserve">flow </w:t>
      </w:r>
      <w:r w:rsidR="00387A01">
        <w:t xml:space="preserve">is </w:t>
      </w:r>
      <w:r w:rsidR="00400E0D">
        <w:t>from a very small basin</w:t>
      </w:r>
      <w:ins w:id="837" w:author="Author">
        <w:r w:rsidR="009256A7">
          <w:t>,</w:t>
        </w:r>
        <w:r w:rsidR="00B20FBF">
          <w:t xml:space="preserve"> than from relatively large basins (?)</w:t>
        </w:r>
      </w:ins>
      <w:r w:rsidR="00400E0D">
        <w:t>.</w:t>
      </w:r>
      <w:proofErr w:type="gramEnd"/>
      <w:r w:rsidR="00400E0D">
        <w:t xml:space="preserve"> </w:t>
      </w:r>
      <w:r w:rsidR="00122456">
        <w:t>Compari</w:t>
      </w:r>
      <w:ins w:id="838" w:author="Author">
        <w:r w:rsidR="009256A7">
          <w:t>ng</w:t>
        </w:r>
      </w:ins>
      <w:del w:id="839" w:author="Author">
        <w:r w:rsidR="00122456" w:rsidDel="009256A7">
          <w:delText>son of</w:delText>
        </w:r>
      </w:del>
      <w:r w:rsidR="00122456">
        <w:t xml:space="preserve"> mean differences between simulated and estimated base flow indicates that simulated base flow</w:t>
      </w:r>
      <w:ins w:id="840" w:author="Author">
        <w:r w:rsidR="009256A7">
          <w:t>s</w:t>
        </w:r>
      </w:ins>
      <w:r w:rsidR="00122456">
        <w:t xml:space="preserve"> </w:t>
      </w:r>
      <w:del w:id="841" w:author="Author">
        <w:r w:rsidR="00122456" w:rsidDel="009256A7">
          <w:delText xml:space="preserve">is </w:delText>
        </w:r>
      </w:del>
      <w:ins w:id="842" w:author="Author">
        <w:r w:rsidR="009256A7">
          <w:t xml:space="preserve">are </w:t>
        </w:r>
      </w:ins>
      <w:r w:rsidR="00122456">
        <w:t xml:space="preserve">underestimated in the southern portion of the </w:t>
      </w:r>
      <w:r w:rsidR="0098223B">
        <w:t>Ocean County study area</w:t>
      </w:r>
      <w:r w:rsidR="00122456">
        <w:t xml:space="preserve"> (Oyster Creek basin to </w:t>
      </w:r>
      <w:proofErr w:type="spellStart"/>
      <w:r w:rsidR="00122456">
        <w:t>Westecunk</w:t>
      </w:r>
      <w:proofErr w:type="spellEnd"/>
      <w:r w:rsidR="00122456">
        <w:t xml:space="preserve"> Creek basin). </w:t>
      </w:r>
      <w:commentRangeStart w:id="843"/>
      <w:r w:rsidR="00122456">
        <w:t xml:space="preserve">Precipitation and recharge in 2000 is less than </w:t>
      </w:r>
      <w:del w:id="844" w:author="Author">
        <w:r w:rsidR="00606C68" w:rsidDel="009256A7">
          <w:delText>the preceding years (</w:delText>
        </w:r>
      </w:del>
      <w:ins w:id="845" w:author="Author">
        <w:r w:rsidR="009256A7">
          <w:t>in</w:t>
        </w:r>
      </w:ins>
      <w:r w:rsidR="00606C68">
        <w:t>1998</w:t>
      </w:r>
      <w:del w:id="846" w:author="Author">
        <w:r w:rsidR="00127E3B" w:rsidDel="00E770FA">
          <w:delText>–</w:delText>
        </w:r>
      </w:del>
      <w:ins w:id="847" w:author="Author">
        <w:r w:rsidR="00E770FA">
          <w:t xml:space="preserve"> to 19</w:t>
        </w:r>
      </w:ins>
      <w:r w:rsidR="00606C68">
        <w:t>99</w:t>
      </w:r>
      <w:del w:id="848" w:author="Author">
        <w:r w:rsidR="00606C68" w:rsidDel="009256A7">
          <w:delText>)</w:delText>
        </w:r>
      </w:del>
      <w:commentRangeEnd w:id="843"/>
      <w:r w:rsidR="009256A7">
        <w:rPr>
          <w:rStyle w:val="CommentReference"/>
        </w:rPr>
        <w:commentReference w:id="843"/>
      </w:r>
      <w:r w:rsidR="00606C68">
        <w:t xml:space="preserve"> and preliminary model development that simulated 1998 </w:t>
      </w:r>
      <w:r w:rsidR="00606C68">
        <w:lastRenderedPageBreak/>
        <w:t>through 2003 demonstrated higher simulated monthly base</w:t>
      </w:r>
      <w:r>
        <w:t xml:space="preserve"> </w:t>
      </w:r>
      <w:r w:rsidR="00606C68">
        <w:t>flow during 2000 when the transient simulation included those years</w:t>
      </w:r>
      <w:ins w:id="849" w:author="Author">
        <w:r w:rsidR="009256A7">
          <w:t>, than during 1998 to 1999</w:t>
        </w:r>
      </w:ins>
      <w:r w:rsidR="00606C68">
        <w:t xml:space="preserve">. </w:t>
      </w:r>
      <w:r>
        <w:t>Increasing</w:t>
      </w:r>
      <w:r w:rsidR="00606C68">
        <w:t xml:space="preserve"> the recharge multiplier in the southern portion of the </w:t>
      </w:r>
      <w:r w:rsidR="0098223B">
        <w:t>Ocean County study area</w:t>
      </w:r>
      <w:r w:rsidR="00606C68">
        <w:t xml:space="preserve"> </w:t>
      </w:r>
      <w:r w:rsidR="00883B67">
        <w:t>would</w:t>
      </w:r>
      <w:r w:rsidR="00606C68">
        <w:t xml:space="preserve"> increase base</w:t>
      </w:r>
      <w:r>
        <w:t xml:space="preserve"> </w:t>
      </w:r>
      <w:r w:rsidR="00606C68">
        <w:t xml:space="preserve">flow in these </w:t>
      </w:r>
      <w:r w:rsidR="00C31CA8">
        <w:t>streams;</w:t>
      </w:r>
      <w:r w:rsidR="00606C68">
        <w:t xml:space="preserve"> however</w:t>
      </w:r>
      <w:r>
        <w:t>,</w:t>
      </w:r>
      <w:r w:rsidR="00606C68">
        <w:t xml:space="preserve"> </w:t>
      </w:r>
      <w:r w:rsidR="0008579F">
        <w:t xml:space="preserve">emphasis in the calibration was placed upon simulating </w:t>
      </w:r>
      <w:r w:rsidR="00094F73">
        <w:t xml:space="preserve">reasonable </w:t>
      </w:r>
      <w:r w:rsidR="00606C68">
        <w:t>yearly recharge rates</w:t>
      </w:r>
      <w:ins w:id="850" w:author="Author">
        <w:r w:rsidR="00542330">
          <w:t xml:space="preserve"> (table 9).</w:t>
        </w:r>
      </w:ins>
      <w:commentRangeStart w:id="851"/>
      <w:del w:id="852" w:author="Author">
        <w:r w:rsidR="00606C68" w:rsidDel="00542330">
          <w:delText>.</w:delText>
        </w:r>
        <w:r w:rsidR="00381E4F" w:rsidDel="00542330">
          <w:delText xml:space="preserve"> </w:delText>
        </w:r>
        <w:r w:rsidR="002A53B9" w:rsidDel="00542330">
          <w:delText xml:space="preserve">Simulated yearly groundwater discharge to streams is summarized in table </w:delText>
        </w:r>
        <w:r w:rsidR="00ED0512" w:rsidDel="00542330">
          <w:delText>9</w:delText>
        </w:r>
        <w:r w:rsidR="002A53B9" w:rsidDel="00542330">
          <w:delText>.</w:delText>
        </w:r>
      </w:del>
      <w:commentRangeEnd w:id="851"/>
      <w:r w:rsidR="00542330">
        <w:rPr>
          <w:rStyle w:val="CommentReference"/>
        </w:rPr>
        <w:commentReference w:id="851"/>
      </w:r>
    </w:p>
    <w:p w:rsidR="0083355C" w:rsidRDefault="0083355C" w:rsidP="0083355C">
      <w:pPr>
        <w:pStyle w:val="TableTitle"/>
      </w:pPr>
      <w:bookmarkStart w:id="853" w:name="_Toc404165516"/>
      <w:r>
        <w:t>Simulated and estimated mean monthly base flow at selected streamflow-gaging stations, Ocean County study area, New Jersey, for January 2000</w:t>
      </w:r>
      <w:del w:id="854" w:author="Author">
        <w:r w:rsidR="00661905" w:rsidDel="00F53218">
          <w:delText>–</w:delText>
        </w:r>
      </w:del>
      <w:ins w:id="855" w:author="Author">
        <w:r w:rsidR="00F53218">
          <w:t xml:space="preserve"> to </w:t>
        </w:r>
      </w:ins>
      <w:r>
        <w:t>December 2003.</w:t>
      </w:r>
      <w:bookmarkEnd w:id="853"/>
    </w:p>
    <w:p w:rsidR="0083355C" w:rsidRPr="0083355C" w:rsidRDefault="0083355C" w:rsidP="0083355C">
      <w:pPr>
        <w:pStyle w:val="TableTitle"/>
      </w:pPr>
      <w:bookmarkStart w:id="856" w:name="_Toc404165517"/>
      <w:r>
        <w:t>T</w:t>
      </w:r>
      <w:r w:rsidRPr="00C01683">
        <w:t>ime</w:t>
      </w:r>
      <w:r>
        <w:t xml:space="preserve"> period</w:t>
      </w:r>
      <w:r w:rsidRPr="00C01683">
        <w:t xml:space="preserve">, </w:t>
      </w:r>
      <w:r w:rsidRPr="00E02875">
        <w:t>groundwater</w:t>
      </w:r>
      <w:r>
        <w:t>-</w:t>
      </w:r>
      <w:r w:rsidRPr="00E02875">
        <w:t xml:space="preserve">withdrawal </w:t>
      </w:r>
      <w:r>
        <w:t>rate</w:t>
      </w:r>
      <w:r w:rsidRPr="00987E45">
        <w:t>, groundwater discharge to streams, and recharge rate</w:t>
      </w:r>
      <w:r>
        <w:t xml:space="preserve"> simulated in the groundwater-flow model</w:t>
      </w:r>
      <w:r w:rsidRPr="00EC4038">
        <w:t>.</w:t>
      </w:r>
      <w:bookmarkEnd w:id="856"/>
    </w:p>
    <w:p w:rsidR="00400E0D" w:rsidRDefault="00400E0D" w:rsidP="003A1F78">
      <w:pPr>
        <w:pStyle w:val="Heading2"/>
      </w:pPr>
      <w:bookmarkStart w:id="857" w:name="_Toc235947759"/>
      <w:bookmarkStart w:id="858" w:name="_Toc248572009"/>
      <w:bookmarkStart w:id="859" w:name="_Toc404165457"/>
      <w:r>
        <w:t>Sensitivity Analysis</w:t>
      </w:r>
      <w:bookmarkEnd w:id="857"/>
      <w:bookmarkEnd w:id="858"/>
      <w:bookmarkEnd w:id="859"/>
    </w:p>
    <w:p w:rsidR="002C0B3E" w:rsidRDefault="00AC056E" w:rsidP="002C0B3E">
      <w:pPr>
        <w:pStyle w:val="BodyText"/>
      </w:pPr>
      <w:r w:rsidRPr="00757CBF">
        <w:t>The model calibration demonstrates that the groundwater-flow model defined by its combination of boundary conditions, boundary flows and heads, hydrologic unit definition, geometry and hydraulic parameters reasonably reproduce</w:t>
      </w:r>
      <w:ins w:id="860" w:author="Author">
        <w:r w:rsidR="00530C8B">
          <w:t>s</w:t>
        </w:r>
      </w:ins>
      <w:r w:rsidRPr="00757CBF">
        <w:t xml:space="preserve"> the measured water table, base flows, and potentiometric surfaces of the aquifer system for the Ocean County study area. </w:t>
      </w:r>
      <w:r w:rsidR="002C0B3E">
        <w:t xml:space="preserve">The purpose of sensitivity analysis is to quantify the uncertainty in the calibrated model due to uncertainty in the estimates of aquifer parameters, stresses, and boundary conditions (Anderson and </w:t>
      </w:r>
      <w:proofErr w:type="spellStart"/>
      <w:r w:rsidR="002C0B3E">
        <w:t>Woessner</w:t>
      </w:r>
      <w:proofErr w:type="spellEnd"/>
      <w:r w:rsidR="002C0B3E">
        <w:t>, 1991). The objective is to determine how readily and excessively water-level altitudes are affected by a change in hydrologic parameters in the calibrated model. A sensitivity analysis was conducted for the groundwater-flow model using UCODE-2005 (</w:t>
      </w:r>
      <w:proofErr w:type="spellStart"/>
      <w:r w:rsidR="002C0B3E">
        <w:t>Poeter</w:t>
      </w:r>
      <w:proofErr w:type="spellEnd"/>
      <w:r w:rsidR="002C0B3E">
        <w:t xml:space="preserve"> and others, 2005). The composite scaled sensitivities (CSS) </w:t>
      </w:r>
      <w:r w:rsidR="002207CA">
        <w:t>are</w:t>
      </w:r>
      <w:r w:rsidR="00B3599D">
        <w:t xml:space="preserve"> </w:t>
      </w:r>
      <w:r w:rsidR="002C0B3E">
        <w:t>used to evaluate the sensitivity of the simulated model parameters</w:t>
      </w:r>
      <w:r w:rsidR="00F34AFF">
        <w:t xml:space="preserve"> </w:t>
      </w:r>
      <w:r w:rsidR="00B3599D">
        <w:t>and</w:t>
      </w:r>
      <w:r w:rsidR="002C0B3E">
        <w:t xml:space="preserve"> determine if there is sufficient information in the calibration data to estimate a parameter (Hill and </w:t>
      </w:r>
      <w:proofErr w:type="spellStart"/>
      <w:r w:rsidR="002C0B3E">
        <w:t>Tiedeman</w:t>
      </w:r>
      <w:proofErr w:type="spellEnd"/>
      <w:r w:rsidR="002C0B3E">
        <w:t>, 2007).</w:t>
      </w:r>
    </w:p>
    <w:p w:rsidR="00882C5A" w:rsidRDefault="002C0B3E" w:rsidP="00AE66A7">
      <w:pPr>
        <w:pStyle w:val="BodyText"/>
      </w:pPr>
      <w:r>
        <w:lastRenderedPageBreak/>
        <w:t xml:space="preserve">CSS </w:t>
      </w:r>
      <w:r w:rsidR="00587F28">
        <w:t>are</w:t>
      </w:r>
      <w:r>
        <w:t xml:space="preserve"> calculated for 11</w:t>
      </w:r>
      <w:r w:rsidR="00666CDD">
        <w:t>5</w:t>
      </w:r>
      <w:r>
        <w:t xml:space="preserve"> parameters as part of the mode</w:t>
      </w:r>
      <w:r w:rsidR="00DA249B">
        <w:t>l sensitivity analysis (table 10</w:t>
      </w:r>
      <w:r>
        <w:t xml:space="preserve">). A weighting factor for the observation value </w:t>
      </w:r>
      <w:r w:rsidR="00B3599D">
        <w:t xml:space="preserve">is </w:t>
      </w:r>
      <w:r>
        <w:t xml:space="preserve">not used in the calculation of the CSS. Hill and </w:t>
      </w:r>
      <w:proofErr w:type="spellStart"/>
      <w:r>
        <w:t>T</w:t>
      </w:r>
      <w:r w:rsidR="00DA249B">
        <w:t>iedeman</w:t>
      </w:r>
      <w:proofErr w:type="spellEnd"/>
      <w:r w:rsidR="00DA249B">
        <w:t xml:space="preserve"> (2007) state</w:t>
      </w:r>
      <w:ins w:id="861" w:author="Author">
        <w:r w:rsidR="00530C8B">
          <w:t xml:space="preserve"> </w:t>
        </w:r>
      </w:ins>
      <w:del w:id="862" w:author="Author">
        <w:r w:rsidR="00DA249B" w:rsidDel="00530C8B">
          <w:delText>d</w:delText>
        </w:r>
      </w:del>
      <w:ins w:id="863" w:author="Author">
        <w:r w:rsidR="00530C8B">
          <w:t>that</w:t>
        </w:r>
      </w:ins>
      <w:r w:rsidR="00DA249B">
        <w:t xml:space="preserve"> it is</w:t>
      </w:r>
      <w:r>
        <w:t xml:space="preserve"> likely </w:t>
      </w:r>
      <w:r w:rsidR="00DA249B">
        <w:t xml:space="preserve">that </w:t>
      </w:r>
      <w:r>
        <w:t xml:space="preserve">a parameter-estimation routine will not be able to estimate those parameters whose CSS values are less than about 0.01 times the largest value </w:t>
      </w:r>
      <w:r w:rsidR="00B3599D">
        <w:t xml:space="preserve">which is 27 </w:t>
      </w:r>
      <w:r>
        <w:t xml:space="preserve">for this model. </w:t>
      </w:r>
      <w:commentRangeStart w:id="864"/>
      <w:del w:id="865" w:author="Author">
        <w:r w:rsidR="00B3599D" w:rsidDel="00D378C4">
          <w:delText>Only</w:delText>
        </w:r>
        <w:r w:rsidDel="00D378C4">
          <w:delText xml:space="preserve"> 42</w:delText>
        </w:r>
      </w:del>
      <w:commentRangeEnd w:id="864"/>
      <w:r w:rsidR="00D378C4">
        <w:rPr>
          <w:rStyle w:val="CommentReference"/>
        </w:rPr>
        <w:commentReference w:id="864"/>
      </w:r>
      <w:ins w:id="866" w:author="Author">
        <w:r w:rsidR="00D378C4">
          <w:t>Forty-two</w:t>
        </w:r>
      </w:ins>
      <w:r>
        <w:t xml:space="preserve"> of the 11</w:t>
      </w:r>
      <w:r w:rsidR="00666CDD">
        <w:t>5</w:t>
      </w:r>
      <w:r w:rsidR="00B810E3">
        <w:t> </w:t>
      </w:r>
      <w:r>
        <w:t xml:space="preserve">parameters estimated </w:t>
      </w:r>
      <w:r w:rsidR="00B3599D">
        <w:t xml:space="preserve">in </w:t>
      </w:r>
      <w:r>
        <w:t xml:space="preserve">this study are considered sensitive </w:t>
      </w:r>
      <w:del w:id="867" w:author="Author">
        <w:r w:rsidR="00B3599D" w:rsidDel="00D378C4">
          <w:delText xml:space="preserve">with </w:delText>
        </w:r>
      </w:del>
      <w:ins w:id="868" w:author="Author">
        <w:r w:rsidR="00D378C4">
          <w:t>(</w:t>
        </w:r>
      </w:ins>
      <w:r>
        <w:t>CSS values greater than 0.27</w:t>
      </w:r>
      <w:ins w:id="869" w:author="Author">
        <w:r w:rsidR="00D378C4">
          <w:t>)</w:t>
        </w:r>
      </w:ins>
      <w:r>
        <w:t xml:space="preserve">, indicating they </w:t>
      </w:r>
      <w:r w:rsidR="00B3599D">
        <w:t xml:space="preserve">are reasonably </w:t>
      </w:r>
      <w:r>
        <w:t xml:space="preserve">estimated </w:t>
      </w:r>
      <w:r w:rsidR="00B3599D">
        <w:t xml:space="preserve">by </w:t>
      </w:r>
      <w:r>
        <w:t>model calibration</w:t>
      </w:r>
      <w:r w:rsidR="00046E15">
        <w:t xml:space="preserve"> (fig. 18)</w:t>
      </w:r>
      <w:r>
        <w:t xml:space="preserve">. The most sensitive parameters (CSS greater than 2.0) are </w:t>
      </w:r>
      <w:commentRangeStart w:id="870"/>
      <w:proofErr w:type="spellStart"/>
      <w:r>
        <w:t>rech_north</w:t>
      </w:r>
      <w:proofErr w:type="spellEnd"/>
      <w:r>
        <w:t xml:space="preserve"> (recharge in the northern part of the study area); </w:t>
      </w:r>
      <w:proofErr w:type="spellStart"/>
      <w:r>
        <w:t>rech_south</w:t>
      </w:r>
      <w:proofErr w:type="spellEnd"/>
      <w:r>
        <w:t xml:space="preserve"> (recharge in the southern part of the study area); hk716 (horizontal hydraulic conductivity, layer 7, Atlantic city 800-foot </w:t>
      </w:r>
      <w:del w:id="871" w:author="Author">
        <w:r w:rsidDel="00127DC6">
          <w:delText>-</w:delText>
        </w:r>
      </w:del>
      <w:r>
        <w:t xml:space="preserve"> lower sand unit); </w:t>
      </w:r>
      <w:proofErr w:type="spellStart"/>
      <w:r>
        <w:t>riverbedk</w:t>
      </w:r>
      <w:proofErr w:type="spellEnd"/>
      <w:r>
        <w:t xml:space="preserve"> (streambed hydraulic conductivity); hk715 (horizontal hydraulic conductivity, layer 7, Atlantic city 800-foot - lower sand unit); hk37 (horizontal hydraulic conductivity, layer 3, Rio Grande water-bearing zone); hk511 (horizontal hydraulic conductivity, layer 5, Atlantic city 800-foot</w:t>
      </w:r>
      <w:del w:id="872" w:author="Author">
        <w:r w:rsidDel="00127DC6">
          <w:delText xml:space="preserve"> -</w:delText>
        </w:r>
      </w:del>
      <w:r>
        <w:t xml:space="preserve"> upper sand unit); hk921 (horizontal hydraulic conductivity, layer 9, Piney Point Aquifer - upper sand unit); </w:t>
      </w:r>
      <w:proofErr w:type="spellStart"/>
      <w:r>
        <w:t>drainK</w:t>
      </w:r>
      <w:proofErr w:type="spellEnd"/>
      <w:r>
        <w:t xml:space="preserve"> (streambed hydraulic conductivity); hk15 (horizontal hydraulic conductivity, layer 1, Kirkwood-</w:t>
      </w:r>
      <w:proofErr w:type="spellStart"/>
      <w:r>
        <w:t>Cohansey</w:t>
      </w:r>
      <w:proofErr w:type="spellEnd"/>
      <w:r>
        <w:t xml:space="preserve"> aquifer system); hk512 (horizontal hydraulic conductivity, layer 5, Atlantic city 800-foot </w:t>
      </w:r>
      <w:del w:id="873" w:author="Author">
        <w:r w:rsidDel="00127DC6">
          <w:delText xml:space="preserve">- </w:delText>
        </w:r>
      </w:del>
      <w:r>
        <w:t xml:space="preserve">upper sand unit); vk818 (vertical hydraulic conductivity, layer 8, confining unit above Piney Point Aquifer); hk920 (horizontal hydraulic conductivity, layer 9, Piney Point Aquifer </w:t>
      </w:r>
      <w:del w:id="874" w:author="Author">
        <w:r w:rsidDel="00127DC6">
          <w:delText>-</w:delText>
        </w:r>
      </w:del>
      <w:r>
        <w:t xml:space="preserve"> upper sand unit); hk1126 (horizontal hydraulic conductivity, layer </w:t>
      </w:r>
      <w:r w:rsidR="007D07E5">
        <w:t>11</w:t>
      </w:r>
      <w:r>
        <w:t xml:space="preserve">, Piney Point Aquifer </w:t>
      </w:r>
      <w:del w:id="875" w:author="Author">
        <w:r w:rsidDel="00127DC6">
          <w:delText>-</w:delText>
        </w:r>
      </w:del>
      <w:r>
        <w:t xml:space="preserve"> lower sand unit); hk48 (horizontal hydraulic conductivity, layer </w:t>
      </w:r>
      <w:r w:rsidR="00A37FD5">
        <w:t>4</w:t>
      </w:r>
      <w:r w:rsidR="00127E3B">
        <w:t>–</w:t>
      </w:r>
      <w:r w:rsidR="00666CDD">
        <w:t>7</w:t>
      </w:r>
      <w:r>
        <w:t>, Kirkwood-</w:t>
      </w:r>
      <w:proofErr w:type="spellStart"/>
      <w:r>
        <w:t>Cohansey</w:t>
      </w:r>
      <w:proofErr w:type="spellEnd"/>
      <w:r>
        <w:t xml:space="preserve"> aquifer system);</w:t>
      </w:r>
      <w:ins w:id="876" w:author="Author">
        <w:r w:rsidR="00421D67">
          <w:t xml:space="preserve"> and</w:t>
        </w:r>
      </w:ins>
      <w:r>
        <w:t xml:space="preserve"> hk92</w:t>
      </w:r>
      <w:r w:rsidR="00666CDD">
        <w:t>2</w:t>
      </w:r>
      <w:r>
        <w:t xml:space="preserve"> (horizontal hydraulic conductivity, layer 9, Piney Point Aquifer </w:t>
      </w:r>
      <w:del w:id="877" w:author="Author">
        <w:r w:rsidDel="00127DC6">
          <w:delText>-</w:delText>
        </w:r>
      </w:del>
      <w:r>
        <w:t xml:space="preserve"> upper sand unit).</w:t>
      </w:r>
      <w:commentRangeEnd w:id="870"/>
      <w:r w:rsidR="00421D67">
        <w:rPr>
          <w:rStyle w:val="CommentReference"/>
        </w:rPr>
        <w:commentReference w:id="870"/>
      </w:r>
    </w:p>
    <w:p w:rsidR="00AE66A7" w:rsidDel="00807D46" w:rsidRDefault="00354772" w:rsidP="00AE66A7">
      <w:pPr>
        <w:pStyle w:val="BodyText"/>
        <w:rPr>
          <w:del w:id="878" w:author="Author"/>
        </w:rPr>
      </w:pPr>
      <w:commentRangeStart w:id="879"/>
      <w:del w:id="880" w:author="Author">
        <w:r w:rsidDel="00807D46">
          <w:delText xml:space="preserve">Maps </w:delText>
        </w:r>
        <w:r w:rsidR="00A65A24" w:rsidDel="00807D46">
          <w:delText xml:space="preserve">illustrating </w:delText>
        </w:r>
        <w:r w:rsidDel="00807D46">
          <w:delText xml:space="preserve">parameter value zones are </w:delText>
        </w:r>
        <w:r w:rsidR="00A65A24" w:rsidDel="00807D46">
          <w:delText xml:space="preserve">shown </w:delText>
        </w:r>
        <w:r w:rsidDel="00807D46">
          <w:delText xml:space="preserve">on figure </w:delText>
        </w:r>
        <w:r w:rsidR="00022C11" w:rsidDel="00807D46">
          <w:delText>19</w:delText>
        </w:r>
        <w:r w:rsidDel="00807D46">
          <w:delText>.</w:delText>
        </w:r>
        <w:commentRangeEnd w:id="879"/>
        <w:r w:rsidR="00421D67" w:rsidDel="00807D46">
          <w:rPr>
            <w:rStyle w:val="CommentReference"/>
          </w:rPr>
          <w:commentReference w:id="879"/>
        </w:r>
      </w:del>
    </w:p>
    <w:p w:rsidR="00AE66A7" w:rsidRPr="00FE127C" w:rsidRDefault="00FA4C50" w:rsidP="00FE127C">
      <w:pPr>
        <w:pStyle w:val="FigureCaption"/>
      </w:pPr>
      <w:bookmarkStart w:id="881" w:name="_Toc404165486"/>
      <w:r w:rsidRPr="00FE127C">
        <w:t>Graph showing c</w:t>
      </w:r>
      <w:r w:rsidR="00AE66A7" w:rsidRPr="00FE127C">
        <w:t>omposite scaled sensitivity values, Ocean County study area, New Jersey.</w:t>
      </w:r>
      <w:bookmarkEnd w:id="881"/>
    </w:p>
    <w:p w:rsidR="007013F5" w:rsidRPr="00FE127C" w:rsidRDefault="00FA4C50" w:rsidP="00FE127C">
      <w:pPr>
        <w:pStyle w:val="FigureCaption"/>
      </w:pPr>
      <w:bookmarkStart w:id="882" w:name="_Toc404165487"/>
      <w:r w:rsidRPr="00FE127C">
        <w:t>Maps showing l</w:t>
      </w:r>
      <w:r w:rsidR="00AE66A7" w:rsidRPr="00FE127C">
        <w:t>ocation of parameter value zones in the model, Ocean County study area, New Jersey.</w:t>
      </w:r>
      <w:bookmarkEnd w:id="882"/>
    </w:p>
    <w:p w:rsidR="0083355C" w:rsidRPr="0083355C" w:rsidRDefault="0083355C" w:rsidP="0083355C">
      <w:pPr>
        <w:pStyle w:val="TableTitle"/>
      </w:pPr>
      <w:bookmarkStart w:id="883" w:name="_Toc404165518"/>
      <w:r>
        <w:lastRenderedPageBreak/>
        <w:t>Calibrated model parameter values</w:t>
      </w:r>
      <w:ins w:id="884" w:author="Author">
        <w:r w:rsidR="006503DB">
          <w:t xml:space="preserve"> and composite scaled sensitivities</w:t>
        </w:r>
      </w:ins>
      <w:r>
        <w:t>, Ocean County study area, New Jersey.</w:t>
      </w:r>
      <w:bookmarkEnd w:id="883"/>
    </w:p>
    <w:p w:rsidR="00400E0D" w:rsidRDefault="00400E0D" w:rsidP="003A1F78">
      <w:pPr>
        <w:pStyle w:val="Heading2"/>
      </w:pPr>
      <w:bookmarkStart w:id="885" w:name="_Toc235947760"/>
      <w:bookmarkStart w:id="886" w:name="_Toc248572010"/>
      <w:bookmarkStart w:id="887" w:name="_Toc404165458"/>
      <w:r>
        <w:t>Model Limitations</w:t>
      </w:r>
      <w:bookmarkEnd w:id="885"/>
      <w:bookmarkEnd w:id="886"/>
      <w:bookmarkEnd w:id="887"/>
    </w:p>
    <w:p w:rsidR="00400E0D" w:rsidRDefault="00400E0D" w:rsidP="00F70E1E">
      <w:pPr>
        <w:pStyle w:val="BodyText"/>
      </w:pPr>
      <w:r>
        <w:t>The groundwater-flow model developed for this study is an approximation of a dynamic, real-world groundwate</w:t>
      </w:r>
      <w:r w:rsidR="00B810E3">
        <w:t>r-flow system that covers 1,185 </w:t>
      </w:r>
      <w:r>
        <w:t>square miles of land and water, extends at th</w:t>
      </w:r>
      <w:r w:rsidR="00B810E3">
        <w:t>e deepest point to nearly 1,000 </w:t>
      </w:r>
      <w:r>
        <w:t>feet below land surface</w:t>
      </w:r>
      <w:ins w:id="888" w:author="Author">
        <w:r w:rsidR="0036345B">
          <w:t>,</w:t>
        </w:r>
      </w:ins>
      <w:r>
        <w:t xml:space="preserve"> and represents five different aquifers. The flow model </w:t>
      </w:r>
      <w:commentRangeStart w:id="889"/>
      <w:del w:id="890" w:author="Author">
        <w:r w:rsidDel="0036345B">
          <w:delText xml:space="preserve">was </w:delText>
        </w:r>
      </w:del>
      <w:ins w:id="891" w:author="Author">
        <w:r w:rsidR="0036345B">
          <w:t xml:space="preserve">is </w:t>
        </w:r>
        <w:commentRangeEnd w:id="889"/>
        <w:r w:rsidR="0036345B">
          <w:rPr>
            <w:rStyle w:val="CommentReference"/>
          </w:rPr>
          <w:commentReference w:id="889"/>
        </w:r>
      </w:ins>
      <w:r>
        <w:t>constructed by dividing the area of study into discrete model cells tha</w:t>
      </w:r>
      <w:r w:rsidR="00B810E3">
        <w:t>t are primarily 800 feet by 800 </w:t>
      </w:r>
      <w:r>
        <w:t xml:space="preserve">feet in </w:t>
      </w:r>
      <w:proofErr w:type="spellStart"/>
      <w:r>
        <w:t>plan</w:t>
      </w:r>
      <w:proofErr w:type="spellEnd"/>
      <w:r>
        <w:t xml:space="preserve"> view and of variable thickness. Because of the number of model cells in each model layer (67,424), the number of model layers (11), and the limited data available that describe the hydrologic properties of each layer, the hydrologic parameters in the flow model are generalized and, therefore, do not reflect the total variability that exists in the actual flow system.</w:t>
      </w:r>
    </w:p>
    <w:p w:rsidR="00882C5A" w:rsidRDefault="00400E0D" w:rsidP="00ED0366">
      <w:pPr>
        <w:pStyle w:val="BodyText"/>
      </w:pPr>
      <w:r>
        <w:t xml:space="preserve">The </w:t>
      </w:r>
      <w:r w:rsidR="004A014A">
        <w:t xml:space="preserve">vertical discretization of the </w:t>
      </w:r>
      <w:proofErr w:type="spellStart"/>
      <w:r>
        <w:t>hydrogeologic</w:t>
      </w:r>
      <w:proofErr w:type="spellEnd"/>
      <w:r>
        <w:t xml:space="preserve"> framework </w:t>
      </w:r>
      <w:r w:rsidR="004A014A">
        <w:t xml:space="preserve">into </w:t>
      </w:r>
      <w:r>
        <w:t xml:space="preserve">model layers </w:t>
      </w:r>
      <w:r w:rsidR="004B3AD5">
        <w:t xml:space="preserve">is </w:t>
      </w:r>
      <w:r>
        <w:t>based on available interpretations of the stratigraphy in the Ocean County study area. The delineation of the contact between the Vincentown aquifer and the Kirkwood-</w:t>
      </w:r>
      <w:proofErr w:type="spellStart"/>
      <w:r>
        <w:t>Cohansey</w:t>
      </w:r>
      <w:proofErr w:type="spellEnd"/>
      <w:r>
        <w:t xml:space="preserve"> aquifer system in the northwestern part of the study area is not well known. In particular, the area where the Vincentown aquifer becomes confined,</w:t>
      </w:r>
      <w:commentRangeStart w:id="892"/>
      <w:r>
        <w:t xml:space="preserve"> </w:t>
      </w:r>
      <w:del w:id="893" w:author="Author">
        <w:r w:rsidDel="0036345B">
          <w:delText>to what</w:delText>
        </w:r>
      </w:del>
      <w:ins w:id="894" w:author="Author">
        <w:r w:rsidR="0036345B">
          <w:t>the</w:t>
        </w:r>
      </w:ins>
      <w:r>
        <w:t xml:space="preserve"> extent</w:t>
      </w:r>
      <w:del w:id="895" w:author="Author">
        <w:r w:rsidDel="0036345B">
          <w:delText>,</w:delText>
        </w:r>
      </w:del>
      <w:r>
        <w:t xml:space="preserve"> and the character of the confining bed have not been mapped in detail </w:t>
      </w:r>
      <w:commentRangeEnd w:id="892"/>
      <w:r w:rsidR="0036345B">
        <w:rPr>
          <w:rStyle w:val="CommentReference"/>
        </w:rPr>
        <w:commentReference w:id="892"/>
      </w:r>
      <w:r>
        <w:t xml:space="preserve">because of the limited number of available well logs in this area. The Vincentown aquifer in this area is not very extensive, and its use for public supply is small. As a result of these constraints, detailed analysis of the Vincentown aquifer </w:t>
      </w:r>
      <w:r w:rsidR="00E5551D">
        <w:t xml:space="preserve">is </w:t>
      </w:r>
      <w:r>
        <w:t>not a goal of this study.</w:t>
      </w:r>
      <w:r w:rsidR="00087F87">
        <w:t xml:space="preserve"> The lower sand unit of the Piney Point aquifer </w:t>
      </w:r>
      <w:r w:rsidR="00B4692F">
        <w:t xml:space="preserve">(L.G. </w:t>
      </w:r>
      <w:proofErr w:type="spellStart"/>
      <w:r w:rsidR="00B4692F">
        <w:t>Mullikin</w:t>
      </w:r>
      <w:proofErr w:type="spellEnd"/>
      <w:r w:rsidR="00B4692F">
        <w:t>,</w:t>
      </w:r>
      <w:ins w:id="896" w:author="Author">
        <w:r w:rsidR="0036345B" w:rsidRPr="0036345B">
          <w:t xml:space="preserve"> </w:t>
        </w:r>
        <w:r w:rsidR="0036345B">
          <w:t>New Jersey Geological and Water Survey,</w:t>
        </w:r>
      </w:ins>
      <w:r w:rsidR="00B4692F">
        <w:t xml:space="preserve"> written </w:t>
      </w:r>
      <w:proofErr w:type="spellStart"/>
      <w:proofErr w:type="gramStart"/>
      <w:r w:rsidR="00B4692F">
        <w:t>commun</w:t>
      </w:r>
      <w:proofErr w:type="spellEnd"/>
      <w:r w:rsidR="00B4692F">
        <w:t>.,</w:t>
      </w:r>
      <w:proofErr w:type="gramEnd"/>
      <w:r w:rsidR="00B4692F">
        <w:t xml:space="preserve"> 2001)</w:t>
      </w:r>
      <w:r w:rsidR="00087F87">
        <w:t xml:space="preserve"> contains very few water supply wells</w:t>
      </w:r>
      <w:r w:rsidR="00DE25FD">
        <w:t xml:space="preserve"> and detailed </w:t>
      </w:r>
      <w:r w:rsidR="00087F87">
        <w:t>analysis of its hydrologic properties is la</w:t>
      </w:r>
      <w:r w:rsidR="00DE25FD">
        <w:t xml:space="preserve">cking. </w:t>
      </w:r>
      <w:r w:rsidR="00691D32">
        <w:t>M</w:t>
      </w:r>
      <w:r w:rsidR="003927A0">
        <w:t>odel simulation result</w:t>
      </w:r>
      <w:r w:rsidR="00691D32">
        <w:t>s focus on</w:t>
      </w:r>
      <w:r w:rsidR="003927A0">
        <w:t xml:space="preserve"> the upper sand unit of the Piney Point aquifer</w:t>
      </w:r>
      <w:r w:rsidR="00087F87">
        <w:t>.</w:t>
      </w:r>
    </w:p>
    <w:p w:rsidR="00400E0D" w:rsidRDefault="00400E0D" w:rsidP="00F70E1E">
      <w:pPr>
        <w:pStyle w:val="BodyText"/>
      </w:pPr>
      <w:r>
        <w:lastRenderedPageBreak/>
        <w:t>The study area partially or entirely encompasses more than 30 distinct surface-water basins with extensive surface-water features (fig. 4).</w:t>
      </w:r>
      <w:r w:rsidR="00381E4F">
        <w:t xml:space="preserve"> </w:t>
      </w:r>
      <w:r w:rsidR="00B810E3">
        <w:t xml:space="preserve">The model cell size </w:t>
      </w:r>
      <w:commentRangeStart w:id="897"/>
      <w:r w:rsidR="00B810E3">
        <w:t>(800 </w:t>
      </w:r>
      <w:r>
        <w:t xml:space="preserve">ft </w:t>
      </w:r>
      <w:del w:id="898" w:author="Author">
        <w:r w:rsidR="00127E3B" w:rsidDel="00F43CBB">
          <w:delText>×</w:delText>
        </w:r>
        <w:r w:rsidR="00B810E3" w:rsidDel="00F43CBB">
          <w:delText xml:space="preserve"> </w:delText>
        </w:r>
      </w:del>
      <w:ins w:id="899" w:author="Author">
        <w:r w:rsidR="00F43CBB">
          <w:t xml:space="preserve">by </w:t>
        </w:r>
      </w:ins>
      <w:r w:rsidR="00B810E3">
        <w:t>800 </w:t>
      </w:r>
      <w:r>
        <w:t>ft)</w:t>
      </w:r>
      <w:commentRangeEnd w:id="897"/>
      <w:r w:rsidR="00F43CBB">
        <w:rPr>
          <w:rStyle w:val="CommentReference"/>
        </w:rPr>
        <w:commentReference w:id="897"/>
      </w:r>
      <w:r>
        <w:t xml:space="preserve"> provides an accurate representation of surface-water features without</w:t>
      </w:r>
      <w:r w:rsidR="00B810E3">
        <w:t xml:space="preserve"> generating more than 1</w:t>
      </w:r>
      <w:ins w:id="900" w:author="Author">
        <w:r w:rsidR="00BF531C">
          <w:t> million</w:t>
        </w:r>
      </w:ins>
      <w:del w:id="901" w:author="Author">
        <w:r w:rsidR="00B810E3" w:rsidDel="00BF531C">
          <w:delText>,000,000 </w:delText>
        </w:r>
      </w:del>
      <w:ins w:id="902" w:author="Author">
        <w:r w:rsidR="00BF531C">
          <w:t xml:space="preserve"> </w:t>
        </w:r>
      </w:ins>
      <w:r w:rsidR="00B810E3">
        <w:t>model cells in the 11 </w:t>
      </w:r>
      <w:r>
        <w:t>layer model</w:t>
      </w:r>
      <w:r w:rsidR="00F34AFF">
        <w:t xml:space="preserve"> </w:t>
      </w:r>
      <w:r w:rsidR="004B3AD5">
        <w:t>which provides for reasonable</w:t>
      </w:r>
      <w:r>
        <w:t xml:space="preserve"> model development and run times. A finer discretization of the study area would enhance the resolution of surface-water features by isolating individual stream reaches in more model cells. Improved resolution of surface-water features in the groundwater-flow model could provide more detail in simulated base flows.</w:t>
      </w:r>
    </w:p>
    <w:p w:rsidR="003927A0" w:rsidRPr="00506876" w:rsidRDefault="003927A0" w:rsidP="00F70E1E">
      <w:pPr>
        <w:pStyle w:val="BodyText"/>
      </w:pPr>
      <w:r>
        <w:t>The specified flow boundaries of the Ocean County study area model are derived from the New Jersey RASA model</w:t>
      </w:r>
      <w:del w:id="903" w:author="Author">
        <w:r w:rsidDel="006503DB">
          <w:delText>,</w:delText>
        </w:r>
      </w:del>
      <w:r>
        <w:t xml:space="preserve"> and are affected by limitations of t</w:t>
      </w:r>
      <w:r w:rsidR="00691D32">
        <w:t>hat model. The RASA model has a larger grid discretization</w:t>
      </w:r>
      <w:r>
        <w:t xml:space="preserve"> </w:t>
      </w:r>
      <w:r w:rsidR="00F7700B">
        <w:t xml:space="preserve">than the Ocean County study area model. Model cells over land surface in the RASA model </w:t>
      </w:r>
      <w:r w:rsidR="00691D32">
        <w:t>rang</w:t>
      </w:r>
      <w:r w:rsidR="00F7700B">
        <w:t xml:space="preserve">e </w:t>
      </w:r>
      <w:ins w:id="904" w:author="Author">
        <w:r w:rsidR="00E92939">
          <w:t xml:space="preserve">in area </w:t>
        </w:r>
      </w:ins>
      <w:r w:rsidR="00F7700B">
        <w:t xml:space="preserve">from </w:t>
      </w:r>
      <w:r w:rsidR="00B810E3">
        <w:t>6.25</w:t>
      </w:r>
      <w:del w:id="905" w:author="Author">
        <w:r w:rsidR="00B810E3" w:rsidDel="00F43CBB">
          <w:delText>–</w:delText>
        </w:r>
      </w:del>
      <w:ins w:id="906" w:author="Author">
        <w:r w:rsidR="00F43CBB">
          <w:t xml:space="preserve"> to </w:t>
        </w:r>
      </w:ins>
      <w:r>
        <w:t>9.</w:t>
      </w:r>
      <w:r w:rsidR="00B810E3">
        <w:t>375 </w:t>
      </w:r>
      <w:ins w:id="907" w:author="Author">
        <w:r w:rsidR="00E92939">
          <w:t>square miles (</w:t>
        </w:r>
      </w:ins>
      <w:r w:rsidR="00691D32">
        <w:t>mi</w:t>
      </w:r>
      <w:r w:rsidR="00691D32" w:rsidRPr="006F4BC2">
        <w:rPr>
          <w:vertAlign w:val="superscript"/>
        </w:rPr>
        <w:t>2</w:t>
      </w:r>
      <w:ins w:id="908" w:author="Author">
        <w:r w:rsidR="00E92939">
          <w:t xml:space="preserve">), </w:t>
        </w:r>
      </w:ins>
      <w:del w:id="909" w:author="Author">
        <w:r w:rsidR="000C30ED" w:rsidDel="00E92939">
          <w:delText>while</w:delText>
        </w:r>
        <w:r w:rsidR="00F7700B" w:rsidDel="00E92939">
          <w:delText xml:space="preserve"> </w:delText>
        </w:r>
      </w:del>
      <w:ins w:id="910" w:author="Author">
        <w:r w:rsidR="00E92939">
          <w:t xml:space="preserve">whereas </w:t>
        </w:r>
        <w:r w:rsidR="00882C5A">
          <w:t xml:space="preserve">the area of </w:t>
        </w:r>
      </w:ins>
      <w:r w:rsidR="00995691">
        <w:t xml:space="preserve">corresponding cells </w:t>
      </w:r>
      <w:r w:rsidR="00BC5433">
        <w:t xml:space="preserve">in the Ocean County study area model </w:t>
      </w:r>
      <w:del w:id="911" w:author="Author">
        <w:r w:rsidR="00B810E3" w:rsidDel="00E92939">
          <w:delText xml:space="preserve">are </w:delText>
        </w:r>
      </w:del>
      <w:ins w:id="912" w:author="Author">
        <w:r w:rsidR="00882C5A">
          <w:t xml:space="preserve">is </w:t>
        </w:r>
      </w:ins>
      <w:r w:rsidR="00B810E3">
        <w:t>0.0229 </w:t>
      </w:r>
      <w:r w:rsidR="00F7700B">
        <w:t>mi</w:t>
      </w:r>
      <w:r w:rsidR="00F7700B" w:rsidRPr="006F4BC2">
        <w:rPr>
          <w:vertAlign w:val="superscript"/>
        </w:rPr>
        <w:t>2</w:t>
      </w:r>
      <w:r w:rsidR="00F7700B">
        <w:t xml:space="preserve">. </w:t>
      </w:r>
      <w:r w:rsidR="00691D32">
        <w:t xml:space="preserve">The RASA model has a coarser time discretization </w:t>
      </w:r>
      <w:r w:rsidR="00F7700B">
        <w:t xml:space="preserve">than the Ocean County study area model </w:t>
      </w:r>
      <w:r w:rsidR="00691D32">
        <w:t xml:space="preserve">and uses annual time </w:t>
      </w:r>
      <w:r w:rsidR="001A6603">
        <w:t>steps;</w:t>
      </w:r>
      <w:r w:rsidR="00691D32">
        <w:t xml:space="preserve"> therefore</w:t>
      </w:r>
      <w:ins w:id="913" w:author="Author">
        <w:r w:rsidR="00147AB8">
          <w:t>,</w:t>
        </w:r>
      </w:ins>
      <w:r w:rsidR="00691D32">
        <w:t xml:space="preserve"> boundary flows into the Ocean County study area may not represent seasonal changes in these flows.</w:t>
      </w:r>
      <w:r w:rsidR="000B1870" w:rsidRPr="000B1870">
        <w:t xml:space="preserve"> </w:t>
      </w:r>
      <w:r w:rsidR="007A26CD">
        <w:t>T</w:t>
      </w:r>
      <w:r w:rsidR="00F9264B">
        <w:t>he simulat</w:t>
      </w:r>
      <w:r w:rsidR="007A26CD">
        <w:t>ion of no-withdrawal conditions uses</w:t>
      </w:r>
      <w:r w:rsidR="00F9264B">
        <w:t xml:space="preserve"> b</w:t>
      </w:r>
      <w:r w:rsidR="000B1870">
        <w:t>oundary heads for several confined aquifers</w:t>
      </w:r>
      <w:r w:rsidR="007A26CD">
        <w:t>.</w:t>
      </w:r>
      <w:r w:rsidR="00381E4F">
        <w:t xml:space="preserve"> </w:t>
      </w:r>
      <w:r w:rsidR="007A26CD">
        <w:t>The boundary heads are derived</w:t>
      </w:r>
      <w:r w:rsidR="000B1870">
        <w:t xml:space="preserve"> from published contour</w:t>
      </w:r>
      <w:r w:rsidR="002610C2">
        <w:t xml:space="preserve"> maps of pre</w:t>
      </w:r>
      <w:ins w:id="914" w:author="Author">
        <w:r w:rsidR="00147AB8">
          <w:t>-</w:t>
        </w:r>
      </w:ins>
      <w:r w:rsidR="002610C2">
        <w:t xml:space="preserve">pumping heads. The </w:t>
      </w:r>
      <w:r w:rsidR="007A26CD">
        <w:t xml:space="preserve">accuracy of </w:t>
      </w:r>
      <w:r w:rsidR="00F9264B">
        <w:t>pre</w:t>
      </w:r>
      <w:ins w:id="915" w:author="Author">
        <w:r w:rsidR="00147AB8">
          <w:t>-</w:t>
        </w:r>
      </w:ins>
      <w:r w:rsidR="00F9264B">
        <w:t xml:space="preserve">pumping </w:t>
      </w:r>
      <w:r w:rsidR="002610C2">
        <w:t>groundwater</w:t>
      </w:r>
      <w:r w:rsidR="00F9264B">
        <w:t xml:space="preserve"> levels</w:t>
      </w:r>
      <w:r w:rsidR="007A26CD">
        <w:t xml:space="preserve"> are </w:t>
      </w:r>
      <w:r w:rsidR="000D3AEF">
        <w:t>influenced</w:t>
      </w:r>
      <w:r w:rsidR="007A26CD">
        <w:t xml:space="preserve"> by </w:t>
      </w:r>
      <w:r w:rsidR="00B0039B">
        <w:t xml:space="preserve">spatial </w:t>
      </w:r>
      <w:r w:rsidR="00F9264B">
        <w:t xml:space="preserve">(lack of numerous, evenly spaced wells at which water levels were recorded) </w:t>
      </w:r>
      <w:r w:rsidR="00B0039B">
        <w:t>and time-</w:t>
      </w:r>
      <w:r w:rsidR="000B1870">
        <w:t xml:space="preserve">scale </w:t>
      </w:r>
      <w:r w:rsidR="00C36E0E">
        <w:t>(</w:t>
      </w:r>
      <w:r w:rsidR="007A26CD">
        <w:t xml:space="preserve">some </w:t>
      </w:r>
      <w:r w:rsidR="00C36E0E">
        <w:t>measurements made after</w:t>
      </w:r>
      <w:r w:rsidR="00F9264B">
        <w:t xml:space="preserve"> 1900) </w:t>
      </w:r>
      <w:r w:rsidR="000B1870">
        <w:t>issues and are considered estimates of the pre</w:t>
      </w:r>
      <w:ins w:id="916" w:author="Author">
        <w:r w:rsidR="00147AB8">
          <w:t>-</w:t>
        </w:r>
      </w:ins>
      <w:r w:rsidR="000B1870">
        <w:t>pumping potentiometric surfaces (</w:t>
      </w:r>
      <w:proofErr w:type="spellStart"/>
      <w:r w:rsidR="000B1870">
        <w:t>Zapecza</w:t>
      </w:r>
      <w:proofErr w:type="spellEnd"/>
      <w:r w:rsidR="000B1870">
        <w:t xml:space="preserve"> and others, 1987).</w:t>
      </w:r>
    </w:p>
    <w:p w:rsidR="00400E0D" w:rsidRDefault="00400E0D" w:rsidP="00F70E1E">
      <w:pPr>
        <w:pStyle w:val="Heading1"/>
      </w:pPr>
      <w:bookmarkStart w:id="917" w:name="_Toc235947761"/>
      <w:bookmarkStart w:id="918" w:name="_Toc248572011"/>
      <w:bookmarkStart w:id="919" w:name="_Toc404165459"/>
      <w:r>
        <w:t>Simulated E</w:t>
      </w:r>
      <w:r w:rsidRPr="00E71FE9">
        <w:t>ffects</w:t>
      </w:r>
      <w:r>
        <w:t xml:space="preserve"> of Groundwater W</w:t>
      </w:r>
      <w:r w:rsidRPr="00E71FE9">
        <w:t>ithdrawals</w:t>
      </w:r>
      <w:bookmarkEnd w:id="917"/>
      <w:bookmarkEnd w:id="918"/>
      <w:bookmarkEnd w:id="919"/>
    </w:p>
    <w:p w:rsidR="00400E0D" w:rsidRDefault="00400E0D" w:rsidP="00F70E1E">
      <w:pPr>
        <w:pStyle w:val="BodyText"/>
      </w:pPr>
      <w:r>
        <w:t xml:space="preserve">The effect of groundwater withdrawals on the groundwater-flow system in the Ocean County study area </w:t>
      </w:r>
      <w:r w:rsidR="00E5551D">
        <w:t xml:space="preserve">is </w:t>
      </w:r>
      <w:r>
        <w:t xml:space="preserve">evaluated </w:t>
      </w:r>
      <w:r w:rsidR="00E5551D">
        <w:t xml:space="preserve">based on </w:t>
      </w:r>
      <w:r w:rsidR="009E64D6">
        <w:t xml:space="preserve">three </w:t>
      </w:r>
      <w:r>
        <w:t>distinct groundwater-model simulations</w:t>
      </w:r>
      <w:r w:rsidR="001E4E9F">
        <w:t xml:space="preserve"> </w:t>
      </w:r>
      <w:r w:rsidR="009E64D6">
        <w:t xml:space="preserve">conditions </w:t>
      </w:r>
      <w:r>
        <w:t xml:space="preserve">that </w:t>
      </w:r>
      <w:r>
        <w:lastRenderedPageBreak/>
        <w:t>incorporate different withdrawal schemes or conditions</w:t>
      </w:r>
      <w:del w:id="920" w:author="Author">
        <w:r w:rsidR="009E64D6" w:rsidDel="001E577A">
          <w:delText>;</w:delText>
        </w:r>
        <w:r w:rsidDel="001E577A">
          <w:delText xml:space="preserve"> </w:delText>
        </w:r>
        <w:r w:rsidR="00587F28" w:rsidDel="001E577A">
          <w:delText>are</w:delText>
        </w:r>
      </w:del>
      <w:ins w:id="921" w:author="Author">
        <w:r w:rsidR="001E577A">
          <w:t>:</w:t>
        </w:r>
      </w:ins>
      <w:r w:rsidR="009E64D6">
        <w:t xml:space="preserve"> </w:t>
      </w:r>
      <w:r w:rsidR="00E5551D">
        <w:t>no-withdrawal</w:t>
      </w:r>
      <w:r>
        <w:t xml:space="preserve"> conditions, </w:t>
      </w:r>
      <w:proofErr w:type="spellStart"/>
      <w:r w:rsidR="00886A45">
        <w:t>post</w:t>
      </w:r>
      <w:del w:id="922" w:author="Author">
        <w:r w:rsidR="00886A45" w:rsidDel="00886A45">
          <w:delText>-</w:delText>
        </w:r>
      </w:del>
      <w:r>
        <w:t>development</w:t>
      </w:r>
      <w:proofErr w:type="spellEnd"/>
      <w:r>
        <w:t xml:space="preserve"> </w:t>
      </w:r>
      <w:r w:rsidR="00A46E64">
        <w:t xml:space="preserve">withdrawal </w:t>
      </w:r>
      <w:r>
        <w:t xml:space="preserve">conditions, and maximum-allocation </w:t>
      </w:r>
      <w:r w:rsidR="00A46E64">
        <w:t xml:space="preserve">withdrawal </w:t>
      </w:r>
      <w:r>
        <w:t xml:space="preserve">conditions. </w:t>
      </w:r>
      <w:r w:rsidR="00E5551D">
        <w:t>No-withdrawal</w:t>
      </w:r>
      <w:r>
        <w:t xml:space="preserve"> conditions </w:t>
      </w:r>
      <w:r w:rsidR="002207CA">
        <w:t>are</w:t>
      </w:r>
      <w:r w:rsidR="00587F28">
        <w:t xml:space="preserve"> </w:t>
      </w:r>
      <w:r>
        <w:t xml:space="preserve">simulated using monthly recharge values estimated </w:t>
      </w:r>
      <w:r w:rsidR="00A73E5B">
        <w:t xml:space="preserve">by </w:t>
      </w:r>
      <w:r>
        <w:t xml:space="preserve">model calibration, but groundwater withdrawals </w:t>
      </w:r>
      <w:r w:rsidR="00587F28">
        <w:t>are</w:t>
      </w:r>
      <w:r>
        <w:t xml:space="preserve"> excluded from the simulation. This simulation </w:t>
      </w:r>
      <w:r w:rsidR="00A46E64">
        <w:t>use</w:t>
      </w:r>
      <w:del w:id="923" w:author="Author">
        <w:r w:rsidR="00A46E64" w:rsidDel="001E577A">
          <w:delText>d</w:delText>
        </w:r>
      </w:del>
      <w:ins w:id="924" w:author="Author">
        <w:r w:rsidR="001E577A">
          <w:t>s</w:t>
        </w:r>
      </w:ins>
      <w:r w:rsidR="00A46E64">
        <w:t xml:space="preserve"> prevailing hydrologic conditions without withdrawals to provide a basis for comparison of conditions that may have existed prior to extensive development and use of the groundwater resource</w:t>
      </w:r>
      <w:r>
        <w:t xml:space="preserve">. </w:t>
      </w:r>
      <w:proofErr w:type="spellStart"/>
      <w:r w:rsidR="00886A45">
        <w:t>Post</w:t>
      </w:r>
      <w:del w:id="925" w:author="Author">
        <w:r w:rsidR="00886A45" w:rsidDel="00886A45">
          <w:delText>-</w:delText>
        </w:r>
      </w:del>
      <w:r>
        <w:t>development</w:t>
      </w:r>
      <w:proofErr w:type="spellEnd"/>
      <w:r>
        <w:t xml:space="preserve"> conditions </w:t>
      </w:r>
      <w:r w:rsidR="00587F28">
        <w:t>are</w:t>
      </w:r>
      <w:r>
        <w:t xml:space="preserve"> simulated using reported monthly groundwater withdrawals at production wells from January </w:t>
      </w:r>
      <w:r w:rsidR="00110498">
        <w:t xml:space="preserve">2000 </w:t>
      </w:r>
      <w:r>
        <w:t xml:space="preserve">through December 2003 and monthly recharge rates estimated </w:t>
      </w:r>
      <w:r w:rsidR="00A73E5B">
        <w:t xml:space="preserve">by </w:t>
      </w:r>
      <w:r>
        <w:t xml:space="preserve">model calibration. Maximum-allocation withdrawals </w:t>
      </w:r>
      <w:r w:rsidR="00587F28">
        <w:t>are</w:t>
      </w:r>
      <w:r>
        <w:t xml:space="preserve"> used to simulate a worst-case scenario in which all the wells in the study area extract the maximum-allocation withdrawal per monitoring period allowed by NJDEP Bureau of Water Allocation permits. To simulate these conditions, input to the flow model </w:t>
      </w:r>
      <w:r w:rsidR="004B3AD5">
        <w:t xml:space="preserve">is </w:t>
      </w:r>
      <w:r>
        <w:t xml:space="preserve">designed so that all groundwater withdrawals occur at existing wells, and </w:t>
      </w:r>
      <w:r w:rsidR="00A73E5B">
        <w:t>mon</w:t>
      </w:r>
      <w:r w:rsidR="0027642E">
        <w:t>t</w:t>
      </w:r>
      <w:r w:rsidR="00A73E5B">
        <w:t xml:space="preserve">hly </w:t>
      </w:r>
      <w:r>
        <w:t xml:space="preserve">recharge rates used in </w:t>
      </w:r>
      <w:proofErr w:type="spellStart"/>
      <w:r w:rsidR="00886A45">
        <w:t>post</w:t>
      </w:r>
      <w:del w:id="926" w:author="Author">
        <w:r w:rsidR="00886A45" w:rsidDel="00886A45">
          <w:delText>-</w:delText>
        </w:r>
      </w:del>
      <w:r>
        <w:t>development</w:t>
      </w:r>
      <w:proofErr w:type="spellEnd"/>
      <w:r>
        <w:t xml:space="preserve"> simulations </w:t>
      </w:r>
      <w:r w:rsidR="002207CA">
        <w:t>are</w:t>
      </w:r>
      <w:r w:rsidR="004B3AD5">
        <w:t xml:space="preserve"> </w:t>
      </w:r>
      <w:r>
        <w:t xml:space="preserve">incorporated. </w:t>
      </w:r>
      <w:r w:rsidR="00A73E5B">
        <w:t xml:space="preserve">These simulations </w:t>
      </w:r>
      <w:r>
        <w:t>allow direct comparison of the response of the groundwater-flow system to different withdrawal conditions.</w:t>
      </w:r>
    </w:p>
    <w:p w:rsidR="00400E0D" w:rsidRDefault="00400E0D" w:rsidP="00A47F37">
      <w:pPr>
        <w:pStyle w:val="BodyText"/>
      </w:pPr>
      <w:r>
        <w:t xml:space="preserve">Monthly allocations for individual wells in the Ocean County study area </w:t>
      </w:r>
      <w:r w:rsidR="00587F28">
        <w:t>are</w:t>
      </w:r>
      <w:r>
        <w:t xml:space="preserve"> estimated on the basis of 2006 permit allocations provided by the NJDEP Bureau of Water Supply and historical withdrawal data.</w:t>
      </w:r>
      <w:r w:rsidR="00381E4F">
        <w:t xml:space="preserve"> </w:t>
      </w:r>
      <w:r>
        <w:t xml:space="preserve">Monthly well allocations </w:t>
      </w:r>
      <w:r w:rsidR="00587F28">
        <w:t>are</w:t>
      </w:r>
      <w:r>
        <w:t xml:space="preserve"> derived from the monthly percentage of a permit allocation attributed to the well on the basis of recorded withdrawals for all wells listed in a permit.</w:t>
      </w:r>
      <w:r w:rsidR="00381E4F">
        <w:t xml:space="preserve"> </w:t>
      </w:r>
      <w:r>
        <w:t xml:space="preserve">Withdrawals from 1987 through 2006 </w:t>
      </w:r>
      <w:r w:rsidR="00587F28">
        <w:t>are</w:t>
      </w:r>
      <w:r>
        <w:t xml:space="preserve"> used to define the monthly percentage of the permit allocations apportioned to each well.</w:t>
      </w:r>
      <w:r w:rsidR="00381E4F">
        <w:t xml:space="preserve"> </w:t>
      </w:r>
      <w:r>
        <w:t>Estimated allocations for wells listed under multiple permit allocations are based on the smallest permit allocation that pertains to that well.</w:t>
      </w:r>
      <w:r w:rsidR="00381E4F">
        <w:t xml:space="preserve"> </w:t>
      </w:r>
      <w:r>
        <w:t xml:space="preserve">The sum of the estimated monthly well allocations for each month for all wells governed by the same permit is the highest combination of individual well withdrawals that do not exceed the monthly maximum </w:t>
      </w:r>
      <w:r>
        <w:lastRenderedPageBreak/>
        <w:t>allocation.</w:t>
      </w:r>
      <w:r w:rsidR="00381E4F">
        <w:t xml:space="preserve"> </w:t>
      </w:r>
      <w:r>
        <w:t>The monthly sum of the estimated monthly well allocations for all wells in a permit is the highest combination of individual withdrawals that do not exceed the yearly allocation.</w:t>
      </w:r>
    </w:p>
    <w:p w:rsidR="00400E0D" w:rsidRDefault="00400E0D" w:rsidP="00612591">
      <w:pPr>
        <w:pStyle w:val="BodyText"/>
      </w:pPr>
      <w:r>
        <w:t>In general, permit allocations with high monthly maximum allocations and no yearly allocations result in excessively high</w:t>
      </w:r>
      <w:r w:rsidRPr="0029155D">
        <w:t xml:space="preserve"> </w:t>
      </w:r>
      <w:r>
        <w:t xml:space="preserve">estimated monthly well allocations. For public supply (5000) and industrial (2000P) permit series, wells with no yearly or no monthly maximum allocation </w:t>
      </w:r>
      <w:r w:rsidR="00DE0666">
        <w:t xml:space="preserve">are </w:t>
      </w:r>
      <w:r>
        <w:t xml:space="preserve">assigned an allocation on the basis of the average ratio of defined yearly allocation limits to defined monthly maximum-allocation limits for all permits within the respective series. For example, the ratio of yearly maximum to monthly maximum-allocation limits </w:t>
      </w:r>
      <w:r w:rsidR="00DE0666">
        <w:t xml:space="preserve">for wells used in this study is </w:t>
      </w:r>
      <w:r>
        <w:t>7.4 for public supply withdrawal permits and 6.0 for industrial withdrawal permits.</w:t>
      </w:r>
      <w:r w:rsidR="00381E4F">
        <w:t xml:space="preserve"> </w:t>
      </w:r>
      <w:r>
        <w:t xml:space="preserve">For small volume withdrawal permits (10000W series), estimated monthly maximum allocations </w:t>
      </w:r>
      <w:r w:rsidR="002207CA">
        <w:t>are</w:t>
      </w:r>
      <w:r w:rsidR="00DE0666">
        <w:t xml:space="preserve"> </w:t>
      </w:r>
      <w:r w:rsidR="00B810E3">
        <w:t>assumed to be 1.033 </w:t>
      </w:r>
      <w:r>
        <w:t xml:space="preserve">million gallons times the number of withdrawal wells in the permit, and the yearly maximum permit allocations </w:t>
      </w:r>
      <w:r w:rsidR="002207CA">
        <w:t>are</w:t>
      </w:r>
      <w:r w:rsidR="00DE0666">
        <w:t xml:space="preserve"> </w:t>
      </w:r>
      <w:r w:rsidR="00B810E3">
        <w:t>assumed to be 12.4 </w:t>
      </w:r>
      <w:r>
        <w:t>million gallons times the number of withdrawal wells on</w:t>
      </w:r>
      <w:r w:rsidRPr="00C03024">
        <w:t xml:space="preserve"> the permit</w:t>
      </w:r>
      <w:r>
        <w:t>.</w:t>
      </w:r>
      <w:r w:rsidR="00381E4F">
        <w:t xml:space="preserve"> </w:t>
      </w:r>
      <w:r>
        <w:t xml:space="preserve">For agricultural permits pertaining to row crops, estimated monthly maximum allocations for June, July, and August </w:t>
      </w:r>
      <w:r w:rsidR="002207CA">
        <w:t>are</w:t>
      </w:r>
      <w:r w:rsidR="00DE0666">
        <w:t xml:space="preserve"> </w:t>
      </w:r>
      <w:r>
        <w:t xml:space="preserve">set to the monthly maximum permit allocation; for May, to one-half the monthly maximum </w:t>
      </w:r>
      <w:r w:rsidRPr="00DC3369">
        <w:t>allocation</w:t>
      </w:r>
      <w:r>
        <w:t xml:space="preserve">; and for the remaining months, to zero. </w:t>
      </w:r>
      <w:r w:rsidRPr="00DC3369">
        <w:t xml:space="preserve">For agricultural permits pertaining to withdrawals for </w:t>
      </w:r>
      <w:r>
        <w:t>containerized plants and blueberries</w:t>
      </w:r>
      <w:r w:rsidRPr="00DC3369">
        <w:t xml:space="preserve">, estimated </w:t>
      </w:r>
      <w:r>
        <w:t xml:space="preserve">yearly </w:t>
      </w:r>
      <w:r w:rsidRPr="00DC3369">
        <w:t xml:space="preserve">allocations </w:t>
      </w:r>
      <w:r w:rsidR="002207CA">
        <w:t>are</w:t>
      </w:r>
      <w:r w:rsidR="00DE0666">
        <w:t xml:space="preserve"> </w:t>
      </w:r>
      <w:r>
        <w:t>estimated to be 8 times the maximum monthly allocation assigned by the NJDEP.</w:t>
      </w:r>
    </w:p>
    <w:p w:rsidR="00736E69" w:rsidRDefault="00736E69" w:rsidP="00C61EB2">
      <w:pPr>
        <w:pStyle w:val="BodyText"/>
      </w:pPr>
      <w:r>
        <w:t>Groundwater withdrawals from the shallow Kirkwood-</w:t>
      </w:r>
      <w:proofErr w:type="spellStart"/>
      <w:r>
        <w:t>Cohansey</w:t>
      </w:r>
      <w:proofErr w:type="spellEnd"/>
      <w:r>
        <w:t xml:space="preserve"> aquifer system cause</w:t>
      </w:r>
      <w:r w:rsidR="00334BE4">
        <w:t>s</w:t>
      </w:r>
      <w:r>
        <w:t xml:space="preserve"> a reduction in base flow in the streams in the study area. Groundwater flow that normally discharges to surface-water features under non-</w:t>
      </w:r>
      <w:r w:rsidR="005C0EB6">
        <w:t xml:space="preserve">withdrawal </w:t>
      </w:r>
      <w:r>
        <w:t xml:space="preserve">conditions </w:t>
      </w:r>
      <w:r w:rsidR="00334BE4">
        <w:t xml:space="preserve">is </w:t>
      </w:r>
      <w:r>
        <w:t xml:space="preserve">diverted to supply wells. </w:t>
      </w:r>
      <w:r w:rsidR="00C61EB2" w:rsidRPr="00793C80">
        <w:t>Results from stre</w:t>
      </w:r>
      <w:r w:rsidR="00C61EB2">
        <w:t>ss periods 64, 73, 77, 80, and 87</w:t>
      </w:r>
      <w:r w:rsidR="00C61EB2" w:rsidRPr="00793C80">
        <w:t>, which simulate monthly recharge conditions simila</w:t>
      </w:r>
      <w:r w:rsidR="00C61EB2">
        <w:t>r to November 2001, August 2002, December 2002</w:t>
      </w:r>
      <w:r w:rsidR="00C61EB2" w:rsidRPr="00793C80">
        <w:t>,</w:t>
      </w:r>
      <w:r w:rsidR="00C61EB2">
        <w:t xml:space="preserve"> March 2003 and October 2003</w:t>
      </w:r>
      <w:r w:rsidR="00C61EB2" w:rsidRPr="00793C80">
        <w:t xml:space="preserve">, respectively, are examined in detail to illustrate how the flow system responds to these conditions. </w:t>
      </w:r>
      <w:r w:rsidR="00E8002A">
        <w:t>S</w:t>
      </w:r>
      <w:r w:rsidR="00C61EB2">
        <w:t>tress period 64</w:t>
      </w:r>
      <w:r w:rsidR="00E8002A">
        <w:t xml:space="preserve"> (November 2001 recharge</w:t>
      </w:r>
      <w:r w:rsidR="00C61EB2">
        <w:t xml:space="preserve">) </w:t>
      </w:r>
      <w:r w:rsidR="00C61EB2">
        <w:lastRenderedPageBreak/>
        <w:t>is a time of zero</w:t>
      </w:r>
      <w:r w:rsidR="00C61EB2" w:rsidRPr="00793C80">
        <w:t xml:space="preserve"> recharge</w:t>
      </w:r>
      <w:r w:rsidR="00C61EB2">
        <w:t xml:space="preserve"> following two months of low recharge</w:t>
      </w:r>
      <w:ins w:id="927" w:author="Author">
        <w:r w:rsidR="006572B8">
          <w:t>.</w:t>
        </w:r>
      </w:ins>
      <w:del w:id="928" w:author="Author">
        <w:r w:rsidR="00C61EB2" w:rsidDel="006572B8">
          <w:delText>,</w:delText>
        </w:r>
      </w:del>
      <w:r w:rsidR="00C61EB2">
        <w:t xml:space="preserve"> </w:t>
      </w:r>
      <w:r w:rsidR="00E8002A">
        <w:t>S</w:t>
      </w:r>
      <w:r w:rsidR="00C61EB2">
        <w:t>tress period 73</w:t>
      </w:r>
      <w:r w:rsidR="00E8002A">
        <w:t xml:space="preserve"> (August 2002 recharge</w:t>
      </w:r>
      <w:r w:rsidR="00C61EB2">
        <w:t xml:space="preserve">) is a month of slightly low recharge following </w:t>
      </w:r>
      <w:r w:rsidR="00947F51">
        <w:t>four</w:t>
      </w:r>
      <w:r w:rsidR="00C61EB2">
        <w:t xml:space="preserve"> months</w:t>
      </w:r>
      <w:r w:rsidR="00947F51">
        <w:t xml:space="preserve"> of low recharge</w:t>
      </w:r>
      <w:r w:rsidR="00C61EB2">
        <w:t>, and stress period 77</w:t>
      </w:r>
      <w:r w:rsidR="00E8002A">
        <w:t xml:space="preserve"> (December 2002 recharge</w:t>
      </w:r>
      <w:r w:rsidR="00C61EB2">
        <w:t xml:space="preserve">) is a month of high recharge preceded by two months of high recharge. </w:t>
      </w:r>
      <w:r w:rsidR="00E8002A">
        <w:t>S</w:t>
      </w:r>
      <w:r w:rsidR="00C61EB2">
        <w:t>tress period 80</w:t>
      </w:r>
      <w:r w:rsidR="00E8002A">
        <w:t xml:space="preserve"> (March</w:t>
      </w:r>
      <w:r w:rsidR="00271581">
        <w:t xml:space="preserve"> </w:t>
      </w:r>
      <w:r w:rsidR="00E8002A">
        <w:t>2003 recharge</w:t>
      </w:r>
      <w:r w:rsidR="00C61EB2">
        <w:t xml:space="preserve">) is a month of slightly high recharge following five </w:t>
      </w:r>
      <w:r w:rsidR="00C61EB2" w:rsidRPr="00793C80">
        <w:t>months of hig</w:t>
      </w:r>
      <w:r w:rsidR="00C61EB2">
        <w:t xml:space="preserve">h recharge, and </w:t>
      </w:r>
      <w:r w:rsidR="00E8002A">
        <w:t>s</w:t>
      </w:r>
      <w:r w:rsidR="00C61EB2">
        <w:t>tress period 87</w:t>
      </w:r>
      <w:r w:rsidR="00E8002A">
        <w:t xml:space="preserve"> (October 2003 recharge</w:t>
      </w:r>
      <w:r w:rsidR="00C61EB2">
        <w:t xml:space="preserve">) has average recharge </w:t>
      </w:r>
      <w:r w:rsidR="00A73E5B">
        <w:t>proceeded</w:t>
      </w:r>
      <w:r w:rsidR="00C61EB2">
        <w:t xml:space="preserve"> by </w:t>
      </w:r>
      <w:r w:rsidR="00947F51">
        <w:t>three</w:t>
      </w:r>
      <w:r w:rsidR="00C61EB2">
        <w:t xml:space="preserve"> months of low to average recharge</w:t>
      </w:r>
      <w:r w:rsidR="00C61EB2" w:rsidRPr="00793C80">
        <w:t xml:space="preserve"> in the study area. </w:t>
      </w:r>
      <w:r w:rsidR="00C61EB2">
        <w:t xml:space="preserve">The following discussion examines simulations of </w:t>
      </w:r>
      <w:r w:rsidR="00CC1F69">
        <w:t xml:space="preserve">three </w:t>
      </w:r>
      <w:r w:rsidR="00C61EB2">
        <w:t xml:space="preserve">different withdrawal conditions and their effect on base-flow values at streamflow-gaging stations on streams that drain into the Barnegat </w:t>
      </w:r>
      <w:r w:rsidR="00605377">
        <w:t>Bay</w:t>
      </w:r>
      <w:del w:id="929" w:author="Author">
        <w:r w:rsidR="00605377" w:rsidDel="00605377">
          <w:delText>–</w:delText>
        </w:r>
      </w:del>
      <w:ins w:id="930" w:author="Author">
        <w:r w:rsidR="00605377">
          <w:t>-</w:t>
        </w:r>
      </w:ins>
      <w:r w:rsidR="00C61EB2">
        <w:t>Little Egg Harbor estuary or Great Bay.</w:t>
      </w:r>
    </w:p>
    <w:p w:rsidR="00400E0D" w:rsidRPr="00271581" w:rsidRDefault="00400E0D" w:rsidP="00416D84">
      <w:pPr>
        <w:pStyle w:val="BodyText"/>
      </w:pPr>
      <w:r>
        <w:t xml:space="preserve">The effects of seasonal changes in recharge </w:t>
      </w:r>
      <w:r w:rsidR="00736E69">
        <w:t xml:space="preserve">to, </w:t>
      </w:r>
      <w:r>
        <w:t xml:space="preserve">and groundwater withdrawals </w:t>
      </w:r>
      <w:r w:rsidR="00736E69">
        <w:t xml:space="preserve">from, the groundwater flow system </w:t>
      </w:r>
      <w:r w:rsidR="00DE0666">
        <w:t xml:space="preserve">is </w:t>
      </w:r>
      <w:r w:rsidR="00736E69">
        <w:t xml:space="preserve">evaluated by examining water levels in the major confined aquifers </w:t>
      </w:r>
      <w:r>
        <w:t>in the Ocean C</w:t>
      </w:r>
      <w:r w:rsidR="00736E69">
        <w:t xml:space="preserve">ounty study area </w:t>
      </w:r>
      <w:r>
        <w:t>for August 2002</w:t>
      </w:r>
      <w:r w:rsidR="00110498">
        <w:t xml:space="preserve"> and March 2003</w:t>
      </w:r>
      <w:r w:rsidR="00DE0666">
        <w:t xml:space="preserve"> recharge conditions</w:t>
      </w:r>
      <w:r>
        <w:t xml:space="preserve">. May 2002 to August 2002 </w:t>
      </w:r>
      <w:r w:rsidR="00DE0666">
        <w:t xml:space="preserve">is </w:t>
      </w:r>
      <w:r>
        <w:t xml:space="preserve">a period with low </w:t>
      </w:r>
      <w:r w:rsidR="005B29DB">
        <w:t xml:space="preserve">simulated </w:t>
      </w:r>
      <w:r>
        <w:t xml:space="preserve">water levels and </w:t>
      </w:r>
      <w:r w:rsidR="005512C1">
        <w:t>base flow, in part due to</w:t>
      </w:r>
      <w:r>
        <w:t xml:space="preserve"> average </w:t>
      </w:r>
      <w:r w:rsidRPr="00FE7B85">
        <w:t>estimated</w:t>
      </w:r>
      <w:r w:rsidRPr="008356ED">
        <w:rPr>
          <w:color w:val="FF0000"/>
        </w:rPr>
        <w:t xml:space="preserve"> </w:t>
      </w:r>
      <w:r>
        <w:t xml:space="preserve">monthly </w:t>
      </w:r>
      <w:r w:rsidR="009914CD">
        <w:t xml:space="preserve">groundwater </w:t>
      </w:r>
      <w:r>
        <w:t xml:space="preserve">recharge of </w:t>
      </w:r>
      <w:r w:rsidR="00B810E3">
        <w:t>0.9 </w:t>
      </w:r>
      <w:r w:rsidR="00924606">
        <w:t>inch</w:t>
      </w:r>
      <w:del w:id="931" w:author="Author">
        <w:r w:rsidR="00924606" w:rsidDel="006A4BB9">
          <w:delText>es</w:delText>
        </w:r>
      </w:del>
      <w:r w:rsidR="00924606">
        <w:t>. E</w:t>
      </w:r>
      <w:r w:rsidR="00504C89">
        <w:t xml:space="preserve">vapotranspiration is high and </w:t>
      </w:r>
      <w:r>
        <w:t xml:space="preserve">groundwater withdrawals </w:t>
      </w:r>
      <w:r w:rsidR="00924606">
        <w:t xml:space="preserve">typically </w:t>
      </w:r>
      <w:r>
        <w:t>increase</w:t>
      </w:r>
      <w:r w:rsidR="005512C1">
        <w:t xml:space="preserve"> during the summer</w:t>
      </w:r>
      <w:r w:rsidR="00504C89">
        <w:t>;</w:t>
      </w:r>
      <w:r>
        <w:t xml:space="preserve"> </w:t>
      </w:r>
      <w:del w:id="932" w:author="Author">
        <w:r w:rsidR="005512C1" w:rsidDel="006572B8">
          <w:delText xml:space="preserve">and </w:delText>
        </w:r>
      </w:del>
      <w:r>
        <w:t xml:space="preserve">groundwater levels usually reach the lowest point of the year in late summer or early fall. </w:t>
      </w:r>
      <w:r w:rsidR="00924606">
        <w:t>Evapotranspiration decrease</w:t>
      </w:r>
      <w:r w:rsidR="00D527F3">
        <w:t>s</w:t>
      </w:r>
      <w:r w:rsidR="00924606">
        <w:t xml:space="preserve"> from </w:t>
      </w:r>
      <w:r w:rsidR="00504C89">
        <w:t xml:space="preserve">October through March </w:t>
      </w:r>
      <w:r w:rsidR="00D71D70">
        <w:t>due to cooler temperatures and diminished plant growth and respiration</w:t>
      </w:r>
      <w:r w:rsidR="00504C89">
        <w:t xml:space="preserve">. </w:t>
      </w:r>
      <w:r w:rsidR="00110498">
        <w:t xml:space="preserve">As a result, March 2003 </w:t>
      </w:r>
      <w:r w:rsidR="00DE0666">
        <w:t xml:space="preserve">is </w:t>
      </w:r>
      <w:r w:rsidR="00110498">
        <w:t xml:space="preserve">a period with </w:t>
      </w:r>
      <w:r w:rsidR="001C5C2A">
        <w:t xml:space="preserve">relatively </w:t>
      </w:r>
      <w:r w:rsidR="00110498">
        <w:t xml:space="preserve">high water levels and base flow. </w:t>
      </w:r>
      <w:r w:rsidR="00924606">
        <w:t xml:space="preserve">The average </w:t>
      </w:r>
      <w:r w:rsidR="00924606" w:rsidRPr="00FE7B85">
        <w:t>estimated</w:t>
      </w:r>
      <w:r w:rsidR="00924606" w:rsidRPr="008356ED">
        <w:rPr>
          <w:color w:val="FF0000"/>
        </w:rPr>
        <w:t xml:space="preserve"> </w:t>
      </w:r>
      <w:r w:rsidR="00924606">
        <w:t xml:space="preserve">monthly </w:t>
      </w:r>
      <w:r w:rsidR="009914CD">
        <w:t xml:space="preserve">groundwater </w:t>
      </w:r>
      <w:r w:rsidR="00924606">
        <w:t>recharge for October</w:t>
      </w:r>
      <w:r w:rsidR="00B810E3">
        <w:t xml:space="preserve"> 2002 through March 2003 is 2.7 </w:t>
      </w:r>
      <w:r w:rsidR="00924606">
        <w:t>inches (table 9)</w:t>
      </w:r>
      <w:proofErr w:type="gramStart"/>
      <w:r w:rsidR="00924606">
        <w:t>,</w:t>
      </w:r>
      <w:proofErr w:type="gramEnd"/>
      <w:r w:rsidR="00924606">
        <w:t xml:space="preserve"> nearly double the </w:t>
      </w:r>
      <w:r w:rsidR="00924606" w:rsidRPr="00FE7B85">
        <w:t xml:space="preserve">average estimated </w:t>
      </w:r>
      <w:r w:rsidR="00B810E3">
        <w:t>monthly recharge of 1.4 </w:t>
      </w:r>
      <w:r w:rsidR="00924606">
        <w:t xml:space="preserve">inches for 2000 through 2003 in the Ocean County study area. </w:t>
      </w:r>
      <w:r w:rsidR="00740B2B" w:rsidRPr="008371CD">
        <w:t>Stress period 73 (August 2002 recharge)</w:t>
      </w:r>
      <w:r w:rsidR="00026BDD" w:rsidRPr="00110D32">
        <w:t xml:space="preserve"> </w:t>
      </w:r>
      <w:r w:rsidR="00110498" w:rsidRPr="00110D32">
        <w:t xml:space="preserve">and </w:t>
      </w:r>
      <w:r w:rsidR="00740B2B" w:rsidRPr="001D238C">
        <w:t>stre</w:t>
      </w:r>
      <w:r w:rsidR="00740B2B" w:rsidRPr="00271581">
        <w:t>ss period 80 (March 2003 recharge)</w:t>
      </w:r>
      <w:r w:rsidR="00110498" w:rsidRPr="00271581">
        <w:t xml:space="preserve"> </w:t>
      </w:r>
      <w:r w:rsidRPr="00271581">
        <w:t>re</w:t>
      </w:r>
      <w:r w:rsidR="001C5C2A" w:rsidRPr="00271581">
        <w:t xml:space="preserve">present </w:t>
      </w:r>
      <w:r w:rsidR="000C30ED" w:rsidRPr="006F4BC2">
        <w:t>contrasts</w:t>
      </w:r>
      <w:r w:rsidR="001C5C2A" w:rsidRPr="00110D32">
        <w:t xml:space="preserve"> in recharge and withdrawals</w:t>
      </w:r>
      <w:r w:rsidRPr="00110D32">
        <w:t xml:space="preserve"> during the simulation period (fig. 16)</w:t>
      </w:r>
      <w:r w:rsidRPr="00271581">
        <w:t xml:space="preserve"> and are used </w:t>
      </w:r>
      <w:r w:rsidR="00924606" w:rsidRPr="00271581">
        <w:t xml:space="preserve">in the following discussion </w:t>
      </w:r>
      <w:r w:rsidRPr="00271581">
        <w:t xml:space="preserve">to illustrate the </w:t>
      </w:r>
      <w:r w:rsidR="001C5C2A" w:rsidRPr="00271581">
        <w:t>response of water levels to these</w:t>
      </w:r>
      <w:r w:rsidRPr="00271581">
        <w:t xml:space="preserve"> conditions.</w:t>
      </w:r>
    </w:p>
    <w:p w:rsidR="00400E0D" w:rsidRDefault="00EF4387" w:rsidP="003A1F78">
      <w:pPr>
        <w:pStyle w:val="Heading2"/>
      </w:pPr>
      <w:bookmarkStart w:id="933" w:name="_Toc235947762"/>
      <w:bookmarkStart w:id="934" w:name="_Toc248572012"/>
      <w:bookmarkStart w:id="935" w:name="_Toc404165460"/>
      <w:r>
        <w:lastRenderedPageBreak/>
        <w:t>No-W</w:t>
      </w:r>
      <w:r w:rsidR="00E5551D">
        <w:t>ithdrawal</w:t>
      </w:r>
      <w:r w:rsidR="00400E0D">
        <w:t xml:space="preserve"> Conditions</w:t>
      </w:r>
      <w:bookmarkEnd w:id="933"/>
      <w:bookmarkEnd w:id="934"/>
      <w:bookmarkEnd w:id="935"/>
    </w:p>
    <w:p w:rsidR="00882C5A" w:rsidRDefault="00400E0D" w:rsidP="00C13D94">
      <w:pPr>
        <w:pStyle w:val="BodyText"/>
      </w:pPr>
      <w:r w:rsidRPr="00793C80">
        <w:t>A groundwater budget of flow into, and out of, the Kirkwood-</w:t>
      </w:r>
      <w:proofErr w:type="spellStart"/>
      <w:r w:rsidRPr="00793C80">
        <w:t>Cohansey</w:t>
      </w:r>
      <w:proofErr w:type="spellEnd"/>
      <w:r w:rsidRPr="00793C80">
        <w:t xml:space="preserve"> aquifer system </w:t>
      </w:r>
      <w:r w:rsidR="00C13D94">
        <w:t xml:space="preserve">during five stress periods </w:t>
      </w:r>
      <w:del w:id="936" w:author="Author">
        <w:r w:rsidRPr="00793C80" w:rsidDel="00C73E9E">
          <w:delText>is shown on figure 2</w:delText>
        </w:r>
        <w:r w:rsidR="00435C4F" w:rsidDel="00C73E9E">
          <w:delText>0</w:delText>
        </w:r>
        <w:r w:rsidRPr="00793C80" w:rsidDel="00C73E9E">
          <w:delText>A. The budget</w:delText>
        </w:r>
        <w:r w:rsidR="00A05E87" w:rsidDel="00C73E9E">
          <w:delText xml:space="preserve"> </w:delText>
        </w:r>
      </w:del>
      <w:r w:rsidR="00A05E87">
        <w:t xml:space="preserve">can be used to </w:t>
      </w:r>
      <w:r w:rsidRPr="00793C80">
        <w:t>illustrate how the groundwater-flow system responds to natural conditions without groundwater withdrawals</w:t>
      </w:r>
      <w:ins w:id="937" w:author="Author">
        <w:r w:rsidR="00C73E9E">
          <w:t xml:space="preserve"> (fig. 20A)</w:t>
        </w:r>
      </w:ins>
      <w:r w:rsidRPr="00793C80">
        <w:t xml:space="preserve">. </w:t>
      </w:r>
      <w:r w:rsidR="00C13D94">
        <w:t xml:space="preserve">Analysis of </w:t>
      </w:r>
      <w:r w:rsidR="00EE13E1">
        <w:t>s</w:t>
      </w:r>
      <w:r w:rsidR="000F22A2">
        <w:t>tress period 64 (Nov</w:t>
      </w:r>
      <w:r w:rsidR="00B13241">
        <w:t>e</w:t>
      </w:r>
      <w:r w:rsidR="000F22A2">
        <w:t>mber 2001 recharge)</w:t>
      </w:r>
      <w:r w:rsidR="00C13D94">
        <w:t xml:space="preserve">, </w:t>
      </w:r>
      <w:r w:rsidR="00EE13E1">
        <w:t>s</w:t>
      </w:r>
      <w:r w:rsidR="00740B2B">
        <w:t>tress period 73 (August 2002 recharge)</w:t>
      </w:r>
      <w:r w:rsidR="00C13D94">
        <w:t xml:space="preserve">, </w:t>
      </w:r>
      <w:r w:rsidR="000F22A2">
        <w:t>stress period 77 (December 2002 recharge)</w:t>
      </w:r>
      <w:r w:rsidR="00C13D94" w:rsidRPr="00793C80">
        <w:t>,</w:t>
      </w:r>
      <w:r w:rsidR="00C13D94">
        <w:t xml:space="preserve"> </w:t>
      </w:r>
      <w:r w:rsidR="00EE13E1">
        <w:t>s</w:t>
      </w:r>
      <w:r w:rsidR="00740B2B">
        <w:t>tress period 80 (March 2003 recharge)</w:t>
      </w:r>
      <w:r w:rsidR="00C13D94">
        <w:t xml:space="preserve">, and </w:t>
      </w:r>
      <w:r w:rsidR="00EE13E1">
        <w:t>s</w:t>
      </w:r>
      <w:r w:rsidR="000F22A2">
        <w:t>tress period 87 (October 2003 recharge</w:t>
      </w:r>
      <w:del w:id="938" w:author="Author">
        <w:r w:rsidR="000F22A2" w:rsidDel="00DE4DA7">
          <w:delText>)</w:delText>
        </w:r>
        <w:r w:rsidR="009772CE" w:rsidDel="00DE4DA7">
          <w:delText>—</w:delText>
        </w:r>
      </w:del>
      <w:ins w:id="939" w:author="Author">
        <w:r w:rsidR="00DE4DA7">
          <w:t xml:space="preserve">) </w:t>
        </w:r>
      </w:ins>
      <w:r w:rsidR="00D21FAA">
        <w:t xml:space="preserve">indicates that the </w:t>
      </w:r>
      <w:r>
        <w:t xml:space="preserve">largest and most variable component of water entering the groundwater-flow system is recharge </w:t>
      </w:r>
      <w:commentRangeStart w:id="940"/>
      <w:r>
        <w:t>(0</w:t>
      </w:r>
      <w:del w:id="941" w:author="Author">
        <w:r w:rsidDel="00DE4DA7">
          <w:delText>–</w:delText>
        </w:r>
      </w:del>
      <w:ins w:id="942" w:author="Author">
        <w:r w:rsidR="00DE4DA7">
          <w:t xml:space="preserve"> to </w:t>
        </w:r>
      </w:ins>
      <w:r w:rsidR="00D21FAA">
        <w:t>2,290</w:t>
      </w:r>
      <w:r w:rsidR="00B810E3">
        <w:t> </w:t>
      </w:r>
      <w:ins w:id="943" w:author="Author">
        <w:r w:rsidR="006A4BB9">
          <w:t>cubic feet per second [</w:t>
        </w:r>
      </w:ins>
      <w:r>
        <w:t>ft</w:t>
      </w:r>
      <w:r w:rsidRPr="003665AA">
        <w:rPr>
          <w:vertAlign w:val="superscript"/>
        </w:rPr>
        <w:t>3</w:t>
      </w:r>
      <w:r>
        <w:t>/s</w:t>
      </w:r>
      <w:ins w:id="944" w:author="Author">
        <w:r w:rsidR="006A4BB9">
          <w:t>]</w:t>
        </w:r>
      </w:ins>
      <w:r>
        <w:t>)</w:t>
      </w:r>
      <w:commentRangeEnd w:id="940"/>
      <w:r w:rsidR="00DE4DA7">
        <w:rPr>
          <w:rStyle w:val="CommentReference"/>
        </w:rPr>
        <w:commentReference w:id="940"/>
      </w:r>
      <w:r>
        <w:t>, followed</w:t>
      </w:r>
      <w:r w:rsidR="00D21FAA">
        <w:t xml:space="preserve"> by net flow into</w:t>
      </w:r>
      <w:r>
        <w:t xml:space="preserve"> storage (</w:t>
      </w:r>
      <w:r w:rsidR="00106E75">
        <w:t>27</w:t>
      </w:r>
      <w:del w:id="945" w:author="Author">
        <w:r w:rsidDel="00DE4DA7">
          <w:delText>–</w:delText>
        </w:r>
      </w:del>
      <w:ins w:id="946" w:author="Author">
        <w:r w:rsidR="00DE4DA7">
          <w:t xml:space="preserve"> to </w:t>
        </w:r>
      </w:ins>
      <w:r w:rsidR="00106E75">
        <w:t>602</w:t>
      </w:r>
      <w:r w:rsidR="00B810E3">
        <w:t> </w:t>
      </w:r>
      <w:r>
        <w:t>ft</w:t>
      </w:r>
      <w:r w:rsidRPr="003665AA">
        <w:rPr>
          <w:vertAlign w:val="superscript"/>
        </w:rPr>
        <w:t>3</w:t>
      </w:r>
      <w:r w:rsidR="00106E75">
        <w:t>/s).</w:t>
      </w:r>
      <w:r w:rsidR="00381E4F">
        <w:t xml:space="preserve"> </w:t>
      </w:r>
      <w:r>
        <w:t>The largest component of groundwater flow out of the Kirkwood-</w:t>
      </w:r>
      <w:proofErr w:type="spellStart"/>
      <w:r>
        <w:t>Cohansey</w:t>
      </w:r>
      <w:proofErr w:type="spellEnd"/>
      <w:r>
        <w:t xml:space="preserve"> aquifer system</w:t>
      </w:r>
      <w:r w:rsidR="00F878FA">
        <w:t>,</w:t>
      </w:r>
      <w:r>
        <w:t xml:space="preserve"> </w:t>
      </w:r>
      <w:proofErr w:type="gramStart"/>
      <w:r w:rsidR="00B810E3">
        <w:t>484 to 1</w:t>
      </w:r>
      <w:ins w:id="947" w:author="Author">
        <w:r w:rsidR="00557BF9">
          <w:t>,</w:t>
        </w:r>
      </w:ins>
      <w:r w:rsidR="00B810E3">
        <w:t>086 </w:t>
      </w:r>
      <w:r w:rsidR="00F878FA">
        <w:t>ft</w:t>
      </w:r>
      <w:r w:rsidR="00F878FA" w:rsidRPr="003665AA">
        <w:rPr>
          <w:vertAlign w:val="superscript"/>
        </w:rPr>
        <w:t>3</w:t>
      </w:r>
      <w:r w:rsidR="00F878FA">
        <w:t>/s</w:t>
      </w:r>
      <w:proofErr w:type="gramEnd"/>
      <w:r w:rsidR="00EE13E1">
        <w:t xml:space="preserve"> flows</w:t>
      </w:r>
      <w:r w:rsidR="00F878FA">
        <w:t xml:space="preserve"> </w:t>
      </w:r>
      <w:r w:rsidR="00EE13E1">
        <w:t xml:space="preserve">to </w:t>
      </w:r>
      <w:r w:rsidR="00A83734">
        <w:t xml:space="preserve">all </w:t>
      </w:r>
      <w:r w:rsidR="004057CF">
        <w:t>stream</w:t>
      </w:r>
      <w:r w:rsidR="00EE13E1">
        <w:t>s</w:t>
      </w:r>
      <w:r>
        <w:t>,</w:t>
      </w:r>
      <w:commentRangeStart w:id="948"/>
      <w:r>
        <w:t xml:space="preserve"> represent</w:t>
      </w:r>
      <w:r w:rsidR="00EE13E1">
        <w:t>ed as drain and river cells</w:t>
      </w:r>
      <w:r>
        <w:t xml:space="preserve"> </w:t>
      </w:r>
      <w:r w:rsidR="00E9764A">
        <w:t>in the model (fig. 2</w:t>
      </w:r>
      <w:r w:rsidR="00435C4F">
        <w:t>0</w:t>
      </w:r>
      <w:r>
        <w:t>A)</w:t>
      </w:r>
      <w:commentRangeEnd w:id="948"/>
      <w:r w:rsidR="00557BF9">
        <w:rPr>
          <w:rStyle w:val="CommentReference"/>
        </w:rPr>
        <w:commentReference w:id="948"/>
      </w:r>
      <w:r>
        <w:t>. Water in the Kirkwood-</w:t>
      </w:r>
      <w:proofErr w:type="spellStart"/>
      <w:r>
        <w:t>Cohansey</w:t>
      </w:r>
      <w:proofErr w:type="spellEnd"/>
      <w:r>
        <w:t xml:space="preserve"> aquifer system</w:t>
      </w:r>
      <w:r w:rsidRPr="00274CE7" w:rsidDel="005B209D">
        <w:t xml:space="preserve"> </w:t>
      </w:r>
      <w:r w:rsidRPr="00EC4038">
        <w:t>enter</w:t>
      </w:r>
      <w:r>
        <w:t>s</w:t>
      </w:r>
      <w:r w:rsidRPr="00EC4038">
        <w:t xml:space="preserve"> storage during high recharge conditions (net flow of </w:t>
      </w:r>
      <w:r w:rsidR="00106E75">
        <w:t>1,043</w:t>
      </w:r>
      <w:r w:rsidR="00B810E3">
        <w:t> </w:t>
      </w:r>
      <w:r>
        <w:t>ft</w:t>
      </w:r>
      <w:r w:rsidRPr="003665AA">
        <w:rPr>
          <w:vertAlign w:val="superscript"/>
        </w:rPr>
        <w:t>3</w:t>
      </w:r>
      <w:r>
        <w:t>/s</w:t>
      </w:r>
      <w:r w:rsidRPr="00EC4038">
        <w:t xml:space="preserve"> in </w:t>
      </w:r>
      <w:r w:rsidR="00106E75">
        <w:t>stress period 77</w:t>
      </w:r>
      <w:r w:rsidRPr="00EC4038">
        <w:t>)</w:t>
      </w:r>
      <w:r>
        <w:t xml:space="preserve">, flows out to </w:t>
      </w:r>
      <w:r w:rsidR="00A05E87">
        <w:t xml:space="preserve">wetlands and the ocean that are represented as </w:t>
      </w:r>
      <w:r>
        <w:t xml:space="preserve">constant head cells </w:t>
      </w:r>
      <w:r w:rsidR="00A05E87">
        <w:t xml:space="preserve">in the model </w:t>
      </w:r>
      <w:r>
        <w:t>(</w:t>
      </w:r>
      <w:r w:rsidR="00106E75">
        <w:t>107</w:t>
      </w:r>
      <w:del w:id="949" w:author="Author">
        <w:r w:rsidR="009772CE" w:rsidDel="006D5083">
          <w:delText>–</w:delText>
        </w:r>
      </w:del>
      <w:ins w:id="950" w:author="Author">
        <w:r w:rsidR="006D5083">
          <w:t xml:space="preserve"> to </w:t>
        </w:r>
      </w:ins>
      <w:r w:rsidR="00106E75">
        <w:t>136</w:t>
      </w:r>
      <w:r w:rsidR="00B810E3">
        <w:t> </w:t>
      </w:r>
      <w:r>
        <w:t>ft</w:t>
      </w:r>
      <w:r w:rsidRPr="003665AA">
        <w:rPr>
          <w:vertAlign w:val="superscript"/>
        </w:rPr>
        <w:t>3</w:t>
      </w:r>
      <w:r w:rsidR="00106E75">
        <w:t>/s</w:t>
      </w:r>
      <w:r>
        <w:t>)</w:t>
      </w:r>
      <w:r w:rsidRPr="00EC4038">
        <w:t xml:space="preserve"> and out</w:t>
      </w:r>
      <w:r>
        <w:t xml:space="preserve"> </w:t>
      </w:r>
      <w:r w:rsidRPr="00EC4038">
        <w:t xml:space="preserve">to </w:t>
      </w:r>
      <w:r>
        <w:t>adjacent</w:t>
      </w:r>
      <w:r w:rsidRPr="00EC4038">
        <w:t xml:space="preserve"> </w:t>
      </w:r>
      <w:r w:rsidR="005C0EB6">
        <w:t>aquifers</w:t>
      </w:r>
      <w:r w:rsidRPr="00EC4038">
        <w:t xml:space="preserve"> (</w:t>
      </w:r>
      <w:r w:rsidR="00106E75">
        <w:t>9</w:t>
      </w:r>
      <w:del w:id="951" w:author="Author">
        <w:r w:rsidDel="006D5083">
          <w:delText>–</w:delText>
        </w:r>
      </w:del>
      <w:ins w:id="952" w:author="Author">
        <w:r w:rsidR="006D5083">
          <w:t xml:space="preserve"> to </w:t>
        </w:r>
      </w:ins>
      <w:r>
        <w:t>27</w:t>
      </w:r>
      <w:r w:rsidR="00B810E3">
        <w:t> </w:t>
      </w:r>
      <w:r>
        <w:t>ft</w:t>
      </w:r>
      <w:r w:rsidRPr="003665AA">
        <w:rPr>
          <w:vertAlign w:val="superscript"/>
        </w:rPr>
        <w:t>3</w:t>
      </w:r>
      <w:r>
        <w:t>/s</w:t>
      </w:r>
      <w:r w:rsidRPr="00EC4038">
        <w:t>)</w:t>
      </w:r>
      <w:r w:rsidR="00106E75">
        <w:t xml:space="preserve"> during the examined stress periods</w:t>
      </w:r>
      <w:r w:rsidRPr="00EC4038">
        <w:t>.</w:t>
      </w:r>
      <w:r>
        <w:t xml:space="preserve"> Simulation of </w:t>
      </w:r>
      <w:r w:rsidR="00E5551D">
        <w:t>no-withdrawal</w:t>
      </w:r>
      <w:r>
        <w:t xml:space="preserve"> conditions indicates that </w:t>
      </w:r>
      <w:r w:rsidR="002E2F31">
        <w:t xml:space="preserve">flow </w:t>
      </w:r>
      <w:r w:rsidR="00B810E3">
        <w:t>is less than 1 </w:t>
      </w:r>
      <w:r w:rsidR="000B5462">
        <w:t>ft</w:t>
      </w:r>
      <w:r w:rsidR="000B5462" w:rsidRPr="003665AA">
        <w:rPr>
          <w:vertAlign w:val="superscript"/>
        </w:rPr>
        <w:t>3</w:t>
      </w:r>
      <w:r w:rsidR="000B5462">
        <w:t xml:space="preserve">/s </w:t>
      </w:r>
      <w:r w:rsidR="002E2F31">
        <w:t xml:space="preserve">into and out of the </w:t>
      </w:r>
      <w:r w:rsidR="000B5462">
        <w:t>Rio Grande water-bearing zone and the Atlantic City 800-foot sand</w:t>
      </w:r>
      <w:r w:rsidR="000B5462" w:rsidDel="000B5462">
        <w:t xml:space="preserve"> </w:t>
      </w:r>
      <w:r w:rsidR="002E2F31">
        <w:t xml:space="preserve">for </w:t>
      </w:r>
      <w:r w:rsidR="00CD1114">
        <w:t>select</w:t>
      </w:r>
      <w:r w:rsidR="00BD693F">
        <w:t>ed</w:t>
      </w:r>
      <w:r w:rsidR="002E2F31">
        <w:t xml:space="preserve"> stress period</w:t>
      </w:r>
      <w:r w:rsidR="00CD1114">
        <w:t>s</w:t>
      </w:r>
      <w:r w:rsidR="002E2F31">
        <w:t xml:space="preserve"> </w:t>
      </w:r>
      <w:r w:rsidR="00106E75">
        <w:t xml:space="preserve">and </w:t>
      </w:r>
      <w:proofErr w:type="gramStart"/>
      <w:r w:rsidR="002E2F31">
        <w:t>less than 2.5</w:t>
      </w:r>
      <w:r w:rsidR="00B810E3">
        <w:t> </w:t>
      </w:r>
      <w:r>
        <w:t>ft</w:t>
      </w:r>
      <w:r w:rsidRPr="003665AA">
        <w:rPr>
          <w:vertAlign w:val="superscript"/>
        </w:rPr>
        <w:t>3</w:t>
      </w:r>
      <w:r>
        <w:t xml:space="preserve">/s </w:t>
      </w:r>
      <w:r w:rsidR="000B5462">
        <w:t>into and out of</w:t>
      </w:r>
      <w:r>
        <w:t xml:space="preserve"> the Piney Point aquifer</w:t>
      </w:r>
      <w:r w:rsidRPr="003C47C7">
        <w:t xml:space="preserve"> </w:t>
      </w:r>
      <w:r>
        <w:t xml:space="preserve">in the </w:t>
      </w:r>
      <w:r w:rsidR="00E9764A">
        <w:t>Ocean County study area (fig</w:t>
      </w:r>
      <w:r w:rsidR="002C4618">
        <w:t>s</w:t>
      </w:r>
      <w:r w:rsidR="00E9764A">
        <w:t>. 2</w:t>
      </w:r>
      <w:r w:rsidR="00435C4F">
        <w:t>0</w:t>
      </w:r>
      <w:r>
        <w:t>B, C, and D)</w:t>
      </w:r>
      <w:proofErr w:type="gramEnd"/>
      <w:r>
        <w:t xml:space="preserve">. </w:t>
      </w:r>
      <w:r w:rsidRPr="00A83734">
        <w:t xml:space="preserve">Groundwater flow </w:t>
      </w:r>
      <w:r w:rsidRPr="00BD693F">
        <w:t xml:space="preserve">to streams, which subsequently discharges into the Barnegat Bay-Little Egg Harbor estuary, ranges from </w:t>
      </w:r>
      <w:r w:rsidR="00106E75" w:rsidRPr="00BD693F">
        <w:t>326</w:t>
      </w:r>
      <w:r w:rsidRPr="00BD693F">
        <w:t xml:space="preserve"> </w:t>
      </w:r>
      <w:proofErr w:type="gramStart"/>
      <w:r w:rsidRPr="00BD693F">
        <w:t xml:space="preserve">to </w:t>
      </w:r>
      <w:r w:rsidR="00106E75" w:rsidRPr="00BD693F">
        <w:t>759</w:t>
      </w:r>
      <w:r w:rsidR="00B810E3">
        <w:t> </w:t>
      </w:r>
      <w:r w:rsidRPr="00F44B12">
        <w:t>ft</w:t>
      </w:r>
      <w:r w:rsidRPr="00AE74EC">
        <w:rPr>
          <w:vertAlign w:val="superscript"/>
        </w:rPr>
        <w:t>3</w:t>
      </w:r>
      <w:r w:rsidRPr="008371CD">
        <w:t>/s per stre</w:t>
      </w:r>
      <w:r w:rsidRPr="00110D32">
        <w:t>ss period due to the simulated conditions</w:t>
      </w:r>
      <w:proofErr w:type="gramEnd"/>
      <w:r w:rsidRPr="00110D32">
        <w:t>.</w:t>
      </w:r>
    </w:p>
    <w:p w:rsidR="00400E0D" w:rsidRPr="00FE127C" w:rsidRDefault="00FA4C50" w:rsidP="00FE127C">
      <w:pPr>
        <w:pStyle w:val="FigureCaption"/>
      </w:pPr>
      <w:bookmarkStart w:id="953" w:name="_Toc404165488"/>
      <w:r w:rsidRPr="00FE127C">
        <w:t>Graphs showing g</w:t>
      </w:r>
      <w:r w:rsidR="00400E0D" w:rsidRPr="00FE127C">
        <w:t xml:space="preserve">roundwater-flow budgets for </w:t>
      </w:r>
      <w:ins w:id="954" w:author="Author">
        <w:r w:rsidR="005F1800" w:rsidRPr="00FE127C">
          <w:t>during selected stress periods under no-withdrawal conditions:</w:t>
        </w:r>
        <w:r w:rsidR="005F1800" w:rsidRPr="00FE127C">
          <w:rPr>
            <w:rStyle w:val="MultipartFigCap"/>
            <w:i w:val="0"/>
          </w:rPr>
          <w:t xml:space="preserve"> </w:t>
        </w:r>
      </w:ins>
      <w:r w:rsidR="00400E0D" w:rsidRPr="00FE127C">
        <w:rPr>
          <w:rStyle w:val="MultipartFigCap"/>
          <w:i w:val="0"/>
        </w:rPr>
        <w:t>A</w:t>
      </w:r>
      <w:r w:rsidR="00400E0D" w:rsidRPr="00FE127C">
        <w:t>, the Kirkwood-</w:t>
      </w:r>
      <w:proofErr w:type="spellStart"/>
      <w:r w:rsidR="00400E0D" w:rsidRPr="00FE127C">
        <w:t>Cohansey</w:t>
      </w:r>
      <w:proofErr w:type="spellEnd"/>
      <w:r w:rsidR="00400E0D" w:rsidRPr="00FE127C">
        <w:t xml:space="preserve"> aquifer system, </w:t>
      </w:r>
      <w:r w:rsidR="00400E0D" w:rsidRPr="00FE127C">
        <w:rPr>
          <w:rStyle w:val="MultipartFigCap"/>
          <w:i w:val="0"/>
        </w:rPr>
        <w:t>B</w:t>
      </w:r>
      <w:r w:rsidR="00400E0D" w:rsidRPr="00FE127C">
        <w:t xml:space="preserve">, Rio Grande water-bearing zone, </w:t>
      </w:r>
      <w:r w:rsidR="00400E0D" w:rsidRPr="00FE127C">
        <w:rPr>
          <w:rStyle w:val="MultipartFigCap"/>
          <w:i w:val="0"/>
        </w:rPr>
        <w:t>C</w:t>
      </w:r>
      <w:r w:rsidR="00400E0D" w:rsidRPr="00FE127C">
        <w:t xml:space="preserve">, Atlantic City 800-foot sand, and </w:t>
      </w:r>
      <w:r w:rsidR="00400E0D" w:rsidRPr="00FE127C">
        <w:rPr>
          <w:rStyle w:val="MultipartFigCap"/>
          <w:i w:val="0"/>
        </w:rPr>
        <w:t>D</w:t>
      </w:r>
      <w:r w:rsidR="00400E0D" w:rsidRPr="00FE127C">
        <w:t>, Piney Point aquifer, Ocean County study area</w:t>
      </w:r>
      <w:ins w:id="955" w:author="Author">
        <w:r w:rsidR="005F1800" w:rsidRPr="00FE127C">
          <w:t>.</w:t>
        </w:r>
      </w:ins>
      <w:del w:id="956" w:author="Author">
        <w:r w:rsidR="00400E0D" w:rsidRPr="00FE127C" w:rsidDel="005F1800">
          <w:delText xml:space="preserve"> during </w:delText>
        </w:r>
        <w:r w:rsidR="00E5551D" w:rsidRPr="00FE127C" w:rsidDel="005F1800">
          <w:delText>no-withdrawal</w:delText>
        </w:r>
        <w:r w:rsidR="00400E0D" w:rsidRPr="00FE127C" w:rsidDel="005F1800">
          <w:delText xml:space="preserve"> conditions.</w:delText>
        </w:r>
      </w:del>
      <w:bookmarkEnd w:id="953"/>
    </w:p>
    <w:p w:rsidR="00882C5A" w:rsidRDefault="00000975" w:rsidP="004A470D">
      <w:pPr>
        <w:pStyle w:val="BodyText"/>
      </w:pPr>
      <w:bookmarkStart w:id="957" w:name="_Toc235947763"/>
      <w:bookmarkStart w:id="958" w:name="_Toc248572013"/>
      <w:commentRangeStart w:id="959"/>
      <w:del w:id="960" w:author="Author">
        <w:r w:rsidDel="006D5083">
          <w:lastRenderedPageBreak/>
          <w:delText>Simulated w</w:delText>
        </w:r>
        <w:r w:rsidR="00400E0D" w:rsidDel="006D5083">
          <w:delText xml:space="preserve">ater levels </w:delText>
        </w:r>
        <w:r w:rsidDel="006D5083">
          <w:delText>at selected wells</w:delText>
        </w:r>
        <w:r w:rsidR="00400E0D" w:rsidDel="006D5083">
          <w:delText xml:space="preserve"> from </w:delText>
        </w:r>
        <w:r w:rsidR="00915DFD" w:rsidDel="006D5083">
          <w:delText>simulation of</w:delText>
        </w:r>
        <w:r w:rsidR="00400E0D" w:rsidDel="006D5083">
          <w:delText xml:space="preserve"> </w:delText>
        </w:r>
        <w:r w:rsidR="00E5551D" w:rsidDel="006D5083">
          <w:delText>no-withdrawal</w:delText>
        </w:r>
        <w:r w:rsidR="00400E0D" w:rsidDel="006D5083">
          <w:delText xml:space="preserve"> condition</w:delText>
        </w:r>
        <w:r w:rsidR="00915DFD" w:rsidDel="006D5083">
          <w:delText>s</w:delText>
        </w:r>
        <w:r w:rsidR="00E9764A" w:rsidDel="006D5083">
          <w:delText xml:space="preserve"> are shown in figures 2</w:delText>
        </w:r>
        <w:r w:rsidR="00435C4F" w:rsidDel="006D5083">
          <w:delText>1</w:delText>
        </w:r>
        <w:r w:rsidR="00062896" w:rsidDel="006D5083">
          <w:delText xml:space="preserve">, 22, and </w:delText>
        </w:r>
        <w:r w:rsidR="00E9764A" w:rsidDel="006D5083">
          <w:delText>2</w:delText>
        </w:r>
        <w:r w:rsidR="00435C4F" w:rsidDel="006D5083">
          <w:delText>3</w:delText>
        </w:r>
        <w:r w:rsidR="00400E0D" w:rsidDel="006D5083">
          <w:delText xml:space="preserve">. </w:delText>
        </w:r>
      </w:del>
      <w:commentRangeEnd w:id="959"/>
      <w:r w:rsidR="006D5083">
        <w:rPr>
          <w:rStyle w:val="CommentReference"/>
        </w:rPr>
        <w:commentReference w:id="959"/>
      </w:r>
      <w:r w:rsidR="00400E0D">
        <w:t xml:space="preserve">Wells </w:t>
      </w:r>
      <w:r w:rsidR="00FE127C">
        <w:t>29–</w:t>
      </w:r>
      <w:r w:rsidR="00400E0D">
        <w:t>14</w:t>
      </w:r>
      <w:r w:rsidR="00E9764A">
        <w:t xml:space="preserve">1, </w:t>
      </w:r>
      <w:r w:rsidR="00FE127C">
        <w:t>29–</w:t>
      </w:r>
      <w:r w:rsidR="00E9764A">
        <w:t xml:space="preserve">1060, and </w:t>
      </w:r>
      <w:r w:rsidR="00FE127C">
        <w:t>29–</w:t>
      </w:r>
      <w:r w:rsidR="00E9764A">
        <w:t>513 (fig</w:t>
      </w:r>
      <w:r w:rsidR="002C4618">
        <w:t>s</w:t>
      </w:r>
      <w:r w:rsidR="00E9764A">
        <w:t>. 2</w:t>
      </w:r>
      <w:r w:rsidR="00062896">
        <w:t>1</w:t>
      </w:r>
      <w:r w:rsidR="00400E0D">
        <w:t>A, B, and C, respectively) are screened in the unconfined Kirkwood-</w:t>
      </w:r>
      <w:proofErr w:type="spellStart"/>
      <w:r w:rsidR="00400E0D">
        <w:t>Cohansey</w:t>
      </w:r>
      <w:proofErr w:type="spellEnd"/>
      <w:r w:rsidR="00400E0D">
        <w:t xml:space="preserve"> aquifer system; </w:t>
      </w:r>
      <w:ins w:id="961" w:author="Author">
        <w:r w:rsidR="006D5083">
          <w:t xml:space="preserve">simulated </w:t>
        </w:r>
      </w:ins>
      <w:r w:rsidR="00400E0D">
        <w:t>water levels in these wells respond to variable recharge</w:t>
      </w:r>
      <w:ins w:id="962" w:author="Author">
        <w:r w:rsidR="006D5083">
          <w:t xml:space="preserve"> under the conditions of no-withdrawal that are depicted</w:t>
        </w:r>
      </w:ins>
      <w:r w:rsidR="00400E0D">
        <w:t xml:space="preserve">. </w:t>
      </w:r>
      <w:ins w:id="963" w:author="Author">
        <w:r w:rsidR="006D5083">
          <w:t xml:space="preserve">Simulated </w:t>
        </w:r>
      </w:ins>
      <w:del w:id="964" w:author="Author">
        <w:r w:rsidR="00400E0D" w:rsidDel="006D5083">
          <w:delText>W</w:delText>
        </w:r>
      </w:del>
      <w:ins w:id="965" w:author="Author">
        <w:r w:rsidR="006D5083">
          <w:t>w</w:t>
        </w:r>
      </w:ins>
      <w:r w:rsidR="00400E0D">
        <w:t xml:space="preserve">ater levels in wells screened in confined aquifers show </w:t>
      </w:r>
      <w:r w:rsidR="00BD07D5">
        <w:t xml:space="preserve">little </w:t>
      </w:r>
      <w:r w:rsidR="00400E0D">
        <w:t>response to variations in recharge</w:t>
      </w:r>
      <w:r w:rsidR="00DE2830">
        <w:t xml:space="preserve"> (fig</w:t>
      </w:r>
      <w:r w:rsidR="002C4618">
        <w:t>s</w:t>
      </w:r>
      <w:r w:rsidR="00DE2830">
        <w:t xml:space="preserve">. </w:t>
      </w:r>
      <w:r w:rsidR="00337A99">
        <w:t>21E and F,</w:t>
      </w:r>
      <w:r w:rsidR="00A63738">
        <w:t xml:space="preserve"> </w:t>
      </w:r>
      <w:del w:id="966" w:author="Author">
        <w:r w:rsidR="00337A99" w:rsidDel="00926988">
          <w:delText>fig</w:delText>
        </w:r>
        <w:r w:rsidR="002C4618" w:rsidDel="00926988">
          <w:delText>s</w:delText>
        </w:r>
        <w:r w:rsidR="00337A99" w:rsidDel="00926988">
          <w:delText xml:space="preserve">. </w:delText>
        </w:r>
      </w:del>
      <w:r w:rsidR="00337A99">
        <w:t>22A</w:t>
      </w:r>
      <w:r w:rsidR="002C4618">
        <w:t>–</w:t>
      </w:r>
      <w:r w:rsidR="00337A99">
        <w:t xml:space="preserve">E, </w:t>
      </w:r>
      <w:del w:id="967" w:author="Author">
        <w:r w:rsidR="00337A99" w:rsidDel="00926988">
          <w:delText>fig</w:delText>
        </w:r>
        <w:r w:rsidR="002C4618" w:rsidDel="00926988">
          <w:delText>s</w:delText>
        </w:r>
        <w:r w:rsidR="00337A99" w:rsidDel="00926988">
          <w:delText xml:space="preserve">. </w:delText>
        </w:r>
      </w:del>
      <w:ins w:id="968" w:author="Author">
        <w:r w:rsidR="00477283">
          <w:t>a</w:t>
        </w:r>
        <w:r w:rsidR="00926988">
          <w:t xml:space="preserve">nd </w:t>
        </w:r>
      </w:ins>
      <w:r w:rsidR="00DE2830">
        <w:t>23A, C</w:t>
      </w:r>
      <w:ins w:id="969" w:author="Author">
        <w:r w:rsidR="00003827">
          <w:t>,</w:t>
        </w:r>
      </w:ins>
      <w:r w:rsidR="00DE2830">
        <w:t xml:space="preserve"> and D)</w:t>
      </w:r>
      <w:r w:rsidR="00400E0D">
        <w:t xml:space="preserve">, except </w:t>
      </w:r>
      <w:ins w:id="970" w:author="Author">
        <w:r w:rsidR="006D5083">
          <w:t xml:space="preserve">at </w:t>
        </w:r>
      </w:ins>
      <w:r w:rsidR="00711F5E" w:rsidRPr="00711F5E">
        <w:t xml:space="preserve">observation </w:t>
      </w:r>
      <w:r w:rsidR="00400E0D">
        <w:t xml:space="preserve">well </w:t>
      </w:r>
      <w:r w:rsidR="00FE127C">
        <w:t>29–</w:t>
      </w:r>
      <w:r w:rsidR="00400E0D">
        <w:t xml:space="preserve">425, screened in </w:t>
      </w:r>
      <w:r w:rsidR="00E9764A">
        <w:t>the Piney Point aquifer (fig. 2</w:t>
      </w:r>
      <w:r w:rsidR="00062896">
        <w:t>3</w:t>
      </w:r>
      <w:r w:rsidR="00400E0D">
        <w:t xml:space="preserve">B). This well is located in the west-central part of the study area </w:t>
      </w:r>
      <w:r w:rsidR="00711F5E" w:rsidRPr="00711F5E">
        <w:t xml:space="preserve">close to the </w:t>
      </w:r>
      <w:proofErr w:type="spellStart"/>
      <w:r w:rsidR="00711F5E" w:rsidRPr="00711F5E">
        <w:t>updip</w:t>
      </w:r>
      <w:proofErr w:type="spellEnd"/>
      <w:r w:rsidR="00711F5E" w:rsidRPr="00711F5E">
        <w:t xml:space="preserve"> boundary of the aquifer</w:t>
      </w:r>
      <w:r w:rsidR="00711F5E">
        <w:t>.</w:t>
      </w:r>
      <w:r w:rsidR="00711F5E" w:rsidRPr="00711F5E">
        <w:t xml:space="preserve"> </w:t>
      </w:r>
      <w:r w:rsidR="00711F5E">
        <w:t>W</w:t>
      </w:r>
      <w:r w:rsidR="00400E0D">
        <w:t xml:space="preserve">ater levels </w:t>
      </w:r>
      <w:r w:rsidR="00915DFD">
        <w:t xml:space="preserve">from </w:t>
      </w:r>
      <w:r w:rsidR="00E5551D">
        <w:t>no-withdrawal</w:t>
      </w:r>
      <w:r w:rsidR="00915DFD">
        <w:t xml:space="preserve"> conditions </w:t>
      </w:r>
      <w:r w:rsidR="00400E0D">
        <w:t xml:space="preserve">range from </w:t>
      </w:r>
      <w:r w:rsidR="00026BDD">
        <w:t>119 to 121</w:t>
      </w:r>
      <w:r w:rsidR="00B810E3">
        <w:t> </w:t>
      </w:r>
      <w:r w:rsidR="00400E0D">
        <w:t>f</w:t>
      </w:r>
      <w:r w:rsidR="006A5786">
        <w:t>ee</w:t>
      </w:r>
      <w:r w:rsidR="00711F5E">
        <w:t>t. The</w:t>
      </w:r>
      <w:r w:rsidR="00400E0D">
        <w:t xml:space="preserve"> </w:t>
      </w:r>
      <w:proofErr w:type="spellStart"/>
      <w:r w:rsidR="00400E0D">
        <w:t>updip</w:t>
      </w:r>
      <w:proofErr w:type="spellEnd"/>
      <w:r w:rsidR="00400E0D">
        <w:t xml:space="preserve"> area of the Piney Point aquifer appears to be more affected by fluctuations in the water table t</w:t>
      </w:r>
      <w:r w:rsidR="00711F5E">
        <w:t xml:space="preserve">han </w:t>
      </w:r>
      <w:proofErr w:type="spellStart"/>
      <w:r w:rsidR="00711F5E">
        <w:t>downdip</w:t>
      </w:r>
      <w:proofErr w:type="spellEnd"/>
      <w:r w:rsidR="00711F5E">
        <w:t xml:space="preserve"> areas</w:t>
      </w:r>
      <w:r w:rsidR="00400E0D">
        <w:t xml:space="preserve">. The confining unit overlying the Piney Point aquifer in the </w:t>
      </w:r>
      <w:proofErr w:type="spellStart"/>
      <w:r w:rsidR="00400E0D">
        <w:t>updip</w:t>
      </w:r>
      <w:proofErr w:type="spellEnd"/>
      <w:r w:rsidR="00400E0D">
        <w:t xml:space="preserve"> area may contain sediments that are more </w:t>
      </w:r>
      <w:proofErr w:type="spellStart"/>
      <w:r w:rsidR="00400E0D">
        <w:t>transmissive</w:t>
      </w:r>
      <w:commentRangeStart w:id="971"/>
      <w:proofErr w:type="spellEnd"/>
      <w:ins w:id="972" w:author="Author">
        <w:r w:rsidR="006D5083">
          <w:t xml:space="preserve"> than those in the </w:t>
        </w:r>
        <w:proofErr w:type="spellStart"/>
        <w:r w:rsidR="006D5083">
          <w:t>downdip</w:t>
        </w:r>
        <w:proofErr w:type="spellEnd"/>
        <w:r w:rsidR="006D5083">
          <w:t xml:space="preserve"> area [?]</w:t>
        </w:r>
      </w:ins>
      <w:r w:rsidR="00400E0D">
        <w:t>,</w:t>
      </w:r>
      <w:commentRangeEnd w:id="971"/>
      <w:r w:rsidR="006D5083">
        <w:rPr>
          <w:rStyle w:val="CommentReference"/>
        </w:rPr>
        <w:commentReference w:id="971"/>
      </w:r>
      <w:r w:rsidR="00400E0D">
        <w:t xml:space="preserve"> and as a result, the Piney Point aquifer might have a hydraulic connection with the </w:t>
      </w:r>
      <w:r w:rsidR="00031EF0">
        <w:t xml:space="preserve">overlying </w:t>
      </w:r>
      <w:r w:rsidR="00400E0D">
        <w:t>water table.</w:t>
      </w:r>
    </w:p>
    <w:p w:rsidR="00400E0D" w:rsidRPr="00FE127C" w:rsidRDefault="00FA4C50" w:rsidP="00FE127C">
      <w:pPr>
        <w:pStyle w:val="FigureCaption"/>
      </w:pPr>
      <w:bookmarkStart w:id="973" w:name="_Toc404165489"/>
      <w:commentRangeStart w:id="974"/>
      <w:r w:rsidRPr="00FE127C">
        <w:t>Graphs showing s</w:t>
      </w:r>
      <w:r w:rsidR="00400E0D" w:rsidRPr="00FE127C">
        <w:t>imulated water levels in selected observation wells screened in the unconfined Kirkwood-</w:t>
      </w:r>
      <w:proofErr w:type="spellStart"/>
      <w:r w:rsidR="00400E0D" w:rsidRPr="00FE127C">
        <w:t>Cohansey</w:t>
      </w:r>
      <w:proofErr w:type="spellEnd"/>
      <w:r w:rsidR="00400E0D" w:rsidRPr="00FE127C">
        <w:t xml:space="preserve"> aquifer system, wells </w:t>
      </w:r>
      <w:r w:rsidR="00400E0D" w:rsidRPr="00FE127C">
        <w:rPr>
          <w:rStyle w:val="MultipartFigCap"/>
          <w:i w:val="0"/>
        </w:rPr>
        <w:t>A</w:t>
      </w:r>
      <w:r w:rsidR="00400E0D" w:rsidRPr="00FE127C">
        <w:t xml:space="preserve">, </w:t>
      </w:r>
      <w:r w:rsidR="00FE127C" w:rsidRPr="00FE127C">
        <w:t>29–</w:t>
      </w:r>
      <w:r w:rsidR="00400E0D" w:rsidRPr="00FE127C">
        <w:t xml:space="preserve">141, </w:t>
      </w:r>
      <w:r w:rsidR="00400E0D" w:rsidRPr="00FE127C">
        <w:rPr>
          <w:rStyle w:val="MultipartFigCap"/>
          <w:i w:val="0"/>
        </w:rPr>
        <w:t>B</w:t>
      </w:r>
      <w:r w:rsidR="00400E0D" w:rsidRPr="00FE127C">
        <w:t xml:space="preserve">, </w:t>
      </w:r>
      <w:r w:rsidR="00FE127C" w:rsidRPr="00FE127C">
        <w:t>29–</w:t>
      </w:r>
      <w:r w:rsidR="00400E0D" w:rsidRPr="00FE127C">
        <w:t xml:space="preserve">1060, </w:t>
      </w:r>
      <w:r w:rsidR="00400E0D" w:rsidRPr="00FE127C">
        <w:rPr>
          <w:rStyle w:val="MultipartFigCap"/>
          <w:i w:val="0"/>
        </w:rPr>
        <w:t>C</w:t>
      </w:r>
      <w:r w:rsidR="00400E0D" w:rsidRPr="00FE127C">
        <w:t xml:space="preserve">, </w:t>
      </w:r>
      <w:r w:rsidR="00FE127C" w:rsidRPr="00FE127C">
        <w:t>29–</w:t>
      </w:r>
      <w:r w:rsidR="00400E0D" w:rsidRPr="00FE127C">
        <w:t>5</w:t>
      </w:r>
      <w:r w:rsidR="00AF3248" w:rsidRPr="00FE127C">
        <w:t>1</w:t>
      </w:r>
      <w:r w:rsidR="00400E0D" w:rsidRPr="00FE127C">
        <w:t>3</w:t>
      </w:r>
      <w:r w:rsidR="00AF3248" w:rsidRPr="00FE127C">
        <w:t>,</w:t>
      </w:r>
      <w:r w:rsidR="00400E0D" w:rsidRPr="00FE127C">
        <w:t xml:space="preserve"> </w:t>
      </w:r>
      <w:r w:rsidR="00AF3248" w:rsidRPr="00FE127C">
        <w:rPr>
          <w:rStyle w:val="MultipartFigCap"/>
          <w:i w:val="0"/>
        </w:rPr>
        <w:t>D</w:t>
      </w:r>
      <w:r w:rsidR="00AF3248" w:rsidRPr="00FE127C">
        <w:t xml:space="preserve">, </w:t>
      </w:r>
      <w:r w:rsidR="00FE127C" w:rsidRPr="00FE127C">
        <w:t>29–</w:t>
      </w:r>
      <w:r w:rsidR="00AF3248" w:rsidRPr="00FE127C">
        <w:t xml:space="preserve">17 </w:t>
      </w:r>
      <w:r w:rsidR="00400E0D" w:rsidRPr="00FE127C">
        <w:t xml:space="preserve">and in the Rio Grande water-bearing zone, wells </w:t>
      </w:r>
      <w:r w:rsidR="00400E0D" w:rsidRPr="00FE127C">
        <w:rPr>
          <w:rStyle w:val="MultipartFigCap"/>
          <w:i w:val="0"/>
        </w:rPr>
        <w:t>E</w:t>
      </w:r>
      <w:r w:rsidR="00400E0D" w:rsidRPr="00FE127C">
        <w:t xml:space="preserve">, </w:t>
      </w:r>
      <w:r w:rsidR="00FE127C" w:rsidRPr="00FE127C">
        <w:t>29–</w:t>
      </w:r>
      <w:r w:rsidR="00400E0D" w:rsidRPr="00FE127C">
        <w:t xml:space="preserve">775, and </w:t>
      </w:r>
      <w:r w:rsidR="00400E0D" w:rsidRPr="00FE127C">
        <w:rPr>
          <w:rStyle w:val="MultipartFigCap"/>
          <w:i w:val="0"/>
        </w:rPr>
        <w:t>F</w:t>
      </w:r>
      <w:r w:rsidR="00400E0D" w:rsidRPr="00FE127C">
        <w:t xml:space="preserve">, </w:t>
      </w:r>
      <w:r w:rsidR="00FE127C" w:rsidRPr="00FE127C">
        <w:t>29–</w:t>
      </w:r>
      <w:r w:rsidR="00400E0D" w:rsidRPr="00FE127C">
        <w:t xml:space="preserve">1621, during </w:t>
      </w:r>
      <w:r w:rsidR="00E5551D" w:rsidRPr="00FE127C">
        <w:t>no-withdrawal</w:t>
      </w:r>
      <w:r w:rsidR="00400E0D" w:rsidRPr="00FE127C">
        <w:t xml:space="preserve">, </w:t>
      </w:r>
      <w:proofErr w:type="spellStart"/>
      <w:r w:rsidR="00886A45" w:rsidRPr="00FE127C">
        <w:t>post</w:t>
      </w:r>
      <w:del w:id="975" w:author="Author">
        <w:r w:rsidR="00886A45" w:rsidRPr="00FE127C" w:rsidDel="00886A45">
          <w:delText>-</w:delText>
        </w:r>
      </w:del>
      <w:r w:rsidR="00400E0D" w:rsidRPr="00FE127C">
        <w:t>development</w:t>
      </w:r>
      <w:proofErr w:type="spellEnd"/>
      <w:r w:rsidR="00466818" w:rsidRPr="00FE127C">
        <w:t xml:space="preserve"> withdrawal</w:t>
      </w:r>
      <w:r w:rsidR="00400E0D" w:rsidRPr="00FE127C">
        <w:t>, and maximum-allocation withdrawal conditions, Ocean County study area, New Jersey.</w:t>
      </w:r>
      <w:bookmarkEnd w:id="973"/>
    </w:p>
    <w:p w:rsidR="00400E0D" w:rsidRPr="00FE127C" w:rsidRDefault="00FA4C50" w:rsidP="00FE127C">
      <w:pPr>
        <w:pStyle w:val="FigureCaption"/>
      </w:pPr>
      <w:bookmarkStart w:id="976" w:name="_Toc404165490"/>
      <w:r w:rsidRPr="00FE127C">
        <w:t>Graphs showing s</w:t>
      </w:r>
      <w:r w:rsidR="00400E0D" w:rsidRPr="00FE127C">
        <w:t xml:space="preserve">imulated water levels in selected observation wells screened in the Atlantic City 800-foot sand, wells </w:t>
      </w:r>
      <w:r w:rsidR="00400E0D" w:rsidRPr="00FE127C">
        <w:rPr>
          <w:rStyle w:val="MultipartFigCap"/>
          <w:i w:val="0"/>
        </w:rPr>
        <w:t>A</w:t>
      </w:r>
      <w:r w:rsidR="00400E0D" w:rsidRPr="00FE127C">
        <w:t xml:space="preserve">, </w:t>
      </w:r>
      <w:r w:rsidR="00FE127C" w:rsidRPr="00FE127C">
        <w:t>29–</w:t>
      </w:r>
      <w:r w:rsidR="00400E0D" w:rsidRPr="00FE127C">
        <w:t xml:space="preserve">9, </w:t>
      </w:r>
      <w:r w:rsidR="00400E0D" w:rsidRPr="00FE127C">
        <w:rPr>
          <w:rStyle w:val="MultipartFigCap"/>
          <w:i w:val="0"/>
        </w:rPr>
        <w:t>B</w:t>
      </w:r>
      <w:r w:rsidR="00400E0D" w:rsidRPr="00FE127C">
        <w:t xml:space="preserve">, </w:t>
      </w:r>
      <w:r w:rsidR="00FE127C" w:rsidRPr="00FE127C">
        <w:t>29–</w:t>
      </w:r>
      <w:r w:rsidR="00400E0D" w:rsidRPr="00FE127C">
        <w:t xml:space="preserve">457, </w:t>
      </w:r>
      <w:r w:rsidR="00400E0D" w:rsidRPr="00FE127C">
        <w:rPr>
          <w:rStyle w:val="MultipartFigCap"/>
          <w:i w:val="0"/>
        </w:rPr>
        <w:t>C</w:t>
      </w:r>
      <w:r w:rsidR="00400E0D" w:rsidRPr="00FE127C">
        <w:t xml:space="preserve">, </w:t>
      </w:r>
      <w:r w:rsidR="00FE127C" w:rsidRPr="00FE127C">
        <w:t>29–</w:t>
      </w:r>
      <w:r w:rsidR="00400E0D" w:rsidRPr="00FE127C">
        <w:t xml:space="preserve">936, </w:t>
      </w:r>
      <w:r w:rsidR="00400E0D" w:rsidRPr="00FE127C">
        <w:rPr>
          <w:rStyle w:val="MultipartFigCap"/>
          <w:i w:val="0"/>
        </w:rPr>
        <w:t>D</w:t>
      </w:r>
      <w:r w:rsidR="00400E0D" w:rsidRPr="00FE127C">
        <w:t xml:space="preserve">, </w:t>
      </w:r>
      <w:r w:rsidR="00FE127C" w:rsidRPr="00FE127C">
        <w:t>29–</w:t>
      </w:r>
      <w:r w:rsidR="00400E0D" w:rsidRPr="00FE127C">
        <w:t xml:space="preserve">464, and </w:t>
      </w:r>
      <w:r w:rsidR="00400E0D" w:rsidRPr="00FE127C">
        <w:rPr>
          <w:rStyle w:val="MultipartFigCap"/>
          <w:i w:val="0"/>
        </w:rPr>
        <w:t>E</w:t>
      </w:r>
      <w:r w:rsidR="00400E0D" w:rsidRPr="00FE127C">
        <w:t xml:space="preserve">, </w:t>
      </w:r>
      <w:r w:rsidR="00FE127C" w:rsidRPr="00FE127C">
        <w:t>29–</w:t>
      </w:r>
      <w:r w:rsidR="00400E0D" w:rsidRPr="00FE127C">
        <w:t xml:space="preserve">814, during </w:t>
      </w:r>
      <w:r w:rsidR="00E5551D" w:rsidRPr="00FE127C">
        <w:t>no-withdrawal</w:t>
      </w:r>
      <w:r w:rsidR="00400E0D" w:rsidRPr="00FE127C">
        <w:t xml:space="preserve">, </w:t>
      </w:r>
      <w:proofErr w:type="spellStart"/>
      <w:r w:rsidR="00886A45" w:rsidRPr="00FE127C">
        <w:t>post</w:t>
      </w:r>
      <w:del w:id="977" w:author="Author">
        <w:r w:rsidR="00886A45" w:rsidRPr="00FE127C" w:rsidDel="00886A45">
          <w:delText>-</w:delText>
        </w:r>
      </w:del>
      <w:r w:rsidR="00400E0D" w:rsidRPr="00FE127C">
        <w:t>development</w:t>
      </w:r>
      <w:proofErr w:type="spellEnd"/>
      <w:r w:rsidR="00466818" w:rsidRPr="00FE127C">
        <w:t xml:space="preserve"> withdrawal</w:t>
      </w:r>
      <w:r w:rsidR="00400E0D" w:rsidRPr="00FE127C">
        <w:t>, and maximum-allocation withdrawal conditions, Ocean County study area, New Jersey.</w:t>
      </w:r>
      <w:bookmarkEnd w:id="976"/>
    </w:p>
    <w:p w:rsidR="00400E0D" w:rsidRPr="00FE127C" w:rsidRDefault="00FA4C50" w:rsidP="00FE127C">
      <w:pPr>
        <w:pStyle w:val="FigureCaption"/>
      </w:pPr>
      <w:bookmarkStart w:id="978" w:name="_Toc404165491"/>
      <w:r w:rsidRPr="00FE127C">
        <w:t>Graphs showing s</w:t>
      </w:r>
      <w:r w:rsidR="00400E0D" w:rsidRPr="00FE127C">
        <w:t xml:space="preserve">imulated water levels in selected observation wells screened in the Piney Point aquifer, wells </w:t>
      </w:r>
      <w:proofErr w:type="gramStart"/>
      <w:r w:rsidR="00400E0D" w:rsidRPr="00FE127C">
        <w:rPr>
          <w:rStyle w:val="MultipartFigCap"/>
          <w:i w:val="0"/>
        </w:rPr>
        <w:t>A</w:t>
      </w:r>
      <w:proofErr w:type="gramEnd"/>
      <w:r w:rsidR="00400E0D" w:rsidRPr="00FE127C">
        <w:t xml:space="preserve">, </w:t>
      </w:r>
      <w:r w:rsidR="00FE127C" w:rsidRPr="00FE127C">
        <w:t>29–</w:t>
      </w:r>
      <w:r w:rsidR="00400E0D" w:rsidRPr="00FE127C">
        <w:t xml:space="preserve">2, </w:t>
      </w:r>
      <w:r w:rsidR="00400E0D" w:rsidRPr="00FE127C">
        <w:rPr>
          <w:rStyle w:val="MultipartFigCap"/>
          <w:i w:val="0"/>
        </w:rPr>
        <w:t>B</w:t>
      </w:r>
      <w:r w:rsidR="00400E0D" w:rsidRPr="00FE127C">
        <w:t xml:space="preserve">, </w:t>
      </w:r>
      <w:r w:rsidR="00FE127C" w:rsidRPr="00FE127C">
        <w:t>29–</w:t>
      </w:r>
      <w:r w:rsidR="00AF3248" w:rsidRPr="00FE127C">
        <w:t>42</w:t>
      </w:r>
      <w:r w:rsidR="00400E0D" w:rsidRPr="00FE127C">
        <w:t xml:space="preserve">5, </w:t>
      </w:r>
      <w:r w:rsidR="00400E0D" w:rsidRPr="00FE127C">
        <w:rPr>
          <w:rStyle w:val="MultipartFigCap"/>
          <w:i w:val="0"/>
        </w:rPr>
        <w:t>C</w:t>
      </w:r>
      <w:r w:rsidR="00400E0D" w:rsidRPr="00FE127C">
        <w:t xml:space="preserve">, </w:t>
      </w:r>
      <w:r w:rsidR="00FE127C" w:rsidRPr="00FE127C">
        <w:t>29–</w:t>
      </w:r>
      <w:r w:rsidR="00400E0D" w:rsidRPr="00FE127C">
        <w:t xml:space="preserve">582, and </w:t>
      </w:r>
      <w:r w:rsidR="00400E0D" w:rsidRPr="00FE127C">
        <w:rPr>
          <w:rStyle w:val="MultipartFigCap"/>
          <w:i w:val="0"/>
        </w:rPr>
        <w:t>D</w:t>
      </w:r>
      <w:r w:rsidR="00400E0D" w:rsidRPr="00FE127C">
        <w:t xml:space="preserve">, </w:t>
      </w:r>
      <w:r w:rsidR="00FE127C" w:rsidRPr="00FE127C">
        <w:t>29–</w:t>
      </w:r>
      <w:r w:rsidR="00400E0D" w:rsidRPr="00FE127C">
        <w:t xml:space="preserve">1210, during </w:t>
      </w:r>
      <w:r w:rsidR="00E5551D" w:rsidRPr="00FE127C">
        <w:t>no-withdrawal</w:t>
      </w:r>
      <w:r w:rsidR="00400E0D" w:rsidRPr="00FE127C">
        <w:t xml:space="preserve">, </w:t>
      </w:r>
      <w:proofErr w:type="spellStart"/>
      <w:r w:rsidR="00886A45" w:rsidRPr="00FE127C">
        <w:t>post</w:t>
      </w:r>
      <w:del w:id="979" w:author="Author">
        <w:r w:rsidR="00886A45" w:rsidRPr="00FE127C" w:rsidDel="00886A45">
          <w:delText>-</w:delText>
        </w:r>
      </w:del>
      <w:r w:rsidR="00400E0D" w:rsidRPr="00FE127C">
        <w:t>development</w:t>
      </w:r>
      <w:proofErr w:type="spellEnd"/>
      <w:r w:rsidR="00466818" w:rsidRPr="00FE127C">
        <w:t xml:space="preserve"> withdrawal</w:t>
      </w:r>
      <w:r w:rsidR="00400E0D" w:rsidRPr="00FE127C">
        <w:t>, and maximum-allocation withdrawal conditions, Ocean County study area, New Jersey.</w:t>
      </w:r>
      <w:commentRangeEnd w:id="974"/>
      <w:r w:rsidR="00003827" w:rsidRPr="00FE127C">
        <w:rPr>
          <w:rStyle w:val="CommentReference"/>
          <w:sz w:val="24"/>
          <w:szCs w:val="18"/>
        </w:rPr>
        <w:commentReference w:id="974"/>
      </w:r>
      <w:bookmarkEnd w:id="978"/>
    </w:p>
    <w:p w:rsidR="00400E0D" w:rsidRDefault="00886A45" w:rsidP="003A1F78">
      <w:pPr>
        <w:pStyle w:val="Heading2"/>
      </w:pPr>
      <w:bookmarkStart w:id="980" w:name="_Toc404165461"/>
      <w:proofErr w:type="spellStart"/>
      <w:r>
        <w:lastRenderedPageBreak/>
        <w:t>Post</w:t>
      </w:r>
      <w:del w:id="981" w:author="Author">
        <w:r w:rsidDel="00886A45">
          <w:delText>-</w:delText>
        </w:r>
        <w:r w:rsidR="00400E0D" w:rsidDel="00886A45">
          <w:delText>D</w:delText>
        </w:r>
      </w:del>
      <w:ins w:id="982" w:author="Author">
        <w:r>
          <w:t>d</w:t>
        </w:r>
      </w:ins>
      <w:r w:rsidR="00400E0D">
        <w:t>evelopment</w:t>
      </w:r>
      <w:proofErr w:type="spellEnd"/>
      <w:r w:rsidR="00400E0D">
        <w:t xml:space="preserve"> </w:t>
      </w:r>
      <w:r w:rsidR="00915DFD">
        <w:t xml:space="preserve">Withdrawal </w:t>
      </w:r>
      <w:r w:rsidR="00400E0D">
        <w:t>Conditions</w:t>
      </w:r>
      <w:bookmarkEnd w:id="957"/>
      <w:bookmarkEnd w:id="958"/>
      <w:bookmarkEnd w:id="980"/>
    </w:p>
    <w:p w:rsidR="00400E0D" w:rsidRDefault="00400E0D" w:rsidP="00F70E1E">
      <w:pPr>
        <w:pStyle w:val="BodyText"/>
      </w:pPr>
      <w:proofErr w:type="spellStart"/>
      <w:r>
        <w:t>Post</w:t>
      </w:r>
      <w:del w:id="983" w:author="Author">
        <w:r w:rsidDel="00886A45">
          <w:delText>-</w:delText>
        </w:r>
      </w:del>
      <w:r>
        <w:t>development</w:t>
      </w:r>
      <w:proofErr w:type="spellEnd"/>
      <w:r>
        <w:t xml:space="preserve"> </w:t>
      </w:r>
      <w:r w:rsidR="00026BDD">
        <w:t xml:space="preserve">withdrawal </w:t>
      </w:r>
      <w:r>
        <w:t xml:space="preserve">conditions </w:t>
      </w:r>
      <w:ins w:id="984" w:author="Author">
        <w:r w:rsidR="00D37E32">
          <w:t xml:space="preserve">from 2000 to 2003 </w:t>
        </w:r>
      </w:ins>
      <w:r w:rsidR="00587F28">
        <w:t>are</w:t>
      </w:r>
      <w:r>
        <w:t xml:space="preserve"> simulated using monthly groundwater withdrawals from wells in the Ocean County study area</w:t>
      </w:r>
      <w:del w:id="985" w:author="Author">
        <w:r w:rsidDel="00D37E32">
          <w:delText xml:space="preserve"> during </w:delText>
        </w:r>
        <w:r w:rsidR="00875BA8" w:rsidDel="00D37E32">
          <w:delText>2000</w:delText>
        </w:r>
        <w:r w:rsidDel="00D37E32">
          <w:delText>–2003</w:delText>
        </w:r>
        <w:r w:rsidDel="005D557A">
          <w:delText>. Water budgets</w:delText>
        </w:r>
      </w:del>
      <w:r>
        <w:t xml:space="preserve"> for aquifers during </w:t>
      </w:r>
      <w:proofErr w:type="spellStart"/>
      <w:r w:rsidR="00886A45">
        <w:t>post</w:t>
      </w:r>
      <w:del w:id="986" w:author="Author">
        <w:r w:rsidR="00886A45" w:rsidDel="00886A45">
          <w:delText>-</w:delText>
        </w:r>
      </w:del>
      <w:r w:rsidR="005C7535">
        <w:t>development</w:t>
      </w:r>
      <w:proofErr w:type="spellEnd"/>
      <w:r w:rsidR="005C7535">
        <w:t xml:space="preserve"> withdrawal conditions</w:t>
      </w:r>
      <w:r>
        <w:t xml:space="preserve"> </w:t>
      </w:r>
      <w:r w:rsidR="002670B8">
        <w:t>for stress periods 64, 73, 77, 80 and 87 (with</w:t>
      </w:r>
      <w:r w:rsidR="00847BE1">
        <w:t xml:space="preserve"> </w:t>
      </w:r>
      <w:r w:rsidR="002E5010">
        <w:t>November 2001, August 2002, December 2002, March 2003, and October 2003</w:t>
      </w:r>
      <w:r w:rsidR="002648EE">
        <w:t xml:space="preserve"> </w:t>
      </w:r>
      <w:r w:rsidR="002670B8">
        <w:t>recharge, respectively</w:t>
      </w:r>
      <w:ins w:id="987" w:author="Author">
        <w:r w:rsidR="00CA265B">
          <w:t>; fig. 24</w:t>
        </w:r>
      </w:ins>
      <w:r w:rsidR="002670B8">
        <w:t>)</w:t>
      </w:r>
      <w:ins w:id="988" w:author="Author">
        <w:r w:rsidR="00CA265B">
          <w:t>.</w:t>
        </w:r>
      </w:ins>
      <w:r w:rsidR="002670B8">
        <w:t xml:space="preserve"> </w:t>
      </w:r>
      <w:del w:id="989" w:author="Author">
        <w:r w:rsidR="002648EE" w:rsidDel="005D557A">
          <w:delText>are shown in</w:delText>
        </w:r>
        <w:r w:rsidR="002648EE" w:rsidDel="00CA265B">
          <w:delText xml:space="preserve"> </w:delText>
        </w:r>
      </w:del>
      <w:ins w:id="990" w:author="Author">
        <w:del w:id="991" w:author="Author">
          <w:r w:rsidR="005D557A" w:rsidDel="00CA265B">
            <w:delText>(</w:delText>
          </w:r>
        </w:del>
      </w:ins>
      <w:del w:id="992" w:author="Author">
        <w:r w:rsidR="002648EE" w:rsidDel="00CA265B">
          <w:delText>fig</w:delText>
        </w:r>
      </w:del>
      <w:ins w:id="993" w:author="Author">
        <w:del w:id="994" w:author="Author">
          <w:r w:rsidR="005D557A" w:rsidDel="00CA265B">
            <w:delText>.</w:delText>
          </w:r>
        </w:del>
      </w:ins>
      <w:del w:id="995" w:author="Author">
        <w:r w:rsidR="002648EE" w:rsidDel="00CA265B">
          <w:delText>ure 2</w:delText>
        </w:r>
        <w:r w:rsidR="00062896" w:rsidDel="00CA265B">
          <w:delText>4</w:delText>
        </w:r>
      </w:del>
      <w:ins w:id="996" w:author="Author">
        <w:del w:id="997" w:author="Author">
          <w:r w:rsidR="005D557A" w:rsidDel="00CA265B">
            <w:delText>)</w:delText>
          </w:r>
        </w:del>
      </w:ins>
      <w:del w:id="998" w:author="Author">
        <w:r w:rsidDel="00CA265B">
          <w:delText xml:space="preserve">. </w:delText>
        </w:r>
      </w:del>
      <w:r>
        <w:t>Because of the withdrawals (</w:t>
      </w:r>
      <w:bookmarkStart w:id="999" w:name="OLE_LINK13"/>
      <w:r w:rsidR="002E5010">
        <w:t>24</w:t>
      </w:r>
      <w:del w:id="1000" w:author="Author">
        <w:r w:rsidR="002E5010" w:rsidDel="00E638CC">
          <w:delText>–</w:delText>
        </w:r>
      </w:del>
      <w:ins w:id="1001" w:author="Author">
        <w:r w:rsidR="00E638CC">
          <w:t xml:space="preserve"> to </w:t>
        </w:r>
      </w:ins>
      <w:r w:rsidR="002E5010">
        <w:t>42</w:t>
      </w:r>
      <w:r w:rsidR="00B810E3">
        <w:t> </w:t>
      </w:r>
      <w:r>
        <w:t>ft</w:t>
      </w:r>
      <w:r w:rsidRPr="003665AA">
        <w:rPr>
          <w:vertAlign w:val="superscript"/>
        </w:rPr>
        <w:t>3</w:t>
      </w:r>
      <w:r>
        <w:t>/s</w:t>
      </w:r>
      <w:bookmarkEnd w:id="999"/>
      <w:r>
        <w:t>), less groundwater flows out of the Kirkwood-</w:t>
      </w:r>
      <w:proofErr w:type="spellStart"/>
      <w:r>
        <w:t>Cohansey</w:t>
      </w:r>
      <w:proofErr w:type="spellEnd"/>
      <w:r>
        <w:t xml:space="preserve"> aquifer system into </w:t>
      </w:r>
      <w:r w:rsidR="004057CF">
        <w:t>stream</w:t>
      </w:r>
      <w:r w:rsidR="00442704">
        <w:t>s</w:t>
      </w:r>
      <w:r w:rsidR="00301130">
        <w:t xml:space="preserve"> </w:t>
      </w:r>
      <w:r>
        <w:t>(</w:t>
      </w:r>
      <w:r w:rsidR="002E5010">
        <w:t>437</w:t>
      </w:r>
      <w:del w:id="1002" w:author="Author">
        <w:r w:rsidDel="00E638CC">
          <w:delText>–</w:delText>
        </w:r>
      </w:del>
      <w:ins w:id="1003" w:author="Author">
        <w:r w:rsidR="00E638CC">
          <w:t xml:space="preserve"> to </w:t>
        </w:r>
      </w:ins>
      <w:r w:rsidR="002E5010">
        <w:t>1,025</w:t>
      </w:r>
      <w:r w:rsidR="00B810E3">
        <w:t> </w:t>
      </w:r>
      <w:r>
        <w:t>ft</w:t>
      </w:r>
      <w:r w:rsidRPr="003665AA">
        <w:rPr>
          <w:vertAlign w:val="superscript"/>
        </w:rPr>
        <w:t>3</w:t>
      </w:r>
      <w:r>
        <w:t>/s combined net flux)</w:t>
      </w:r>
      <w:r w:rsidR="002670B8">
        <w:t xml:space="preserve"> than for the no-withdrawal simulation</w:t>
      </w:r>
      <w:r>
        <w:t xml:space="preserve">. </w:t>
      </w:r>
      <w:r w:rsidR="00E07EBF">
        <w:t>Simulated f</w:t>
      </w:r>
      <w:r w:rsidR="002E5010">
        <w:t>low</w:t>
      </w:r>
      <w:r>
        <w:t xml:space="preserve"> out of the Kirkwood-</w:t>
      </w:r>
      <w:proofErr w:type="spellStart"/>
      <w:r>
        <w:t>Cohansey</w:t>
      </w:r>
      <w:proofErr w:type="spellEnd"/>
      <w:r>
        <w:t xml:space="preserve"> aquifer</w:t>
      </w:r>
      <w:r w:rsidR="002E5010">
        <w:t xml:space="preserve"> system to constant head cells ranges from 99</w:t>
      </w:r>
      <w:del w:id="1004" w:author="Author">
        <w:r w:rsidDel="00B059DD">
          <w:delText>–</w:delText>
        </w:r>
      </w:del>
      <w:ins w:id="1005" w:author="Author">
        <w:r w:rsidR="00B059DD">
          <w:t xml:space="preserve"> to </w:t>
        </w:r>
      </w:ins>
      <w:r w:rsidR="002E5010">
        <w:t>129</w:t>
      </w:r>
      <w:r w:rsidR="00B810E3">
        <w:t> </w:t>
      </w:r>
      <w:r>
        <w:t>ft</w:t>
      </w:r>
      <w:r w:rsidRPr="003665AA">
        <w:rPr>
          <w:vertAlign w:val="superscript"/>
        </w:rPr>
        <w:t>3</w:t>
      </w:r>
      <w:r w:rsidR="002E5010">
        <w:t>/s</w:t>
      </w:r>
      <w:r w:rsidR="002648EE">
        <w:t xml:space="preserve"> (fig. 2</w:t>
      </w:r>
      <w:r w:rsidR="00062896">
        <w:t>4</w:t>
      </w:r>
      <w:r w:rsidR="002648EE">
        <w:t>A)</w:t>
      </w:r>
      <w:r>
        <w:t>. Net flow out of the Kirkwood-</w:t>
      </w:r>
      <w:proofErr w:type="spellStart"/>
      <w:r>
        <w:t>Cohansey</w:t>
      </w:r>
      <w:proofErr w:type="spellEnd"/>
      <w:r>
        <w:t xml:space="preserve"> aquifer system </w:t>
      </w:r>
      <w:r w:rsidR="008553A9">
        <w:t xml:space="preserve">to adjacent </w:t>
      </w:r>
      <w:r w:rsidR="002F443E">
        <w:t xml:space="preserve">layers </w:t>
      </w:r>
      <w:r w:rsidR="008553A9">
        <w:t xml:space="preserve">ranges from </w:t>
      </w:r>
      <w:r w:rsidR="002E5010">
        <w:t>33</w:t>
      </w:r>
      <w:del w:id="1006" w:author="Author">
        <w:r w:rsidDel="00B059DD">
          <w:delText>–</w:delText>
        </w:r>
      </w:del>
      <w:ins w:id="1007" w:author="Author">
        <w:r w:rsidR="00B059DD">
          <w:t xml:space="preserve"> to </w:t>
        </w:r>
      </w:ins>
      <w:r w:rsidR="002E5010">
        <w:t>49</w:t>
      </w:r>
      <w:r w:rsidR="00B810E3">
        <w:t> </w:t>
      </w:r>
      <w:r>
        <w:t>ft</w:t>
      </w:r>
      <w:r w:rsidRPr="003665AA">
        <w:rPr>
          <w:vertAlign w:val="superscript"/>
        </w:rPr>
        <w:t>3</w:t>
      </w:r>
      <w:r w:rsidR="008553A9">
        <w:t xml:space="preserve">/s, an increase from </w:t>
      </w:r>
      <w:r w:rsidR="00E5551D">
        <w:t>no-withdrawal</w:t>
      </w:r>
      <w:r w:rsidR="008553A9">
        <w:t xml:space="preserve"> conditions</w:t>
      </w:r>
      <w:r>
        <w:t>.</w:t>
      </w:r>
    </w:p>
    <w:p w:rsidR="00E36EA7" w:rsidRPr="00FE127C" w:rsidRDefault="00FA4C50" w:rsidP="00FE127C">
      <w:pPr>
        <w:pStyle w:val="FigureCaption"/>
      </w:pPr>
      <w:bookmarkStart w:id="1008" w:name="_Toc404165492"/>
      <w:r w:rsidRPr="00FE127C">
        <w:t>Graphs showing g</w:t>
      </w:r>
      <w:r w:rsidR="00E36EA7" w:rsidRPr="00FE127C">
        <w:t xml:space="preserve">roundwater-flow budgets for the </w:t>
      </w:r>
      <w:r w:rsidR="00E36EA7" w:rsidRPr="00FE127C">
        <w:rPr>
          <w:rStyle w:val="MultipartFigCap"/>
          <w:i w:val="0"/>
        </w:rPr>
        <w:t>A</w:t>
      </w:r>
      <w:r w:rsidR="00E36EA7" w:rsidRPr="00FE127C">
        <w:t>, Kirkwood-</w:t>
      </w:r>
      <w:proofErr w:type="spellStart"/>
      <w:r w:rsidR="00E36EA7" w:rsidRPr="00FE127C">
        <w:t>Cohansey</w:t>
      </w:r>
      <w:proofErr w:type="spellEnd"/>
      <w:r w:rsidR="00E36EA7" w:rsidRPr="00FE127C">
        <w:t xml:space="preserve"> aquifer system, </w:t>
      </w:r>
      <w:r w:rsidR="00E36EA7" w:rsidRPr="00FE127C">
        <w:rPr>
          <w:rStyle w:val="MultipartFigCap"/>
          <w:i w:val="0"/>
        </w:rPr>
        <w:t>B</w:t>
      </w:r>
      <w:r w:rsidR="00E36EA7" w:rsidRPr="00FE127C">
        <w:t xml:space="preserve">, Rio Grande water-bearing zone, </w:t>
      </w:r>
      <w:r w:rsidR="00E36EA7" w:rsidRPr="00FE127C">
        <w:rPr>
          <w:rStyle w:val="MultipartFigCap"/>
          <w:i w:val="0"/>
        </w:rPr>
        <w:t>C</w:t>
      </w:r>
      <w:r w:rsidR="00E36EA7" w:rsidRPr="00FE127C">
        <w:t xml:space="preserve">, Atlantic City 800-foot sand, and </w:t>
      </w:r>
      <w:r w:rsidR="00E36EA7" w:rsidRPr="00FE127C">
        <w:rPr>
          <w:rStyle w:val="MultipartFigCap"/>
          <w:i w:val="0"/>
        </w:rPr>
        <w:t>D</w:t>
      </w:r>
      <w:r w:rsidR="00E36EA7" w:rsidRPr="00FE127C">
        <w:t xml:space="preserve">, Piney Point aquifer, during </w:t>
      </w:r>
      <w:proofErr w:type="spellStart"/>
      <w:r w:rsidR="00886A45" w:rsidRPr="00FE127C">
        <w:t>post</w:t>
      </w:r>
      <w:del w:id="1009" w:author="Author">
        <w:r w:rsidR="00886A45" w:rsidRPr="00FE127C" w:rsidDel="00886A45">
          <w:delText>-</w:delText>
        </w:r>
      </w:del>
      <w:r w:rsidR="00E36EA7" w:rsidRPr="00FE127C">
        <w:t>development</w:t>
      </w:r>
      <w:proofErr w:type="spellEnd"/>
      <w:r w:rsidR="00E36EA7" w:rsidRPr="00FE127C">
        <w:t xml:space="preserve"> withdrawal conditions, Ocean County study area, New Jersey.</w:t>
      </w:r>
      <w:bookmarkEnd w:id="1008"/>
    </w:p>
    <w:p w:rsidR="00400E0D" w:rsidRDefault="00400E0D" w:rsidP="00F70E1E">
      <w:pPr>
        <w:pStyle w:val="BodyText"/>
      </w:pPr>
      <w:r>
        <w:t>Groundwater withdrawal</w:t>
      </w:r>
      <w:r w:rsidR="001E6D7E">
        <w:t>s from the Kirkwood-</w:t>
      </w:r>
      <w:proofErr w:type="spellStart"/>
      <w:r w:rsidR="001E6D7E">
        <w:t>Cohansey</w:t>
      </w:r>
      <w:proofErr w:type="spellEnd"/>
      <w:r w:rsidR="001E6D7E">
        <w:t xml:space="preserve"> </w:t>
      </w:r>
      <w:r w:rsidR="00A526C8">
        <w:t xml:space="preserve">aquifer system </w:t>
      </w:r>
      <w:r w:rsidR="001E6D7E">
        <w:t>(24</w:t>
      </w:r>
      <w:del w:id="1010" w:author="Author">
        <w:r w:rsidR="001E6D7E" w:rsidDel="005E50C1">
          <w:delText>–</w:delText>
        </w:r>
      </w:del>
      <w:ins w:id="1011" w:author="Author">
        <w:r w:rsidR="005E50C1">
          <w:t xml:space="preserve"> to </w:t>
        </w:r>
      </w:ins>
      <w:r w:rsidR="001E6D7E">
        <w:t>42</w:t>
      </w:r>
      <w:r w:rsidR="00B810E3">
        <w:t> </w:t>
      </w:r>
      <w:r>
        <w:t>ft</w:t>
      </w:r>
      <w:r w:rsidRPr="003665AA">
        <w:rPr>
          <w:vertAlign w:val="superscript"/>
        </w:rPr>
        <w:t>3</w:t>
      </w:r>
      <w:r>
        <w:t>/s) and the Rio Grande water-bearing zone (</w:t>
      </w:r>
      <w:r w:rsidR="001E6D7E">
        <w:t>0</w:t>
      </w:r>
      <w:del w:id="1012" w:author="Author">
        <w:r w:rsidR="009772CE" w:rsidDel="005E50C1">
          <w:delText>–</w:delText>
        </w:r>
      </w:del>
      <w:ins w:id="1013" w:author="Author">
        <w:r w:rsidR="005E50C1">
          <w:t xml:space="preserve"> to </w:t>
        </w:r>
      </w:ins>
      <w:r w:rsidR="00B810E3">
        <w:t>0.7 </w:t>
      </w:r>
      <w:r>
        <w:t>ft</w:t>
      </w:r>
      <w:r w:rsidRPr="003665AA">
        <w:rPr>
          <w:vertAlign w:val="superscript"/>
        </w:rPr>
        <w:t>3</w:t>
      </w:r>
      <w:r>
        <w:t xml:space="preserve">/s) </w:t>
      </w:r>
      <w:r w:rsidR="002670B8">
        <w:t>cause</w:t>
      </w:r>
      <w:r w:rsidR="00110D32">
        <w:t xml:space="preserve"> </w:t>
      </w:r>
      <w:r>
        <w:t>net flow into the Rio Grande water-bearing zone from adjacent layers (</w:t>
      </w:r>
      <w:r w:rsidR="001E6D7E">
        <w:t>0.3</w:t>
      </w:r>
      <w:del w:id="1014" w:author="Author">
        <w:r w:rsidDel="005E50C1">
          <w:delText>–</w:delText>
        </w:r>
      </w:del>
      <w:ins w:id="1015" w:author="Author">
        <w:r w:rsidR="005E50C1">
          <w:t xml:space="preserve"> to </w:t>
        </w:r>
      </w:ins>
      <w:r w:rsidR="001E6D7E">
        <w:t>0.7</w:t>
      </w:r>
      <w:r w:rsidR="00B810E3">
        <w:t> </w:t>
      </w:r>
      <w:r>
        <w:t>ft</w:t>
      </w:r>
      <w:r w:rsidRPr="003665AA">
        <w:rPr>
          <w:vertAlign w:val="superscript"/>
        </w:rPr>
        <w:t>3</w:t>
      </w:r>
      <w:r>
        <w:t>/s)</w:t>
      </w:r>
      <w:del w:id="1016" w:author="Author">
        <w:r w:rsidR="002648EE" w:rsidDel="005E50C1">
          <w:delText>, shown on</w:delText>
        </w:r>
      </w:del>
      <w:r w:rsidR="002648EE">
        <w:t xml:space="preserve"> </w:t>
      </w:r>
      <w:ins w:id="1017" w:author="Author">
        <w:r w:rsidR="005E50C1">
          <w:t>(</w:t>
        </w:r>
      </w:ins>
      <w:r w:rsidR="002648EE">
        <w:t>fig</w:t>
      </w:r>
      <w:ins w:id="1018" w:author="Author">
        <w:r w:rsidR="005E50C1">
          <w:t>.</w:t>
        </w:r>
      </w:ins>
      <w:del w:id="1019" w:author="Author">
        <w:r w:rsidR="002648EE" w:rsidDel="005E50C1">
          <w:delText>ure</w:delText>
        </w:r>
      </w:del>
      <w:r w:rsidR="002648EE">
        <w:t xml:space="preserve"> 2</w:t>
      </w:r>
      <w:r w:rsidR="00062896">
        <w:t>4</w:t>
      </w:r>
      <w:r w:rsidR="002648EE">
        <w:t>B</w:t>
      </w:r>
      <w:ins w:id="1020" w:author="Author">
        <w:r w:rsidR="005E50C1">
          <w:t>)</w:t>
        </w:r>
      </w:ins>
      <w:r>
        <w:t xml:space="preserve">. Groundwater withdrawals from the Atlantic City 800-foot sand </w:t>
      </w:r>
      <w:proofErr w:type="gramStart"/>
      <w:r>
        <w:t>(12</w:t>
      </w:r>
      <w:del w:id="1021" w:author="Author">
        <w:r w:rsidDel="005E50C1">
          <w:delText>–</w:delText>
        </w:r>
      </w:del>
      <w:ins w:id="1022" w:author="Author">
        <w:r w:rsidR="005E50C1">
          <w:t xml:space="preserve"> to </w:t>
        </w:r>
      </w:ins>
      <w:r w:rsidR="001E6D7E">
        <w:t>30</w:t>
      </w:r>
      <w:r w:rsidR="00B810E3">
        <w:t> </w:t>
      </w:r>
      <w:r>
        <w:t>ft</w:t>
      </w:r>
      <w:r w:rsidRPr="003665AA">
        <w:rPr>
          <w:vertAlign w:val="superscript"/>
        </w:rPr>
        <w:t>3</w:t>
      </w:r>
      <w:r>
        <w:t>/s)</w:t>
      </w:r>
      <w:proofErr w:type="gramEnd"/>
      <w:r>
        <w:t xml:space="preserve"> </w:t>
      </w:r>
      <w:r w:rsidR="002670B8">
        <w:t xml:space="preserve">caused </w:t>
      </w:r>
      <w:r>
        <w:t>flow into this aquifer from other layers (</w:t>
      </w:r>
      <w:r w:rsidR="001E6D7E">
        <w:t>1</w:t>
      </w:r>
      <w:r>
        <w:t>5</w:t>
      </w:r>
      <w:del w:id="1023" w:author="Author">
        <w:r w:rsidDel="005E50C1">
          <w:delText>–</w:delText>
        </w:r>
      </w:del>
      <w:ins w:id="1024" w:author="Author">
        <w:r w:rsidR="005E50C1">
          <w:t xml:space="preserve"> to </w:t>
        </w:r>
      </w:ins>
      <w:r w:rsidR="001E6D7E">
        <w:t>21</w:t>
      </w:r>
      <w:r w:rsidR="00B810E3">
        <w:t> </w:t>
      </w:r>
      <w:r>
        <w:t>ft</w:t>
      </w:r>
      <w:r w:rsidRPr="003665AA">
        <w:rPr>
          <w:vertAlign w:val="superscript"/>
        </w:rPr>
        <w:t>3</w:t>
      </w:r>
      <w:r>
        <w:t>/s)</w:t>
      </w:r>
      <w:del w:id="1025" w:author="Author">
        <w:r w:rsidR="002648EE" w:rsidDel="005E50C1">
          <w:delText>, illustrated on</w:delText>
        </w:r>
      </w:del>
      <w:r w:rsidR="00882C5A">
        <w:t xml:space="preserve"> </w:t>
      </w:r>
      <w:ins w:id="1026" w:author="Author">
        <w:r w:rsidR="005E50C1">
          <w:t>(</w:t>
        </w:r>
      </w:ins>
      <w:r w:rsidR="002648EE">
        <w:t>fig</w:t>
      </w:r>
      <w:ins w:id="1027" w:author="Author">
        <w:r w:rsidR="005E50C1">
          <w:t>.</w:t>
        </w:r>
      </w:ins>
      <w:del w:id="1028" w:author="Author">
        <w:r w:rsidR="002648EE" w:rsidDel="005E50C1">
          <w:delText>ure</w:delText>
        </w:r>
      </w:del>
      <w:r w:rsidR="002648EE">
        <w:t xml:space="preserve"> 2</w:t>
      </w:r>
      <w:r w:rsidR="00062896">
        <w:t>4</w:t>
      </w:r>
      <w:r w:rsidR="002648EE">
        <w:t>C</w:t>
      </w:r>
      <w:ins w:id="1029" w:author="Author">
        <w:r w:rsidR="005E50C1">
          <w:t>)</w:t>
        </w:r>
      </w:ins>
      <w:r>
        <w:t xml:space="preserve">. The net inflow to the Rio Grande water-bearing zone and Atlantic City 800-foot sand in this simulation reflects a change in flow direction from </w:t>
      </w:r>
      <w:r w:rsidR="00E5551D">
        <w:t>no-withdrawal</w:t>
      </w:r>
      <w:r>
        <w:t xml:space="preserve"> conditions, where</w:t>
      </w:r>
      <w:r w:rsidDel="00C41C7E">
        <w:t xml:space="preserve"> </w:t>
      </w:r>
      <w:r>
        <w:t xml:space="preserve">flow </w:t>
      </w:r>
      <w:r w:rsidR="005B29DB">
        <w:t xml:space="preserve">is </w:t>
      </w:r>
      <w:r>
        <w:t xml:space="preserve">generally out to other layers. Withdrawals from the Piney Point aquifer during </w:t>
      </w:r>
      <w:proofErr w:type="spellStart"/>
      <w:r w:rsidR="00886A45">
        <w:t>post</w:t>
      </w:r>
      <w:del w:id="1030" w:author="Author">
        <w:r w:rsidR="00886A45" w:rsidDel="00886A45">
          <w:delText>-</w:delText>
        </w:r>
      </w:del>
      <w:r w:rsidR="005C7535">
        <w:t>development</w:t>
      </w:r>
      <w:proofErr w:type="spellEnd"/>
      <w:r w:rsidR="005C7535">
        <w:t xml:space="preserve"> withdrawal conditions</w:t>
      </w:r>
      <w:r>
        <w:t xml:space="preserve"> (</w:t>
      </w:r>
      <w:r w:rsidR="001E6D7E">
        <w:t>3.7</w:t>
      </w:r>
      <w:ins w:id="1031" w:author="Author">
        <w:r w:rsidR="00AF6704">
          <w:t xml:space="preserve"> to </w:t>
        </w:r>
      </w:ins>
      <w:del w:id="1032" w:author="Author">
        <w:r w:rsidDel="00AF6704">
          <w:delText>–</w:delText>
        </w:r>
      </w:del>
      <w:r w:rsidR="001E6D7E">
        <w:t>7.5</w:t>
      </w:r>
      <w:r w:rsidR="00B810E3">
        <w:t> </w:t>
      </w:r>
      <w:r>
        <w:t>ft</w:t>
      </w:r>
      <w:r w:rsidRPr="003665AA">
        <w:rPr>
          <w:vertAlign w:val="superscript"/>
        </w:rPr>
        <w:t>3</w:t>
      </w:r>
      <w:r>
        <w:t>/s) resulted in increased net groundwater flow into the aquifer from other layers (</w:t>
      </w:r>
      <w:r w:rsidR="001E6D7E">
        <w:t>3.8</w:t>
      </w:r>
      <w:del w:id="1033" w:author="Author">
        <w:r w:rsidDel="00C42E33">
          <w:delText>–</w:delText>
        </w:r>
      </w:del>
      <w:ins w:id="1034" w:author="Author">
        <w:r w:rsidR="00C42E33">
          <w:t xml:space="preserve"> to </w:t>
        </w:r>
      </w:ins>
      <w:r w:rsidR="001E6D7E">
        <w:t>4.7</w:t>
      </w:r>
      <w:r w:rsidR="00B810E3">
        <w:t> </w:t>
      </w:r>
      <w:r>
        <w:t>ft</w:t>
      </w:r>
      <w:r w:rsidRPr="003665AA">
        <w:rPr>
          <w:vertAlign w:val="superscript"/>
        </w:rPr>
        <w:t>3</w:t>
      </w:r>
      <w:r>
        <w:t>/s)</w:t>
      </w:r>
      <w:del w:id="1035" w:author="Author">
        <w:r w:rsidR="002648EE" w:rsidDel="00C42E33">
          <w:delText>, shown on</w:delText>
        </w:r>
      </w:del>
      <w:r w:rsidR="00882C5A">
        <w:t xml:space="preserve"> </w:t>
      </w:r>
      <w:ins w:id="1036" w:author="Author">
        <w:r w:rsidR="00C42E33">
          <w:t>(</w:t>
        </w:r>
      </w:ins>
      <w:r w:rsidR="002648EE">
        <w:t>fig</w:t>
      </w:r>
      <w:ins w:id="1037" w:author="Author">
        <w:r w:rsidR="00C42E33">
          <w:t>.</w:t>
        </w:r>
      </w:ins>
      <w:del w:id="1038" w:author="Author">
        <w:r w:rsidR="002648EE" w:rsidDel="00C42E33">
          <w:delText>ure</w:delText>
        </w:r>
      </w:del>
      <w:r w:rsidR="002648EE">
        <w:t xml:space="preserve"> 2</w:t>
      </w:r>
      <w:r w:rsidR="00062896">
        <w:t>4</w:t>
      </w:r>
      <w:r w:rsidR="002648EE">
        <w:t>D</w:t>
      </w:r>
      <w:ins w:id="1039" w:author="Author">
        <w:r w:rsidR="00C42E33">
          <w:t>)</w:t>
        </w:r>
      </w:ins>
      <w:r>
        <w:t xml:space="preserve">. </w:t>
      </w:r>
      <w:r w:rsidR="00F1658E">
        <w:t xml:space="preserve">Groundwater withdrawals from </w:t>
      </w:r>
      <w:r w:rsidR="00F1658E">
        <w:lastRenderedPageBreak/>
        <w:t xml:space="preserve">all confined aquifers are largest during </w:t>
      </w:r>
      <w:r w:rsidR="00AC38E9">
        <w:t>s</w:t>
      </w:r>
      <w:r w:rsidR="00740B2B">
        <w:t>tress period 73 (August 2002 recharge)</w:t>
      </w:r>
      <w:r w:rsidR="00F1658E">
        <w:t xml:space="preserve">, </w:t>
      </w:r>
      <w:r w:rsidR="001E6D7E">
        <w:t xml:space="preserve">of the five stress periods </w:t>
      </w:r>
      <w:r w:rsidR="00F1658E">
        <w:t>examined</w:t>
      </w:r>
      <w:r w:rsidR="001E6D7E">
        <w:t xml:space="preserve">, which causes the largest </w:t>
      </w:r>
      <w:r w:rsidR="003C4D9E">
        <w:t xml:space="preserve">in </w:t>
      </w:r>
      <w:r w:rsidR="001E6D7E">
        <w:t>flow from storage</w:t>
      </w:r>
      <w:r w:rsidR="003C4D9E">
        <w:t xml:space="preserve"> and other layers in the confined aquifers</w:t>
      </w:r>
      <w:r w:rsidR="001E6D7E">
        <w:t>.</w:t>
      </w:r>
    </w:p>
    <w:p w:rsidR="00882C5A" w:rsidRDefault="00317CE2" w:rsidP="00F70E1E">
      <w:pPr>
        <w:pStyle w:val="BodyText"/>
      </w:pPr>
      <w:r>
        <w:t>Simulated g</w:t>
      </w:r>
      <w:r w:rsidR="00400E0D">
        <w:t>roundwater withdrawals from the Kirkwood-</w:t>
      </w:r>
      <w:proofErr w:type="spellStart"/>
      <w:r w:rsidR="00400E0D">
        <w:t>Cohansey</w:t>
      </w:r>
      <w:proofErr w:type="spellEnd"/>
      <w:r w:rsidR="00400E0D">
        <w:t xml:space="preserve"> aquifer system cause a reduction in base flow that </w:t>
      </w:r>
      <w:r w:rsidR="005B29DB">
        <w:t xml:space="preserve">is </w:t>
      </w:r>
      <w:r w:rsidR="00400E0D">
        <w:t>e</w:t>
      </w:r>
      <w:r w:rsidR="006443AA">
        <w:t xml:space="preserve">valuated by comparing </w:t>
      </w:r>
      <w:r w:rsidR="00400E0D">
        <w:t xml:space="preserve">base flow at streamflow-gaging stations </w:t>
      </w:r>
      <w:r w:rsidR="006443AA">
        <w:t xml:space="preserve">from </w:t>
      </w:r>
      <w:r w:rsidR="002670B8">
        <w:t xml:space="preserve">the </w:t>
      </w:r>
      <w:r w:rsidR="00E5551D">
        <w:t>no-withdrawal</w:t>
      </w:r>
      <w:r w:rsidR="002670B8">
        <w:t xml:space="preserve"> </w:t>
      </w:r>
      <w:r w:rsidR="006443AA">
        <w:t xml:space="preserve">simulation to </w:t>
      </w:r>
      <w:r w:rsidR="00400E0D">
        <w:t xml:space="preserve">base flow at the same stations during </w:t>
      </w:r>
      <w:r w:rsidR="006443AA">
        <w:t xml:space="preserve">a simulation of </w:t>
      </w:r>
      <w:proofErr w:type="spellStart"/>
      <w:r w:rsidR="00886A45">
        <w:t>post</w:t>
      </w:r>
      <w:del w:id="1040" w:author="Author">
        <w:r w:rsidR="00886A45" w:rsidDel="00886A45">
          <w:delText>-</w:delText>
        </w:r>
      </w:del>
      <w:r w:rsidR="005C7535">
        <w:t>development</w:t>
      </w:r>
      <w:proofErr w:type="spellEnd"/>
      <w:r w:rsidR="005C7535">
        <w:t xml:space="preserve"> withdrawal conditions</w:t>
      </w:r>
      <w:r w:rsidR="006443AA">
        <w:t>.</w:t>
      </w:r>
      <w:r w:rsidR="00381E4F">
        <w:t xml:space="preserve"> </w:t>
      </w:r>
      <w:r>
        <w:t xml:space="preserve">Simulated </w:t>
      </w:r>
      <w:proofErr w:type="spellStart"/>
      <w:r w:rsidR="00886A45">
        <w:t>post</w:t>
      </w:r>
      <w:del w:id="1041" w:author="Author">
        <w:r w:rsidR="00886A45" w:rsidDel="00886A45">
          <w:delText>-</w:delText>
        </w:r>
      </w:del>
      <w:r>
        <w:t>development</w:t>
      </w:r>
      <w:proofErr w:type="spellEnd"/>
      <w:r>
        <w:t xml:space="preserve"> withdrawals</w:t>
      </w:r>
      <w:r w:rsidR="006443AA">
        <w:t xml:space="preserve"> cause</w:t>
      </w:r>
      <w:r w:rsidR="00400E0D">
        <w:t xml:space="preserve"> base-flow reductions at all </w:t>
      </w:r>
      <w:r w:rsidR="00340276">
        <w:t xml:space="preserve">simulated </w:t>
      </w:r>
      <w:r w:rsidR="00400E0D">
        <w:t xml:space="preserve">streamflow-gaging stations </w:t>
      </w:r>
      <w:r w:rsidR="00340276">
        <w:t xml:space="preserve">locations </w:t>
      </w:r>
      <w:r w:rsidR="00400E0D">
        <w:t>in the Ocean County study area</w:t>
      </w:r>
      <w:r>
        <w:t xml:space="preserve"> with </w:t>
      </w:r>
      <w:r w:rsidR="00400E0D">
        <w:t xml:space="preserve">6 of the 12 stations </w:t>
      </w:r>
      <w:r>
        <w:t xml:space="preserve">having </w:t>
      </w:r>
      <w:ins w:id="1042" w:author="Author">
        <w:r w:rsidR="007E1557">
          <w:t xml:space="preserve">average </w:t>
        </w:r>
      </w:ins>
      <w:r>
        <w:t xml:space="preserve">simulated </w:t>
      </w:r>
      <w:r w:rsidR="00B810E3">
        <w:t>reductions of less than 1 </w:t>
      </w:r>
      <w:r w:rsidR="00400E0D">
        <w:t>ft</w:t>
      </w:r>
      <w:r w:rsidR="00400E0D" w:rsidRPr="003665AA">
        <w:rPr>
          <w:vertAlign w:val="superscript"/>
        </w:rPr>
        <w:t>3</w:t>
      </w:r>
      <w:r w:rsidR="002648EE">
        <w:t>/s (table 11</w:t>
      </w:r>
      <w:r w:rsidR="00400E0D">
        <w:t xml:space="preserve">). The smallest reduction in simulated base flow from </w:t>
      </w:r>
      <w:r>
        <w:t>no-</w:t>
      </w:r>
      <w:r w:rsidR="00915DFD">
        <w:t>withdrawal</w:t>
      </w:r>
      <w:r w:rsidR="00400E0D">
        <w:t xml:space="preserve"> to </w:t>
      </w:r>
      <w:proofErr w:type="spellStart"/>
      <w:r w:rsidR="00886A45">
        <w:t>post</w:t>
      </w:r>
      <w:del w:id="1043" w:author="Author">
        <w:r w:rsidR="00886A45" w:rsidDel="00886A45">
          <w:delText>-</w:delText>
        </w:r>
      </w:del>
      <w:r w:rsidR="005C7535">
        <w:t>development</w:t>
      </w:r>
      <w:proofErr w:type="spellEnd"/>
      <w:r w:rsidR="005C7535">
        <w:t xml:space="preserve"> withdrawal conditions</w:t>
      </w:r>
      <w:r w:rsidR="00400E0D">
        <w:t xml:space="preserve"> </w:t>
      </w:r>
      <w:r>
        <w:t xml:space="preserve">occurs </w:t>
      </w:r>
      <w:r w:rsidR="00400E0D">
        <w:t>at streamflow-gaging station Cedar Run near Manahawkin, N.J. (01409250), whic</w:t>
      </w:r>
      <w:r w:rsidR="006443AA">
        <w:t xml:space="preserve">h </w:t>
      </w:r>
      <w:r>
        <w:t xml:space="preserve">decreases </w:t>
      </w:r>
      <w:r w:rsidR="006443AA">
        <w:t>by a minimum of 0.03</w:t>
      </w:r>
      <w:r w:rsidR="00B810E3">
        <w:t> </w:t>
      </w:r>
      <w:r w:rsidR="00400E0D">
        <w:t>ft</w:t>
      </w:r>
      <w:r w:rsidR="00400E0D" w:rsidRPr="003665AA">
        <w:rPr>
          <w:vertAlign w:val="superscript"/>
        </w:rPr>
        <w:t>3</w:t>
      </w:r>
      <w:r w:rsidR="006443AA">
        <w:t>/s and a maximum of</w:t>
      </w:r>
      <w:r w:rsidR="00381E4F">
        <w:t xml:space="preserve"> </w:t>
      </w:r>
      <w:r w:rsidR="006443AA">
        <w:t>0.11</w:t>
      </w:r>
      <w:r w:rsidR="00B810E3">
        <w:t> </w:t>
      </w:r>
      <w:r w:rsidR="00400E0D">
        <w:t>ft</w:t>
      </w:r>
      <w:r w:rsidR="00400E0D" w:rsidRPr="003665AA">
        <w:rPr>
          <w:vertAlign w:val="superscript"/>
        </w:rPr>
        <w:t>3</w:t>
      </w:r>
      <w:r w:rsidR="00400E0D">
        <w:t xml:space="preserve">/s. Larger base-flow reductions </w:t>
      </w:r>
      <w:ins w:id="1044" w:author="Author">
        <w:r w:rsidR="007E1557">
          <w:t xml:space="preserve">than those simulated for Cedar Run </w:t>
        </w:r>
      </w:ins>
      <w:r w:rsidR="00400E0D">
        <w:t xml:space="preserve">occurred at streamflow-gaging stations </w:t>
      </w:r>
      <w:proofErr w:type="spellStart"/>
      <w:r w:rsidR="00400E0D">
        <w:t>Wrangel</w:t>
      </w:r>
      <w:proofErr w:type="spellEnd"/>
      <w:r w:rsidR="00400E0D">
        <w:t xml:space="preserve"> Brook at Mule Road near Toms River, N.J. (01408592); South Branch </w:t>
      </w:r>
      <w:proofErr w:type="spellStart"/>
      <w:r w:rsidR="00400E0D">
        <w:t>Metedeconk</w:t>
      </w:r>
      <w:proofErr w:type="spellEnd"/>
      <w:r w:rsidR="00400E0D">
        <w:t xml:space="preserve"> River near Lakewood, N.J. (01408150); Toms River near Toms River, N.J. (01408500); Cedar Creek at Lanoka Harbor, N.J. (01409000); and Oswego River at Harrisville, N.J. (01410000). The largest reduction in base flow between the two simulations </w:t>
      </w:r>
      <w:r>
        <w:t xml:space="preserve">occurs </w:t>
      </w:r>
      <w:r w:rsidR="00400E0D">
        <w:t xml:space="preserve">at </w:t>
      </w:r>
      <w:r w:rsidR="00340276">
        <w:t xml:space="preserve">the </w:t>
      </w:r>
      <w:commentRangeStart w:id="1045"/>
      <w:r w:rsidR="00340276">
        <w:t>simulated location of</w:t>
      </w:r>
      <w:commentRangeEnd w:id="1045"/>
      <w:r w:rsidR="007338F2">
        <w:rPr>
          <w:rStyle w:val="CommentReference"/>
        </w:rPr>
        <w:commentReference w:id="1045"/>
      </w:r>
      <w:r w:rsidR="00340276">
        <w:t xml:space="preserve"> </w:t>
      </w:r>
      <w:del w:id="1046" w:author="Author">
        <w:r w:rsidR="00400E0D" w:rsidDel="007338F2">
          <w:delText xml:space="preserve">streamflow-gaging station </w:delText>
        </w:r>
      </w:del>
      <w:r w:rsidR="00400E0D">
        <w:t>Toms River near Toms River, N.J. (01408500)</w:t>
      </w:r>
      <w:ins w:id="1047" w:author="Author">
        <w:r w:rsidR="007338F2">
          <w:t xml:space="preserve"> streamflow-gaging station</w:t>
        </w:r>
      </w:ins>
      <w:r w:rsidR="00400E0D">
        <w:t xml:space="preserve">, which </w:t>
      </w:r>
      <w:r w:rsidR="00471699">
        <w:t xml:space="preserve">has </w:t>
      </w:r>
      <w:r w:rsidR="00400E0D">
        <w:t>a minimum decrease of 6</w:t>
      </w:r>
      <w:r w:rsidR="006443AA">
        <w:t>.8</w:t>
      </w:r>
      <w:r w:rsidR="00400E0D">
        <w:t xml:space="preserve"> and a m</w:t>
      </w:r>
      <w:r w:rsidR="006443AA">
        <w:t xml:space="preserve">aximum </w:t>
      </w:r>
      <w:proofErr w:type="gramStart"/>
      <w:r w:rsidR="006443AA">
        <w:t xml:space="preserve">of </w:t>
      </w:r>
      <w:r w:rsidR="00400E0D">
        <w:t>9</w:t>
      </w:r>
      <w:r w:rsidR="006443AA">
        <w:t>.5</w:t>
      </w:r>
      <w:r w:rsidR="00B810E3">
        <w:t> </w:t>
      </w:r>
      <w:r w:rsidR="00400E0D">
        <w:t>ft</w:t>
      </w:r>
      <w:r w:rsidR="00400E0D" w:rsidRPr="003665AA">
        <w:rPr>
          <w:vertAlign w:val="superscript"/>
        </w:rPr>
        <w:t>3</w:t>
      </w:r>
      <w:r w:rsidR="00400E0D">
        <w:t>/s</w:t>
      </w:r>
      <w:proofErr w:type="gramEnd"/>
      <w:r w:rsidR="00400E0D">
        <w:t>.</w:t>
      </w:r>
    </w:p>
    <w:p w:rsidR="00882C5A" w:rsidRDefault="006443AA" w:rsidP="00E11F86">
      <w:pPr>
        <w:pStyle w:val="BodyText"/>
      </w:pPr>
      <w:r>
        <w:t>T</w:t>
      </w:r>
      <w:r w:rsidR="00400E0D">
        <w:t xml:space="preserve">he percent reduction in base flow from </w:t>
      </w:r>
      <w:r w:rsidR="00E5551D">
        <w:t>no-withdrawal</w:t>
      </w:r>
      <w:r w:rsidR="00400E0D">
        <w:t xml:space="preserve"> to </w:t>
      </w:r>
      <w:proofErr w:type="spellStart"/>
      <w:r w:rsidR="00886A45">
        <w:t>post</w:t>
      </w:r>
      <w:del w:id="1048" w:author="Author">
        <w:r w:rsidR="00886A45" w:rsidDel="00886A45">
          <w:delText>-</w:delText>
        </w:r>
      </w:del>
      <w:r w:rsidR="005C7535">
        <w:t>development</w:t>
      </w:r>
      <w:proofErr w:type="spellEnd"/>
      <w:r w:rsidR="005C7535">
        <w:t xml:space="preserve"> withdrawal conditions</w:t>
      </w:r>
      <w:r w:rsidR="00400E0D">
        <w:t xml:space="preserve"> indicates that all streamflow-gaging stations had less than a 9-percent reduction. </w:t>
      </w:r>
      <w:r w:rsidR="00400E0D" w:rsidRPr="00EC4038">
        <w:t>S</w:t>
      </w:r>
      <w:r w:rsidR="00400E0D" w:rsidRPr="00E2391A">
        <w:t>treamflow-gaging station</w:t>
      </w:r>
      <w:r w:rsidR="00400E0D" w:rsidRPr="00EC4038">
        <w:t>s</w:t>
      </w:r>
      <w:r w:rsidR="00400E0D" w:rsidRPr="00E2391A">
        <w:t xml:space="preserve"> </w:t>
      </w:r>
      <w:proofErr w:type="spellStart"/>
      <w:r w:rsidR="00400E0D">
        <w:t>Wrangel</w:t>
      </w:r>
      <w:proofErr w:type="spellEnd"/>
      <w:r w:rsidR="00400E0D">
        <w:t xml:space="preserve"> Brook at Mule Road near Toms River, N.J. (01408592) and </w:t>
      </w:r>
      <w:r w:rsidR="00400E0D" w:rsidRPr="00EC4038">
        <w:t>North</w:t>
      </w:r>
      <w:r w:rsidR="00400E0D" w:rsidRPr="00E2391A">
        <w:t xml:space="preserve"> Branch </w:t>
      </w:r>
      <w:proofErr w:type="spellStart"/>
      <w:r w:rsidR="00400E0D" w:rsidRPr="00E2391A">
        <w:t>Metedeconk</w:t>
      </w:r>
      <w:proofErr w:type="spellEnd"/>
      <w:r w:rsidR="00400E0D" w:rsidRPr="00E2391A">
        <w:t xml:space="preserve"> River near Lakewood, N.J. (</w:t>
      </w:r>
      <w:r w:rsidR="00400E0D">
        <w:t>0140</w:t>
      </w:r>
      <w:r w:rsidR="00400E0D" w:rsidRPr="00E2391A">
        <w:t>81</w:t>
      </w:r>
      <w:r w:rsidR="00400E0D" w:rsidRPr="00EC4038">
        <w:t>2</w:t>
      </w:r>
      <w:r w:rsidR="00400E0D" w:rsidRPr="00E2391A">
        <w:t xml:space="preserve">0) </w:t>
      </w:r>
      <w:r w:rsidR="00400E0D">
        <w:t xml:space="preserve">in the northern part of the study area had the </w:t>
      </w:r>
      <w:r w:rsidRPr="006443AA">
        <w:t xml:space="preserve">highest </w:t>
      </w:r>
      <w:r w:rsidR="00400E0D" w:rsidRPr="006443AA">
        <w:t xml:space="preserve">percent </w:t>
      </w:r>
      <w:r w:rsidRPr="006443AA">
        <w:t xml:space="preserve">and highest average percent </w:t>
      </w:r>
      <w:r w:rsidR="00400E0D" w:rsidRPr="006443AA">
        <w:t>reduction</w:t>
      </w:r>
      <w:ins w:id="1049" w:author="Author">
        <w:r w:rsidR="007338F2">
          <w:t>s</w:t>
        </w:r>
      </w:ins>
      <w:r w:rsidR="00400E0D" w:rsidRPr="006443AA">
        <w:t xml:space="preserve"> in base flow</w:t>
      </w:r>
      <w:ins w:id="1050" w:author="Author">
        <w:r w:rsidR="007338F2">
          <w:t>s</w:t>
        </w:r>
      </w:ins>
      <w:r w:rsidR="00400E0D" w:rsidRPr="006443AA">
        <w:t xml:space="preserve">, whereas Cedar Creek </w:t>
      </w:r>
      <w:r w:rsidR="00400E0D">
        <w:t xml:space="preserve">at Lanoka </w:t>
      </w:r>
      <w:r w:rsidR="00400E0D">
        <w:lastRenderedPageBreak/>
        <w:t>Harbor, N.J. (01409000), and Oswego River at Harrisville, N.J. (01410000), in the central and southern part of the study area, respectively, had the lowest percent reduction</w:t>
      </w:r>
      <w:ins w:id="1051" w:author="Author">
        <w:r w:rsidR="007338F2">
          <w:t>s</w:t>
        </w:r>
      </w:ins>
      <w:r w:rsidR="00400E0D" w:rsidRPr="00931E08">
        <w:t>.</w:t>
      </w:r>
    </w:p>
    <w:p w:rsidR="00661905" w:rsidRDefault="00661905" w:rsidP="00661905">
      <w:pPr>
        <w:pStyle w:val="TableTitle"/>
      </w:pPr>
      <w:bookmarkStart w:id="1052" w:name="_Toc404165519"/>
      <w:commentRangeStart w:id="1053"/>
      <w:r>
        <w:t xml:space="preserve">Simulated base-flow reductions at selected streamflow-gaging stations from no-withdrawal to </w:t>
      </w:r>
      <w:proofErr w:type="spellStart"/>
      <w:r w:rsidR="00886A45">
        <w:t>post</w:t>
      </w:r>
      <w:del w:id="1054" w:author="Author">
        <w:r w:rsidR="00886A45" w:rsidDel="00886A45">
          <w:delText>-</w:delText>
        </w:r>
      </w:del>
      <w:r>
        <w:t>development</w:t>
      </w:r>
      <w:proofErr w:type="spellEnd"/>
      <w:r>
        <w:t xml:space="preserve"> withdrawal </w:t>
      </w:r>
      <w:ins w:id="1055" w:author="Author">
        <w:r w:rsidR="000403CC">
          <w:t xml:space="preserve">conditions </w:t>
        </w:r>
      </w:ins>
      <w:r>
        <w:t xml:space="preserve">and </w:t>
      </w:r>
      <w:ins w:id="1056" w:author="Author">
        <w:r w:rsidR="000403CC">
          <w:t xml:space="preserve">from no-withdrawal to </w:t>
        </w:r>
      </w:ins>
      <w:r>
        <w:t>maximum-allocation withdrawal condition</w:t>
      </w:r>
      <w:r w:rsidR="006C332A">
        <w:t>s</w:t>
      </w:r>
      <w:r>
        <w:t>, Ocean County study area, New Jersey.</w:t>
      </w:r>
      <w:commentRangeEnd w:id="1053"/>
      <w:r w:rsidR="007F2395">
        <w:rPr>
          <w:rStyle w:val="CommentReference"/>
          <w:rFonts w:ascii="Times New Roman" w:hAnsi="Times New Roman"/>
          <w:szCs w:val="20"/>
        </w:rPr>
        <w:commentReference w:id="1053"/>
      </w:r>
      <w:bookmarkEnd w:id="1052"/>
    </w:p>
    <w:p w:rsidR="00882C5A" w:rsidRDefault="00400E0D" w:rsidP="00E11F86">
      <w:pPr>
        <w:pStyle w:val="BodyText"/>
      </w:pPr>
      <w:r>
        <w:t>During extended periods of little or no precipitation, streamflow in the Coastal Plain of New Jersey can be entirely from base flow.</w:t>
      </w:r>
      <w:del w:id="1057" w:author="Author">
        <w:r w:rsidDel="00B47FDA">
          <w:delText xml:space="preserve"> </w:delText>
        </w:r>
        <w:commentRangeStart w:id="1058"/>
        <w:r w:rsidDel="00B47FDA">
          <w:delText>Base flow is that part of freshwater that flows into streams from the groundwater-flow system</w:delText>
        </w:r>
      </w:del>
      <w:r>
        <w:t>.</w:t>
      </w:r>
      <w:commentRangeEnd w:id="1058"/>
      <w:r w:rsidR="00B47FDA">
        <w:rPr>
          <w:rStyle w:val="CommentReference"/>
        </w:rPr>
        <w:commentReference w:id="1058"/>
      </w:r>
      <w:r>
        <w:t xml:space="preserve"> During periods of normal precipitation, the total amount of streamflow at any point in a stream includes both base flow and overland flow from storms. The total base-flow rate in streams that drain into the Barnegat </w:t>
      </w:r>
      <w:r w:rsidR="00605377">
        <w:t>Bay</w:t>
      </w:r>
      <w:del w:id="1059" w:author="Author">
        <w:r w:rsidR="00605377" w:rsidDel="00605377">
          <w:delText>–</w:delText>
        </w:r>
      </w:del>
      <w:ins w:id="1060" w:author="Author">
        <w:r w:rsidR="00605377">
          <w:t>-</w:t>
        </w:r>
      </w:ins>
      <w:r>
        <w:t xml:space="preserve">Little Egg Harbor estuary </w:t>
      </w:r>
      <w:r w:rsidR="005B29DB">
        <w:t xml:space="preserve">is </w:t>
      </w:r>
      <w:r>
        <w:t>calculated for each model simulatio</w:t>
      </w:r>
      <w:r w:rsidR="00CB2EBC">
        <w:t>n</w:t>
      </w:r>
      <w:r w:rsidR="00340276">
        <w:t xml:space="preserve"> </w:t>
      </w:r>
      <w:del w:id="1061" w:author="Author">
        <w:r w:rsidR="00340276" w:rsidDel="00B47FDA">
          <w:delText>and</w:delText>
        </w:r>
        <w:r w:rsidR="00CB2EBC" w:rsidDel="00B47FDA">
          <w:delText xml:space="preserve"> are shown in </w:delText>
        </w:r>
      </w:del>
      <w:ins w:id="1062" w:author="Author">
        <w:r w:rsidR="00B47FDA">
          <w:t>(</w:t>
        </w:r>
      </w:ins>
      <w:r w:rsidR="00CB2EBC">
        <w:t>table 12</w:t>
      </w:r>
      <w:ins w:id="1063" w:author="Author">
        <w:r w:rsidR="00B47FDA">
          <w:t>)</w:t>
        </w:r>
      </w:ins>
      <w:r>
        <w:t xml:space="preserve">. The amount of base flow that reaches Barnegat </w:t>
      </w:r>
      <w:r w:rsidR="00605377">
        <w:t>Bay</w:t>
      </w:r>
      <w:del w:id="1064" w:author="Author">
        <w:r w:rsidR="00605377" w:rsidDel="00605377">
          <w:delText>–</w:delText>
        </w:r>
      </w:del>
      <w:ins w:id="1065" w:author="Author">
        <w:r w:rsidR="00605377">
          <w:t>-</w:t>
        </w:r>
      </w:ins>
      <w:r>
        <w:t>Little Egg Harbor estuary is dependent on the amount of precipitation that falls on the land surface and ultimately recharges the surficial aquifer and the amount of groundwater withdrawn from the shallow aquifer system</w:t>
      </w:r>
      <w:r w:rsidR="00E33566">
        <w:t>, as well as</w:t>
      </w:r>
      <w:del w:id="1066" w:author="Author">
        <w:r w:rsidR="00E33566" w:rsidDel="000403CC">
          <w:delText>,</w:delText>
        </w:r>
      </w:del>
      <w:r w:rsidR="00E33566">
        <w:t xml:space="preserve"> the location of streams and drains that influence the directions of flow within the unconfined and confined aquifers</w:t>
      </w:r>
      <w:r>
        <w:t xml:space="preserve">. </w:t>
      </w:r>
      <w:r w:rsidR="003C4D9E">
        <w:t xml:space="preserve">Of the </w:t>
      </w:r>
      <w:r w:rsidR="00340276">
        <w:t xml:space="preserve">stress periods </w:t>
      </w:r>
      <w:r w:rsidR="003C4D9E">
        <w:t xml:space="preserve">examined, </w:t>
      </w:r>
      <w:r w:rsidR="001351E2">
        <w:t>stress period 77 (</w:t>
      </w:r>
      <w:r w:rsidR="003C4D9E">
        <w:t>December 2002</w:t>
      </w:r>
      <w:r w:rsidR="001351E2">
        <w:t xml:space="preserve"> recharge)</w:t>
      </w:r>
      <w:r>
        <w:t xml:space="preserve"> had a high rate of </w:t>
      </w:r>
      <w:r w:rsidR="001D71EC">
        <w:t xml:space="preserve">simulated </w:t>
      </w:r>
      <w:r>
        <w:t xml:space="preserve">recharge to the aquifer and the highest amount of </w:t>
      </w:r>
      <w:r w:rsidR="001D71EC">
        <w:t xml:space="preserve">simulated </w:t>
      </w:r>
      <w:r>
        <w:t xml:space="preserve">base flow out of the aquifer to streams that flow into the Barnegat </w:t>
      </w:r>
      <w:r w:rsidR="00605377">
        <w:t>Bay</w:t>
      </w:r>
      <w:del w:id="1067" w:author="Author">
        <w:r w:rsidR="00605377" w:rsidDel="00605377">
          <w:delText>–</w:delText>
        </w:r>
      </w:del>
      <w:ins w:id="1068" w:author="Author">
        <w:r w:rsidR="00605377">
          <w:t>-</w:t>
        </w:r>
      </w:ins>
      <w:r>
        <w:t>Little Egg Harbor estuary.</w:t>
      </w:r>
    </w:p>
    <w:p w:rsidR="00400E0D" w:rsidRDefault="001D71EC" w:rsidP="005A2854">
      <w:pPr>
        <w:pStyle w:val="BodyText"/>
      </w:pPr>
      <w:del w:id="1069" w:author="Author">
        <w:r w:rsidDel="007F2395">
          <w:delText>Simulated b</w:delText>
        </w:r>
        <w:r w:rsidR="00400E0D" w:rsidDel="007F2395">
          <w:delText xml:space="preserve">ase flow to streams that flow into the </w:delText>
        </w:r>
        <w:r w:rsidDel="007F2395">
          <w:delText xml:space="preserve">Barnegat Bay–Little Egg Harbor </w:delText>
        </w:r>
        <w:r w:rsidR="00400E0D" w:rsidDel="007F2395">
          <w:delText>estuary under post-</w:delText>
        </w:r>
        <w:r w:rsidR="00CB2EBC" w:rsidDel="007F2395">
          <w:delText xml:space="preserve">development conditions </w:delText>
        </w:r>
        <w:r w:rsidR="00936125" w:rsidDel="007F2395">
          <w:delText xml:space="preserve">is shown in </w:delText>
        </w:r>
        <w:r w:rsidR="00CB2EBC" w:rsidDel="007F2395">
          <w:delText>table 12</w:delText>
        </w:r>
        <w:r w:rsidR="00400E0D" w:rsidDel="007F2395">
          <w:delText xml:space="preserve">. </w:delText>
        </w:r>
      </w:del>
      <w:r w:rsidR="00400E0D">
        <w:t xml:space="preserve">Results of </w:t>
      </w:r>
      <w:ins w:id="1070" w:author="Author">
        <w:r w:rsidR="00D25B65">
          <w:t>s</w:t>
        </w:r>
        <w:r w:rsidR="007F2395">
          <w:t>imulated base flow to streams that flow into the Barnegat Bay</w:t>
        </w:r>
        <w:del w:id="1071" w:author="Author">
          <w:r w:rsidR="007F2395" w:rsidDel="00605377">
            <w:delText>–</w:delText>
          </w:r>
        </w:del>
        <w:r w:rsidR="00605377">
          <w:t>-</w:t>
        </w:r>
        <w:r w:rsidR="007F2395">
          <w:t>Little Egg Harbor estuary</w:t>
        </w:r>
        <w:r w:rsidR="007F2395" w:rsidDel="007F2395">
          <w:t xml:space="preserve"> </w:t>
        </w:r>
      </w:ins>
      <w:del w:id="1072" w:author="Author">
        <w:r w:rsidR="00400E0D" w:rsidDel="007F2395">
          <w:delText xml:space="preserve">simulations </w:delText>
        </w:r>
      </w:del>
      <w:r w:rsidR="00400E0D">
        <w:t xml:space="preserve">indicate that </w:t>
      </w:r>
      <w:r w:rsidR="00E33566">
        <w:t>for stress period 64 (</w:t>
      </w:r>
      <w:r w:rsidR="00BD318A">
        <w:t>November 2001</w:t>
      </w:r>
      <w:r w:rsidR="00400E0D">
        <w:t xml:space="preserve"> </w:t>
      </w:r>
      <w:r w:rsidR="00E33566">
        <w:t>recharge)</w:t>
      </w:r>
      <w:r>
        <w:t>,</w:t>
      </w:r>
      <w:r w:rsidR="00E33566">
        <w:t xml:space="preserve"> </w:t>
      </w:r>
      <w:proofErr w:type="spellStart"/>
      <w:r w:rsidR="00886A45">
        <w:t>post</w:t>
      </w:r>
      <w:del w:id="1073" w:author="Author">
        <w:r w:rsidR="00886A45" w:rsidDel="00886A45">
          <w:delText>-</w:delText>
        </w:r>
      </w:del>
      <w:r w:rsidR="005C7535">
        <w:t>development</w:t>
      </w:r>
      <w:proofErr w:type="spellEnd"/>
      <w:r w:rsidR="005C7535">
        <w:t xml:space="preserve"> withdrawal conditions</w:t>
      </w:r>
      <w:r w:rsidR="00400E0D">
        <w:t xml:space="preserve">, base flow from all streams that flow into the Barnegat </w:t>
      </w:r>
      <w:r w:rsidR="00605377">
        <w:t>Bay</w:t>
      </w:r>
      <w:del w:id="1074" w:author="Author">
        <w:r w:rsidR="00605377" w:rsidDel="00605377">
          <w:delText>–</w:delText>
        </w:r>
      </w:del>
      <w:ins w:id="1075" w:author="Author">
        <w:r w:rsidR="00605377">
          <w:t>-</w:t>
        </w:r>
      </w:ins>
      <w:r w:rsidR="00DD6A33">
        <w:t>Little Egg Harbor estuary (287</w:t>
      </w:r>
      <w:r w:rsidR="00C51D92">
        <w:t> </w:t>
      </w:r>
      <w:r w:rsidR="00400E0D">
        <w:t>ft</w:t>
      </w:r>
      <w:r w:rsidR="00400E0D" w:rsidRPr="003665AA">
        <w:rPr>
          <w:vertAlign w:val="superscript"/>
        </w:rPr>
        <w:t>3</w:t>
      </w:r>
      <w:r w:rsidR="00400E0D">
        <w:t>/s) is less than hal</w:t>
      </w:r>
      <w:r w:rsidR="00BD318A">
        <w:t xml:space="preserve">f of </w:t>
      </w:r>
      <w:r w:rsidR="00610234">
        <w:t>base flow</w:t>
      </w:r>
      <w:r w:rsidR="00C51D92">
        <w:t xml:space="preserve"> (710 </w:t>
      </w:r>
      <w:r w:rsidR="00D151B7">
        <w:t>ft</w:t>
      </w:r>
      <w:r w:rsidR="00D151B7" w:rsidRPr="003665AA">
        <w:rPr>
          <w:vertAlign w:val="superscript"/>
        </w:rPr>
        <w:t>3</w:t>
      </w:r>
      <w:r w:rsidR="00D151B7">
        <w:t xml:space="preserve">/s) </w:t>
      </w:r>
      <w:r w:rsidR="00F10A37">
        <w:t>for stress period 77 (</w:t>
      </w:r>
      <w:r w:rsidR="00DD6A33">
        <w:t xml:space="preserve">December 2002 </w:t>
      </w:r>
      <w:r w:rsidR="00F10A37">
        <w:t>recharge</w:t>
      </w:r>
      <w:r w:rsidR="00D151B7">
        <w:t xml:space="preserve">) </w:t>
      </w:r>
      <w:r w:rsidR="00400E0D">
        <w:t xml:space="preserve">as a result of much lower </w:t>
      </w:r>
      <w:r w:rsidR="00E33566">
        <w:t xml:space="preserve">seasonal </w:t>
      </w:r>
      <w:r w:rsidR="00400E0D">
        <w:t xml:space="preserve">recharge </w:t>
      </w:r>
      <w:r w:rsidR="00400E0D">
        <w:lastRenderedPageBreak/>
        <w:t>rates and larger withdrawals</w:t>
      </w:r>
      <w:ins w:id="1076" w:author="Author">
        <w:r w:rsidR="007F2395">
          <w:t xml:space="preserve"> (table 12)</w:t>
        </w:r>
      </w:ins>
      <w:r w:rsidR="00400E0D">
        <w:t xml:space="preserve">. </w:t>
      </w:r>
      <w:commentRangeStart w:id="1077"/>
      <w:r w:rsidR="00400E0D">
        <w:t xml:space="preserve">Results of </w:t>
      </w:r>
      <w:ins w:id="1078" w:author="Author">
        <w:r w:rsidR="00521C11">
          <w:t xml:space="preserve">comparing </w:t>
        </w:r>
      </w:ins>
      <w:r w:rsidR="00400E0D">
        <w:t xml:space="preserve">the simulation of </w:t>
      </w:r>
      <w:proofErr w:type="spellStart"/>
      <w:r w:rsidR="00886A45">
        <w:t>post</w:t>
      </w:r>
      <w:del w:id="1079" w:author="Author">
        <w:r w:rsidR="00886A45" w:rsidDel="00886A45">
          <w:delText>-</w:delText>
        </w:r>
      </w:del>
      <w:r w:rsidR="00400E0D">
        <w:t>development</w:t>
      </w:r>
      <w:proofErr w:type="spellEnd"/>
      <w:r w:rsidR="00400E0D">
        <w:t xml:space="preserve"> withdrawal conditions</w:t>
      </w:r>
      <w:del w:id="1080" w:author="Author">
        <w:r w:rsidR="00400E0D" w:rsidDel="007F2395">
          <w:delText>, as</w:delText>
        </w:r>
        <w:r w:rsidR="00400E0D" w:rsidDel="00521C11">
          <w:delText xml:space="preserve"> compared</w:delText>
        </w:r>
      </w:del>
      <w:r w:rsidR="00400E0D">
        <w:t xml:space="preserve"> </w:t>
      </w:r>
      <w:del w:id="1081" w:author="Author">
        <w:r w:rsidR="00400E0D" w:rsidDel="006A4274">
          <w:delText xml:space="preserve">to </w:delText>
        </w:r>
      </w:del>
      <w:ins w:id="1082" w:author="Author">
        <w:r w:rsidR="006A4274">
          <w:t xml:space="preserve">with </w:t>
        </w:r>
      </w:ins>
      <w:r w:rsidR="00E5551D">
        <w:t>no-withdrawal</w:t>
      </w:r>
      <w:r w:rsidR="00400E0D">
        <w:t xml:space="preserve"> conditions</w:t>
      </w:r>
      <w:del w:id="1083" w:author="Author">
        <w:r w:rsidR="00400E0D" w:rsidDel="007F2395">
          <w:delText>,</w:delText>
        </w:r>
      </w:del>
      <w:r w:rsidR="00400E0D">
        <w:t xml:space="preserve"> indicate</w:t>
      </w:r>
      <w:del w:id="1084" w:author="Author">
        <w:r w:rsidDel="007F2395">
          <w:delText>s</w:delText>
        </w:r>
      </w:del>
      <w:r>
        <w:t xml:space="preserve"> there is </w:t>
      </w:r>
      <w:r w:rsidR="00C51D92">
        <w:t>39 </w:t>
      </w:r>
      <w:r w:rsidR="00463AA9">
        <w:t>ft</w:t>
      </w:r>
      <w:r w:rsidR="00463AA9" w:rsidRPr="003665AA">
        <w:rPr>
          <w:vertAlign w:val="superscript"/>
        </w:rPr>
        <w:t>3</w:t>
      </w:r>
      <w:r w:rsidR="00463AA9">
        <w:t>/s (12</w:t>
      </w:r>
      <w:r w:rsidR="00C8668C">
        <w:t xml:space="preserve"> percent</w:t>
      </w:r>
      <w:r w:rsidR="00463AA9">
        <w:t xml:space="preserve">) </w:t>
      </w:r>
      <w:r>
        <w:t>less</w:t>
      </w:r>
      <w:r w:rsidR="00400E0D">
        <w:t xml:space="preserve"> base flow reaching the Barnegat </w:t>
      </w:r>
      <w:r w:rsidR="00605377">
        <w:t>Bay</w:t>
      </w:r>
      <w:del w:id="1085" w:author="Author">
        <w:r w:rsidR="00605377" w:rsidDel="00605377">
          <w:delText>–</w:delText>
        </w:r>
      </w:del>
      <w:ins w:id="1086" w:author="Author">
        <w:r w:rsidR="00605377">
          <w:t>-</w:t>
        </w:r>
      </w:ins>
      <w:r w:rsidR="00400E0D">
        <w:t>Litt</w:t>
      </w:r>
      <w:r w:rsidR="00BD318A">
        <w:t xml:space="preserve">le Egg Harbor estuary during </w:t>
      </w:r>
      <w:r w:rsidR="00E33566">
        <w:t>stress perio</w:t>
      </w:r>
      <w:r w:rsidR="00062896">
        <w:t>d</w:t>
      </w:r>
      <w:r w:rsidR="00E33566">
        <w:t xml:space="preserve"> 64 (</w:t>
      </w:r>
      <w:r w:rsidR="00BD318A">
        <w:t>November 2001</w:t>
      </w:r>
      <w:r>
        <w:t xml:space="preserve"> </w:t>
      </w:r>
      <w:r w:rsidR="00E33566">
        <w:t>recharge)</w:t>
      </w:r>
      <w:r w:rsidR="00BD318A">
        <w:t xml:space="preserve"> </w:t>
      </w:r>
      <w:r w:rsidR="00400E0D">
        <w:t>and</w:t>
      </w:r>
      <w:r w:rsidR="00C51D92">
        <w:t xml:space="preserve"> 49 </w:t>
      </w:r>
      <w:r w:rsidR="00463AA9">
        <w:t>ft</w:t>
      </w:r>
      <w:r w:rsidR="00463AA9" w:rsidRPr="003665AA">
        <w:rPr>
          <w:vertAlign w:val="superscript"/>
        </w:rPr>
        <w:t>3</w:t>
      </w:r>
      <w:r w:rsidR="00463AA9">
        <w:t>/s (6.4</w:t>
      </w:r>
      <w:r w:rsidR="00C8668C">
        <w:t xml:space="preserve"> percent</w:t>
      </w:r>
      <w:r w:rsidR="00463AA9">
        <w:t>) less</w:t>
      </w:r>
      <w:r w:rsidR="00BD318A">
        <w:t xml:space="preserve"> during </w:t>
      </w:r>
      <w:r w:rsidR="00E33566">
        <w:t>stress period 77 (</w:t>
      </w:r>
      <w:r w:rsidR="00BD318A">
        <w:t xml:space="preserve">December </w:t>
      </w:r>
      <w:r w:rsidR="00400E0D">
        <w:t>2002</w:t>
      </w:r>
      <w:r w:rsidR="00E33566">
        <w:t xml:space="preserve"> recharge)</w:t>
      </w:r>
      <w:del w:id="1087" w:author="Author">
        <w:r w:rsidR="00400E0D" w:rsidDel="00521C11">
          <w:delText>,</w:delText>
        </w:r>
      </w:del>
      <w:r w:rsidR="00400E0D">
        <w:t xml:space="preserve"> due to groundwater withdrawals</w:t>
      </w:r>
      <w:ins w:id="1088" w:author="Author">
        <w:r w:rsidR="00521C11">
          <w:t xml:space="preserve"> than during the no-withdrawal simulations</w:t>
        </w:r>
      </w:ins>
      <w:r w:rsidR="00400E0D">
        <w:t>.</w:t>
      </w:r>
      <w:commentRangeEnd w:id="1077"/>
      <w:r w:rsidR="006C785F">
        <w:rPr>
          <w:rStyle w:val="CommentReference"/>
        </w:rPr>
        <w:commentReference w:id="1077"/>
      </w:r>
    </w:p>
    <w:p w:rsidR="00661905" w:rsidRDefault="00661905" w:rsidP="00661905">
      <w:pPr>
        <w:pStyle w:val="TableTitle"/>
      </w:pPr>
      <w:bookmarkStart w:id="1089" w:name="_Toc404165520"/>
      <w:r>
        <w:t xml:space="preserve">Estimated base flow to streams that flow into the Barnegat </w:t>
      </w:r>
      <w:r w:rsidR="00605377">
        <w:t>Bay</w:t>
      </w:r>
      <w:del w:id="1090" w:author="Author">
        <w:r w:rsidR="00605377" w:rsidDel="00605377">
          <w:delText>–</w:delText>
        </w:r>
      </w:del>
      <w:ins w:id="1091" w:author="Author">
        <w:r w:rsidR="00605377">
          <w:t>-</w:t>
        </w:r>
      </w:ins>
      <w:r>
        <w:t>Little Egg Harbor estuary, Ocean County study area, New Jersey.</w:t>
      </w:r>
      <w:bookmarkEnd w:id="1089"/>
    </w:p>
    <w:p w:rsidR="00400E0D" w:rsidRDefault="00D122F8" w:rsidP="005A2854">
      <w:pPr>
        <w:pStyle w:val="BodyText"/>
      </w:pPr>
      <w:r>
        <w:t xml:space="preserve">Simulated water levels </w:t>
      </w:r>
      <w:r w:rsidR="00400E0D">
        <w:t xml:space="preserve">from </w:t>
      </w:r>
      <w:proofErr w:type="spellStart"/>
      <w:r w:rsidR="00886A45">
        <w:t>post</w:t>
      </w:r>
      <w:del w:id="1092" w:author="Author">
        <w:r w:rsidR="00886A45" w:rsidDel="00886A45">
          <w:delText>-</w:delText>
        </w:r>
      </w:del>
      <w:r w:rsidR="00400E0D">
        <w:t>devel</w:t>
      </w:r>
      <w:r>
        <w:t>opment</w:t>
      </w:r>
      <w:proofErr w:type="spellEnd"/>
      <w:r>
        <w:t xml:space="preserve"> withdrawal conditions at</w:t>
      </w:r>
      <w:r w:rsidR="00400E0D">
        <w:t xml:space="preserve"> wells </w:t>
      </w:r>
      <w:r w:rsidR="00FE127C">
        <w:t>29–</w:t>
      </w:r>
      <w:r w:rsidR="00400E0D">
        <w:t xml:space="preserve">141, </w:t>
      </w:r>
      <w:r w:rsidR="00FE127C">
        <w:t>29–</w:t>
      </w:r>
      <w:r w:rsidR="00400E0D">
        <w:t xml:space="preserve">513, </w:t>
      </w:r>
      <w:r w:rsidR="00FE127C">
        <w:t>29–</w:t>
      </w:r>
      <w:r w:rsidR="00400E0D">
        <w:t xml:space="preserve">1060 and </w:t>
      </w:r>
      <w:r w:rsidR="00FE127C">
        <w:t>29–</w:t>
      </w:r>
      <w:r w:rsidR="00400E0D">
        <w:t>17, screened in the Kirkwood-</w:t>
      </w:r>
      <w:proofErr w:type="spellStart"/>
      <w:r w:rsidR="00400E0D">
        <w:t>Cohansey</w:t>
      </w:r>
      <w:proofErr w:type="spellEnd"/>
      <w:r w:rsidR="00400E0D">
        <w:t xml:space="preserve"> aquifer system</w:t>
      </w:r>
      <w:del w:id="1093" w:author="Author">
        <w:r w:rsidR="00400E0D" w:rsidDel="000B1840">
          <w:delText>, are shown in figure</w:delText>
        </w:r>
        <w:r w:rsidR="00CB2EBC" w:rsidDel="000B1840">
          <w:delText xml:space="preserve"> 2</w:delText>
        </w:r>
        <w:r w:rsidR="00337A99" w:rsidDel="000B1840">
          <w:delText>1</w:delText>
        </w:r>
        <w:r w:rsidR="005A6845" w:rsidDel="000B1840">
          <w:delText>. Simulated water levels at</w:delText>
        </w:r>
        <w:r w:rsidR="00400E0D" w:rsidDel="000B1840">
          <w:delText xml:space="preserve"> those wel</w:delText>
        </w:r>
        <w:r w:rsidR="005A6845" w:rsidDel="000B1840">
          <w:delText>ls</w:delText>
        </w:r>
      </w:del>
      <w:r w:rsidR="005A6845">
        <w:t xml:space="preserve"> </w:t>
      </w:r>
      <w:r w:rsidR="00471699">
        <w:t xml:space="preserve">are </w:t>
      </w:r>
      <w:r w:rsidR="00C51D92">
        <w:t>less than 1 </w:t>
      </w:r>
      <w:r w:rsidR="005A6845">
        <w:t xml:space="preserve">ft </w:t>
      </w:r>
      <w:r w:rsidR="00C20649">
        <w:t xml:space="preserve">lower </w:t>
      </w:r>
      <w:del w:id="1094" w:author="Author">
        <w:r w:rsidR="005A6845" w:rsidDel="000B1840">
          <w:delText>compared to</w:delText>
        </w:r>
      </w:del>
      <w:ins w:id="1095" w:author="Author">
        <w:r w:rsidR="000B1840">
          <w:t>than they would be</w:t>
        </w:r>
      </w:ins>
      <w:r w:rsidR="005A6845">
        <w:t xml:space="preserve"> </w:t>
      </w:r>
      <w:del w:id="1096" w:author="Author">
        <w:r w:rsidR="005A6845" w:rsidDel="000B1840">
          <w:delText>simulation of</w:delText>
        </w:r>
      </w:del>
      <w:ins w:id="1097" w:author="Author">
        <w:r w:rsidR="000B1840">
          <w:t>based on</w:t>
        </w:r>
      </w:ins>
      <w:r w:rsidR="00400E0D">
        <w:t xml:space="preserve"> </w:t>
      </w:r>
      <w:r w:rsidR="00E5551D">
        <w:t>no-withdrawal</w:t>
      </w:r>
      <w:r w:rsidR="00400E0D">
        <w:t xml:space="preserve"> conditions</w:t>
      </w:r>
      <w:ins w:id="1098" w:author="Author">
        <w:r w:rsidR="000B1840">
          <w:t xml:space="preserve"> alone</w:t>
        </w:r>
        <w:r w:rsidR="007A5AC4">
          <w:t xml:space="preserve"> (fig. 21)</w:t>
        </w:r>
      </w:ins>
      <w:r w:rsidR="00400E0D">
        <w:t>. Simulated water levels</w:t>
      </w:r>
      <w:r w:rsidR="00CB2EBC">
        <w:t xml:space="preserve"> in well </w:t>
      </w:r>
      <w:r w:rsidR="00FE127C">
        <w:t>29–</w:t>
      </w:r>
      <w:r w:rsidR="00CB2EBC">
        <w:t xml:space="preserve">17 </w:t>
      </w:r>
      <w:r w:rsidR="00C20649">
        <w:t>are</w:t>
      </w:r>
      <w:r w:rsidR="00C51D92">
        <w:t xml:space="preserve"> 12.04 and 11.72 </w:t>
      </w:r>
      <w:r w:rsidR="00CB2EBC">
        <w:t>f</w:t>
      </w:r>
      <w:r w:rsidR="006A5786">
        <w:t>ee</w:t>
      </w:r>
      <w:r w:rsidR="00CB2EBC">
        <w:t xml:space="preserve">t </w:t>
      </w:r>
      <w:r w:rsidR="00C20649">
        <w:t xml:space="preserve">lower </w:t>
      </w:r>
      <w:r w:rsidR="00CB2EBC">
        <w:t xml:space="preserve">during </w:t>
      </w:r>
      <w:r w:rsidR="00E33566">
        <w:t>stress periods 73 and 80 (</w:t>
      </w:r>
      <w:r>
        <w:t xml:space="preserve">August 2002 and March 2003 </w:t>
      </w:r>
      <w:r w:rsidR="00E33566">
        <w:t>recharge</w:t>
      </w:r>
      <w:ins w:id="1099" w:author="Author">
        <w:r w:rsidR="007A5AC4">
          <w:t>,</w:t>
        </w:r>
      </w:ins>
      <w:r w:rsidR="00E33566">
        <w:t xml:space="preserve"> </w:t>
      </w:r>
      <w:r w:rsidR="00471699">
        <w:t>respectively</w:t>
      </w:r>
      <w:ins w:id="1100" w:author="Author">
        <w:r w:rsidR="007A5AC4">
          <w:t>)</w:t>
        </w:r>
      </w:ins>
      <w:r w:rsidR="00094CA2">
        <w:t>,</w:t>
      </w:r>
      <w:ins w:id="1101" w:author="Author">
        <w:r w:rsidR="007A5AC4">
          <w:t xml:space="preserve"> than they would be under no-withdrawal conditions</w:t>
        </w:r>
      </w:ins>
      <w:r>
        <w:t xml:space="preserve"> </w:t>
      </w:r>
      <w:del w:id="1102" w:author="Author">
        <w:r w:rsidR="005A6845" w:rsidDel="007A5AC4">
          <w:delText xml:space="preserve">shown in </w:delText>
        </w:r>
      </w:del>
      <w:ins w:id="1103" w:author="Author">
        <w:r w:rsidR="007A5AC4">
          <w:t>(</w:t>
        </w:r>
      </w:ins>
      <w:r w:rsidR="00CB2EBC">
        <w:t>table 13</w:t>
      </w:r>
      <w:ins w:id="1104" w:author="Author">
        <w:r w:rsidR="007A5AC4">
          <w:t>)</w:t>
        </w:r>
      </w:ins>
      <w:r w:rsidR="00400E0D">
        <w:t xml:space="preserve">. Wells </w:t>
      </w:r>
      <w:r w:rsidR="00FE127C">
        <w:t>29–</w:t>
      </w:r>
      <w:r w:rsidR="00400E0D">
        <w:t xml:space="preserve">141, </w:t>
      </w:r>
      <w:r w:rsidR="00FE127C">
        <w:t>29–</w:t>
      </w:r>
      <w:r w:rsidR="00400E0D">
        <w:t xml:space="preserve">513 and </w:t>
      </w:r>
      <w:r w:rsidR="00FE127C">
        <w:t>29–</w:t>
      </w:r>
      <w:r w:rsidR="00400E0D">
        <w:t>1060 a</w:t>
      </w:r>
      <w:r w:rsidR="00C51D92">
        <w:t xml:space="preserve">re screened </w:t>
      </w:r>
      <w:del w:id="1105" w:author="Author">
        <w:r w:rsidR="00C51D92" w:rsidDel="009678D8">
          <w:delText xml:space="preserve">within </w:delText>
        </w:r>
      </w:del>
      <w:r w:rsidR="00C51D92">
        <w:t>50 </w:t>
      </w:r>
      <w:r w:rsidR="00400E0D">
        <w:t xml:space="preserve">feet or less </w:t>
      </w:r>
      <w:del w:id="1106" w:author="Author">
        <w:r w:rsidR="00400E0D" w:rsidDel="009678D8">
          <w:delText xml:space="preserve">of </w:delText>
        </w:r>
      </w:del>
      <w:ins w:id="1107" w:author="Author">
        <w:r w:rsidR="009678D8">
          <w:t xml:space="preserve">below </w:t>
        </w:r>
      </w:ins>
      <w:r w:rsidR="00400E0D">
        <w:t xml:space="preserve">the land </w:t>
      </w:r>
      <w:r w:rsidR="005A6845">
        <w:t>surface. T</w:t>
      </w:r>
      <w:r w:rsidR="00400E0D">
        <w:t>he small response in groundwater levels at these wells is typical of wells completed in the shallow, unconfined water-table aqui</w:t>
      </w:r>
      <w:r w:rsidR="00C51D92">
        <w:t xml:space="preserve">fer. </w:t>
      </w:r>
      <w:commentRangeStart w:id="1108"/>
      <w:r w:rsidR="00C51D92">
        <w:t xml:space="preserve">Well </w:t>
      </w:r>
      <w:r w:rsidR="00FE127C">
        <w:t>29–</w:t>
      </w:r>
      <w:r w:rsidR="00C51D92">
        <w:t>17 is screened 377 </w:t>
      </w:r>
      <w:r w:rsidR="00400E0D">
        <w:t xml:space="preserve">feet below land surface, and the groundwater-level response in this well is indicative of </w:t>
      </w:r>
      <w:proofErr w:type="spellStart"/>
      <w:r w:rsidR="007B456F">
        <w:t>semi</w:t>
      </w:r>
      <w:del w:id="1109" w:author="Author">
        <w:r w:rsidR="007B456F" w:rsidDel="007B456F">
          <w:delText>-</w:delText>
        </w:r>
      </w:del>
      <w:r w:rsidR="005A2854">
        <w:t>confined</w:t>
      </w:r>
      <w:proofErr w:type="spellEnd"/>
      <w:r w:rsidR="005A2854">
        <w:t xml:space="preserve"> conditions at depth. </w:t>
      </w:r>
      <w:commentRangeEnd w:id="1108"/>
      <w:r w:rsidR="004A1407">
        <w:rPr>
          <w:rStyle w:val="CommentReference"/>
        </w:rPr>
        <w:commentReference w:id="1108"/>
      </w:r>
    </w:p>
    <w:p w:rsidR="00661905" w:rsidRPr="002D6FF4" w:rsidRDefault="00661905" w:rsidP="00661905">
      <w:pPr>
        <w:pStyle w:val="TableTitle"/>
      </w:pPr>
      <w:bookmarkStart w:id="1110" w:name="_Toc404165521"/>
      <w:r>
        <w:t xml:space="preserve">Simulated water levels during no-withdrawal, </w:t>
      </w:r>
      <w:proofErr w:type="spellStart"/>
      <w:r w:rsidR="00886A45">
        <w:t>post</w:t>
      </w:r>
      <w:del w:id="1111" w:author="Author">
        <w:r w:rsidR="00886A45" w:rsidDel="00886A45">
          <w:delText>-</w:delText>
        </w:r>
      </w:del>
      <w:r>
        <w:t>development</w:t>
      </w:r>
      <w:proofErr w:type="spellEnd"/>
      <w:r>
        <w:t xml:space="preserve"> withdrawal, and maximum-allocation withdrawal conditions at selected wells, stress periods 73 (August 2002) and 80 (March 2003), Ocean County study area, New Jersey.</w:t>
      </w:r>
      <w:bookmarkEnd w:id="1110"/>
    </w:p>
    <w:p w:rsidR="00A2661F" w:rsidRDefault="00400E0D" w:rsidP="00D02CB1">
      <w:pPr>
        <w:pStyle w:val="BodyText"/>
      </w:pPr>
      <w:bookmarkStart w:id="1112" w:name="_Toc283825257"/>
      <w:bookmarkStart w:id="1113" w:name="_Toc288567191"/>
      <w:bookmarkEnd w:id="1112"/>
      <w:bookmarkEnd w:id="1113"/>
      <w:r>
        <w:t>The simulated potentiometric surface</w:t>
      </w:r>
      <w:ins w:id="1114" w:author="Author">
        <w:r w:rsidR="004A1407">
          <w:t>s</w:t>
        </w:r>
      </w:ins>
      <w:r>
        <w:t xml:space="preserve"> of the Rio Gr</w:t>
      </w:r>
      <w:r w:rsidR="00CB2EBC">
        <w:t>a</w:t>
      </w:r>
      <w:r w:rsidR="00BA7D7D">
        <w:t>nde water-</w:t>
      </w:r>
      <w:r w:rsidR="000F4C7B">
        <w:t>bearing zone (fig. 2</w:t>
      </w:r>
      <w:r w:rsidR="008E44F0">
        <w:t>5</w:t>
      </w:r>
      <w:r>
        <w:t>)</w:t>
      </w:r>
      <w:r w:rsidR="00CF24F9">
        <w:t xml:space="preserve"> during stress periods 73 </w:t>
      </w:r>
      <w:r w:rsidR="00EF4E2D">
        <w:t xml:space="preserve">(August 2002 recharge) </w:t>
      </w:r>
      <w:r w:rsidR="00CF24F9">
        <w:t>and 80</w:t>
      </w:r>
      <w:r w:rsidR="00EF4E2D">
        <w:t xml:space="preserve"> (March 2003</w:t>
      </w:r>
      <w:r w:rsidR="00B76CB3">
        <w:t xml:space="preserve"> recharge)</w:t>
      </w:r>
      <w:r>
        <w:t>, examined at we</w:t>
      </w:r>
      <w:r w:rsidR="00CB2EBC">
        <w:t xml:space="preserve">lls </w:t>
      </w:r>
      <w:r w:rsidR="00FE127C">
        <w:t>29–</w:t>
      </w:r>
      <w:r w:rsidR="00CB2EBC">
        <w:t xml:space="preserve">775 and </w:t>
      </w:r>
      <w:r w:rsidR="00FE127C">
        <w:t>29–</w:t>
      </w:r>
      <w:r w:rsidR="00CB2EBC">
        <w:t>1621 (table 13</w:t>
      </w:r>
      <w:r>
        <w:t>), indicate</w:t>
      </w:r>
      <w:del w:id="1115" w:author="Author">
        <w:r w:rsidDel="004A1407">
          <w:delText>s</w:delText>
        </w:r>
      </w:del>
      <w:r>
        <w:t xml:space="preserve"> substantial declines from </w:t>
      </w:r>
      <w:r w:rsidR="00E5551D">
        <w:t>no-withdrawal</w:t>
      </w:r>
      <w:r>
        <w:t xml:space="preserve"> conditions to</w:t>
      </w:r>
      <w:r w:rsidR="005439E9">
        <w:t xml:space="preserve"> </w:t>
      </w:r>
      <w:proofErr w:type="spellStart"/>
      <w:r w:rsidR="00886A45">
        <w:t>post</w:t>
      </w:r>
      <w:del w:id="1116" w:author="Author">
        <w:r w:rsidR="00886A45" w:rsidDel="00886A45">
          <w:delText>-</w:delText>
        </w:r>
      </w:del>
      <w:r>
        <w:t>development</w:t>
      </w:r>
      <w:proofErr w:type="spellEnd"/>
      <w:r>
        <w:t xml:space="preserve"> </w:t>
      </w:r>
      <w:r>
        <w:lastRenderedPageBreak/>
        <w:t xml:space="preserve">conditions as a result of groundwater withdrawals. Simulated groundwater levels </w:t>
      </w:r>
      <w:r w:rsidR="00CB2EBC">
        <w:t>in these wells declined approximately 39</w:t>
      </w:r>
      <w:del w:id="1117" w:author="Author">
        <w:r w:rsidR="009772CE" w:rsidDel="004A1407">
          <w:delText>–</w:delText>
        </w:r>
      </w:del>
      <w:ins w:id="1118" w:author="Author">
        <w:r w:rsidR="004A1407">
          <w:t xml:space="preserve"> to </w:t>
        </w:r>
      </w:ins>
      <w:r w:rsidR="00C51D92">
        <w:t>150 </w:t>
      </w:r>
      <w:r w:rsidR="00CB2EBC">
        <w:t>f</w:t>
      </w:r>
      <w:r w:rsidR="004729D3">
        <w:t>ee</w:t>
      </w:r>
      <w:r w:rsidR="00CB2EBC">
        <w:t xml:space="preserve">t in </w:t>
      </w:r>
      <w:r w:rsidR="00251CA6">
        <w:t>stress period 73 (</w:t>
      </w:r>
      <w:r>
        <w:t>Aug</w:t>
      </w:r>
      <w:r w:rsidR="00CB2EBC">
        <w:t>ust 2002</w:t>
      </w:r>
      <w:r w:rsidR="00251CA6">
        <w:t xml:space="preserve"> recharge) and 28</w:t>
      </w:r>
      <w:del w:id="1119" w:author="Author">
        <w:r w:rsidR="009772CE" w:rsidDel="004A1407">
          <w:delText>–</w:delText>
        </w:r>
      </w:del>
      <w:ins w:id="1120" w:author="Author">
        <w:r w:rsidR="004A1407">
          <w:t xml:space="preserve"> to </w:t>
        </w:r>
      </w:ins>
      <w:r w:rsidR="00C51D92">
        <w:t>37 </w:t>
      </w:r>
      <w:r w:rsidR="00251CA6">
        <w:t>feet in stress period 80 (March 2003 recharge)</w:t>
      </w:r>
      <w:r>
        <w:t xml:space="preserve">. Groundwater levels </w:t>
      </w:r>
      <w:r w:rsidR="004C0C59">
        <w:t xml:space="preserve">in the Rio Grande water-bearing zone </w:t>
      </w:r>
      <w:r>
        <w:t xml:space="preserve">exhibit </w:t>
      </w:r>
      <w:commentRangeStart w:id="1121"/>
      <w:r>
        <w:t>larger seasonal fluctuations</w:t>
      </w:r>
      <w:commentRangeEnd w:id="1121"/>
      <w:r w:rsidR="004A1407">
        <w:rPr>
          <w:rStyle w:val="CommentReference"/>
        </w:rPr>
        <w:commentReference w:id="1121"/>
      </w:r>
      <w:r>
        <w:t xml:space="preserve"> in areas </w:t>
      </w:r>
      <w:commentRangeStart w:id="1122"/>
      <w:r>
        <w:t>closer</w:t>
      </w:r>
      <w:commentRangeEnd w:id="1122"/>
      <w:r w:rsidR="004A1407">
        <w:rPr>
          <w:rStyle w:val="CommentReference"/>
        </w:rPr>
        <w:commentReference w:id="1122"/>
      </w:r>
      <w:r>
        <w:t xml:space="preserve"> to the center of the cone of depression in the southern par</w:t>
      </w:r>
      <w:r w:rsidR="00CB2EBC">
        <w:t>t of Long Beach Isl</w:t>
      </w:r>
      <w:r w:rsidR="00CF24F9">
        <w:t>and (fig.</w:t>
      </w:r>
      <w:r w:rsidR="000F4C7B">
        <w:t xml:space="preserve"> 2</w:t>
      </w:r>
      <w:r w:rsidR="008E44F0">
        <w:t>5</w:t>
      </w:r>
      <w:r>
        <w:t>) as reflected in the simulated hydr</w:t>
      </w:r>
      <w:r w:rsidR="00CB2EBC">
        <w:t xml:space="preserve">ograph for well </w:t>
      </w:r>
      <w:r w:rsidR="00FE127C">
        <w:t>29–</w:t>
      </w:r>
      <w:r w:rsidR="00CB2EBC">
        <w:t xml:space="preserve">1621 </w:t>
      </w:r>
      <w:commentRangeStart w:id="1123"/>
      <w:r w:rsidR="00CB2EBC">
        <w:t>(fig. 2</w:t>
      </w:r>
      <w:r w:rsidR="008E44F0">
        <w:t>1</w:t>
      </w:r>
      <w:r w:rsidR="00CF24F9">
        <w:t>F</w:t>
      </w:r>
      <w:commentRangeEnd w:id="1123"/>
      <w:r w:rsidR="00AA737B">
        <w:rPr>
          <w:rStyle w:val="CommentReference"/>
        </w:rPr>
        <w:commentReference w:id="1123"/>
      </w:r>
      <w:r>
        <w:t xml:space="preserve">). </w:t>
      </w:r>
      <w:proofErr w:type="gramStart"/>
      <w:r>
        <w:t xml:space="preserve">The simulated </w:t>
      </w:r>
      <w:r w:rsidR="00CB2EBC">
        <w:t>change</w:t>
      </w:r>
      <w:r>
        <w:t xml:space="preserve"> in water levels </w:t>
      </w:r>
      <w:r w:rsidR="00CB2EBC">
        <w:t xml:space="preserve">due to seasonal withdrawals at this well </w:t>
      </w:r>
      <w:r w:rsidR="00334BE4">
        <w:t xml:space="preserve">are sometimes </w:t>
      </w:r>
      <w:r w:rsidR="00C51D92">
        <w:t>as great as 100 </w:t>
      </w:r>
      <w:r>
        <w:t>f</w:t>
      </w:r>
      <w:r w:rsidR="004729D3">
        <w:t>ee</w:t>
      </w:r>
      <w:r>
        <w:t>t</w:t>
      </w:r>
      <w:r w:rsidR="00CB2EBC">
        <w:t xml:space="preserve"> over the course of a year</w:t>
      </w:r>
      <w:r>
        <w:t>.</w:t>
      </w:r>
      <w:proofErr w:type="gramEnd"/>
    </w:p>
    <w:p w:rsidR="00E36EA7" w:rsidRPr="00FE127C" w:rsidRDefault="00FA4C50" w:rsidP="00FE127C">
      <w:pPr>
        <w:pStyle w:val="FigureCaption"/>
      </w:pPr>
      <w:bookmarkStart w:id="1124" w:name="_Toc404165493"/>
      <w:r w:rsidRPr="00FE127C">
        <w:t>Maps showing s</w:t>
      </w:r>
      <w:r w:rsidR="00E36EA7" w:rsidRPr="00FE127C">
        <w:t xml:space="preserve">imulated potentiometric surfaces of the Rio Grande water-bearing zone, stress periods 73 (August 2002) and 80 (March 2003), during no-withdrawal, </w:t>
      </w:r>
      <w:proofErr w:type="spellStart"/>
      <w:r w:rsidR="00886A45" w:rsidRPr="00FE127C">
        <w:t>post</w:t>
      </w:r>
      <w:del w:id="1125" w:author="Author">
        <w:r w:rsidR="00886A45" w:rsidRPr="00FE127C" w:rsidDel="00886A45">
          <w:delText>-</w:delText>
        </w:r>
      </w:del>
      <w:r w:rsidR="00E36EA7" w:rsidRPr="00FE127C">
        <w:t>development</w:t>
      </w:r>
      <w:proofErr w:type="spellEnd"/>
      <w:r w:rsidR="00E36EA7" w:rsidRPr="00FE127C">
        <w:t xml:space="preserve"> withdrawal, and maximum-allocation withdrawal conditions, Ocean County study area, New Jersey.</w:t>
      </w:r>
      <w:bookmarkEnd w:id="1124"/>
    </w:p>
    <w:p w:rsidR="00400E0D" w:rsidRDefault="00A2661F" w:rsidP="00D02CB1">
      <w:pPr>
        <w:pStyle w:val="BodyText"/>
      </w:pPr>
      <w:r>
        <w:t xml:space="preserve">Regional water levels in the Rio Grande water-bearing zone simulated for </w:t>
      </w:r>
      <w:proofErr w:type="spellStart"/>
      <w:r w:rsidR="00886A45">
        <w:t>post</w:t>
      </w:r>
      <w:del w:id="1126" w:author="Author">
        <w:r w:rsidR="00886A45" w:rsidDel="00886A45">
          <w:delText>-</w:delText>
        </w:r>
      </w:del>
      <w:r>
        <w:t>development</w:t>
      </w:r>
      <w:proofErr w:type="spellEnd"/>
      <w:r>
        <w:t xml:space="preserve"> withdrawal conditions range from an </w:t>
      </w:r>
      <w:del w:id="1127" w:author="Author">
        <w:r w:rsidDel="007D48A8">
          <w:delText xml:space="preserve">elevation </w:delText>
        </w:r>
      </w:del>
      <w:ins w:id="1128" w:author="Author">
        <w:r w:rsidR="007D48A8">
          <w:t xml:space="preserve">altitude </w:t>
        </w:r>
      </w:ins>
      <w:r>
        <w:t xml:space="preserve">of </w:t>
      </w:r>
      <w:r w:rsidR="00C51D92">
        <w:t>-40 to -60 </w:t>
      </w:r>
      <w:r w:rsidR="00251CA6">
        <w:t xml:space="preserve">feet during stress period 73 (August 2002 recharge) to </w:t>
      </w:r>
      <w:r w:rsidR="00C51D92">
        <w:t>-10 to -20 </w:t>
      </w:r>
      <w:r>
        <w:t>f</w:t>
      </w:r>
      <w:r w:rsidR="004729D3">
        <w:t>ee</w:t>
      </w:r>
      <w:r>
        <w:t>t during stress period 80 to at the southern end of Long Beach</w:t>
      </w:r>
      <w:r w:rsidR="000F4C7B">
        <w:t xml:space="preserve"> Island (fig. 2</w:t>
      </w:r>
      <w:r w:rsidR="008E44F0">
        <w:t>5</w:t>
      </w:r>
      <w:r>
        <w:t xml:space="preserve">). </w:t>
      </w:r>
      <w:r w:rsidR="006057D7">
        <w:t xml:space="preserve">Drawdown of </w:t>
      </w:r>
      <w:r w:rsidR="00E5551D">
        <w:t>no-withdrawal</w:t>
      </w:r>
      <w:r w:rsidR="006057D7">
        <w:t xml:space="preserve"> potentiometric surfaces to </w:t>
      </w:r>
      <w:proofErr w:type="spellStart"/>
      <w:r w:rsidR="00886A45">
        <w:t>post</w:t>
      </w:r>
      <w:del w:id="1129" w:author="Author">
        <w:r w:rsidR="00886A45" w:rsidDel="00886A45">
          <w:delText>-</w:delText>
        </w:r>
      </w:del>
      <w:r w:rsidR="006057D7">
        <w:t>development</w:t>
      </w:r>
      <w:proofErr w:type="spellEnd"/>
      <w:r w:rsidR="006057D7">
        <w:t xml:space="preserve"> potentiometric surfaces are illustrated for the confined aquifers during </w:t>
      </w:r>
      <w:r w:rsidR="00EF4E2D">
        <w:t>stress period 73 (August 2002 recharge)</w:t>
      </w:r>
      <w:del w:id="1130" w:author="Author">
        <w:r w:rsidR="006057D7" w:rsidDel="000C79B7">
          <w:delText>,</w:delText>
        </w:r>
      </w:del>
      <w:r w:rsidR="006057D7">
        <w:t xml:space="preserve"> and represent maximum differences due to season</w:t>
      </w:r>
      <w:r w:rsidR="000F4C7B">
        <w:t>al lows in water levels (fig. 2</w:t>
      </w:r>
      <w:r w:rsidR="008E44F0">
        <w:t>6</w:t>
      </w:r>
      <w:r w:rsidR="006057D7">
        <w:t xml:space="preserve">). </w:t>
      </w:r>
      <w:r w:rsidR="00CF24F9">
        <w:t xml:space="preserve">Regional drawdown </w:t>
      </w:r>
      <w:r w:rsidR="002F118C">
        <w:t xml:space="preserve">of the Rio Grande water-bearing zone potentiometric surface </w:t>
      </w:r>
      <w:r w:rsidR="00CF24F9">
        <w:t>along Long Beach Islan</w:t>
      </w:r>
      <w:r w:rsidR="00C51D92">
        <w:t>d ranges from 20 </w:t>
      </w:r>
      <w:r w:rsidR="00CF24F9">
        <w:t>f</w:t>
      </w:r>
      <w:r w:rsidR="004729D3">
        <w:t>ee</w:t>
      </w:r>
      <w:r w:rsidR="00CF24F9">
        <w:t>t near the northern part of the barrier island to 60</w:t>
      </w:r>
      <w:del w:id="1131" w:author="Author">
        <w:r w:rsidR="009772CE" w:rsidDel="000C79B7">
          <w:delText>–</w:delText>
        </w:r>
      </w:del>
      <w:ins w:id="1132" w:author="Author">
        <w:r w:rsidR="000C79B7">
          <w:t xml:space="preserve"> to </w:t>
        </w:r>
      </w:ins>
      <w:r w:rsidR="00C51D92">
        <w:t>80 </w:t>
      </w:r>
      <w:r w:rsidR="00CF24F9">
        <w:t>f</w:t>
      </w:r>
      <w:r w:rsidR="004729D3">
        <w:t>ee</w:t>
      </w:r>
      <w:r w:rsidR="00CF24F9">
        <w:t>t near the southern end</w:t>
      </w:r>
      <w:del w:id="1133" w:author="Author">
        <w:r w:rsidR="000F4C7B" w:rsidDel="000C79B7">
          <w:delText xml:space="preserve"> (fig. 2</w:delText>
        </w:r>
        <w:r w:rsidR="008E44F0" w:rsidDel="000C79B7">
          <w:delText>6</w:delText>
        </w:r>
        <w:r w:rsidR="006057D7" w:rsidDel="000C79B7">
          <w:delText>)</w:delText>
        </w:r>
      </w:del>
      <w:r w:rsidR="006057D7">
        <w:t xml:space="preserve">. </w:t>
      </w:r>
      <w:del w:id="1134" w:author="Author">
        <w:r w:rsidR="006057D7" w:rsidDel="000C79B7">
          <w:delText>Lar</w:delText>
        </w:r>
        <w:r w:rsidR="00224E7F" w:rsidDel="000C79B7">
          <w:delText>ger d</w:delText>
        </w:r>
      </w:del>
      <w:commentRangeStart w:id="1135"/>
      <w:ins w:id="1136" w:author="Author">
        <w:r w:rsidR="000C79B7">
          <w:t>D</w:t>
        </w:r>
      </w:ins>
      <w:r w:rsidR="00224E7F">
        <w:t xml:space="preserve">rawdowns </w:t>
      </w:r>
      <w:del w:id="1137" w:author="Author">
        <w:r w:rsidR="00224E7F" w:rsidDel="000C79B7">
          <w:delText xml:space="preserve">occur </w:delText>
        </w:r>
      </w:del>
      <w:r w:rsidR="00224E7F">
        <w:t xml:space="preserve">at well </w:t>
      </w:r>
      <w:r w:rsidR="00FE127C">
        <w:t>29–</w:t>
      </w:r>
      <w:r w:rsidR="00224E7F">
        <w:t>1621</w:t>
      </w:r>
      <w:r w:rsidR="006057D7">
        <w:t xml:space="preserve"> in Holgate</w:t>
      </w:r>
      <w:ins w:id="1138" w:author="Author">
        <w:r w:rsidR="000C79B7">
          <w:t xml:space="preserve"> are larger than elsewhere</w:t>
        </w:r>
      </w:ins>
      <w:r w:rsidR="006057D7">
        <w:t>.</w:t>
      </w:r>
      <w:commentRangeEnd w:id="1135"/>
      <w:r w:rsidR="000C79B7">
        <w:rPr>
          <w:rStyle w:val="CommentReference"/>
        </w:rPr>
        <w:commentReference w:id="1135"/>
      </w:r>
    </w:p>
    <w:p w:rsidR="00400E0D" w:rsidRPr="00FE127C" w:rsidRDefault="00FA4C50" w:rsidP="00FE127C">
      <w:pPr>
        <w:pStyle w:val="FigureCaption"/>
      </w:pPr>
      <w:bookmarkStart w:id="1139" w:name="_Toc404165494"/>
      <w:r w:rsidRPr="00FE127C">
        <w:t>Maps showing s</w:t>
      </w:r>
      <w:r w:rsidR="00400E0D" w:rsidRPr="00FE127C">
        <w:t xml:space="preserve">imulated </w:t>
      </w:r>
      <w:r w:rsidR="00EC5FB6" w:rsidRPr="00FE127C">
        <w:t xml:space="preserve">drawdown of </w:t>
      </w:r>
      <w:ins w:id="1140" w:author="Author">
        <w:r w:rsidR="00590A0F" w:rsidRPr="00FE127C">
          <w:t>potentiometric surfaces of:</w:t>
        </w:r>
      </w:ins>
      <w:del w:id="1141" w:author="Author">
        <w:r w:rsidR="00EC5FB6" w:rsidRPr="00FE127C" w:rsidDel="00590A0F">
          <w:delText>the</w:delText>
        </w:r>
      </w:del>
      <w:r w:rsidR="00EC5FB6" w:rsidRPr="00FE127C">
        <w:t xml:space="preserve"> </w:t>
      </w:r>
      <w:r w:rsidR="00EC5FB6" w:rsidRPr="00FE127C">
        <w:rPr>
          <w:rStyle w:val="MultipartFigCap"/>
          <w:i w:val="0"/>
        </w:rPr>
        <w:t>A</w:t>
      </w:r>
      <w:r w:rsidR="00EC5FB6" w:rsidRPr="00FE127C">
        <w:t xml:space="preserve">, </w:t>
      </w:r>
      <w:ins w:id="1142" w:author="Author">
        <w:r w:rsidR="00590A0F" w:rsidRPr="00FE127C">
          <w:t xml:space="preserve">the </w:t>
        </w:r>
      </w:ins>
      <w:r w:rsidR="00EC5FB6" w:rsidRPr="00FE127C">
        <w:t>Rio Grande water-bearing zone</w:t>
      </w:r>
      <w:del w:id="1143" w:author="Author">
        <w:r w:rsidR="00EC5FB6" w:rsidRPr="00FE127C" w:rsidDel="00590A0F">
          <w:delText xml:space="preserve"> potentiometric surface</w:delText>
        </w:r>
      </w:del>
      <w:ins w:id="1144" w:author="Author">
        <w:r w:rsidR="00590A0F" w:rsidRPr="00FE127C">
          <w:t>;</w:t>
        </w:r>
      </w:ins>
      <w:r w:rsidR="00EC5FB6" w:rsidRPr="00FE127C">
        <w:t xml:space="preserve">, </w:t>
      </w:r>
      <w:r w:rsidR="00EC5FB6" w:rsidRPr="00FE127C">
        <w:rPr>
          <w:rStyle w:val="MultipartFigCap"/>
          <w:i w:val="0"/>
        </w:rPr>
        <w:t>B</w:t>
      </w:r>
      <w:r w:rsidR="00EC5FB6" w:rsidRPr="00FE127C">
        <w:t xml:space="preserve">, </w:t>
      </w:r>
      <w:ins w:id="1145" w:author="Author">
        <w:r w:rsidR="00590A0F" w:rsidRPr="00FE127C">
          <w:t xml:space="preserve">the </w:t>
        </w:r>
      </w:ins>
      <w:r w:rsidR="00EC5FB6" w:rsidRPr="00FE127C">
        <w:t>Atlantic City 800-foot sand, upper sand unit</w:t>
      </w:r>
      <w:del w:id="1146" w:author="Author">
        <w:r w:rsidR="00EC5FB6" w:rsidRPr="00FE127C" w:rsidDel="00590A0F">
          <w:delText>,</w:delText>
        </w:r>
      </w:del>
      <w:ins w:id="1147" w:author="Author">
        <w:r w:rsidR="00590A0F" w:rsidRPr="00FE127C">
          <w:t>;</w:t>
        </w:r>
      </w:ins>
      <w:del w:id="1148" w:author="Author">
        <w:r w:rsidR="00EC5FB6" w:rsidRPr="00FE127C" w:rsidDel="00590A0F">
          <w:delText xml:space="preserve"> potentiometric surface,</w:delText>
        </w:r>
      </w:del>
      <w:r w:rsidR="00EC5FB6" w:rsidRPr="00FE127C">
        <w:t xml:space="preserve"> </w:t>
      </w:r>
      <w:r w:rsidR="00EC5FB6" w:rsidRPr="00FE127C">
        <w:rPr>
          <w:rStyle w:val="MultipartFigCap"/>
          <w:i w:val="0"/>
        </w:rPr>
        <w:t>C</w:t>
      </w:r>
      <w:r w:rsidR="00EC5FB6" w:rsidRPr="00FE127C">
        <w:t xml:space="preserve">, </w:t>
      </w:r>
      <w:ins w:id="1149" w:author="Author">
        <w:r w:rsidR="00590A0F" w:rsidRPr="00FE127C">
          <w:t xml:space="preserve">the </w:t>
        </w:r>
      </w:ins>
      <w:r w:rsidR="00EC5FB6" w:rsidRPr="00FE127C">
        <w:t>Atlantic City 800-foot sand, lower sand unit</w:t>
      </w:r>
      <w:ins w:id="1150" w:author="Author">
        <w:r w:rsidR="00590A0F" w:rsidRPr="00FE127C">
          <w:t>;</w:t>
        </w:r>
      </w:ins>
      <w:del w:id="1151" w:author="Author">
        <w:r w:rsidR="00EC5FB6" w:rsidRPr="00FE127C" w:rsidDel="00590A0F">
          <w:delText>, potentiometric surface,</w:delText>
        </w:r>
      </w:del>
      <w:r w:rsidR="00EC5FB6" w:rsidRPr="00FE127C">
        <w:t xml:space="preserve"> and </w:t>
      </w:r>
      <w:r w:rsidR="00EC5FB6" w:rsidRPr="00FE127C">
        <w:rPr>
          <w:rStyle w:val="MultipartFigCap"/>
          <w:i w:val="0"/>
        </w:rPr>
        <w:t>D</w:t>
      </w:r>
      <w:r w:rsidR="00EC5FB6" w:rsidRPr="00FE127C">
        <w:t xml:space="preserve">, </w:t>
      </w:r>
      <w:ins w:id="1152" w:author="Author">
        <w:r w:rsidR="00590A0F" w:rsidRPr="00FE127C">
          <w:t xml:space="preserve">the </w:t>
        </w:r>
      </w:ins>
      <w:r w:rsidR="00EC5FB6" w:rsidRPr="00FE127C">
        <w:t xml:space="preserve">Piney Point aquifer </w:t>
      </w:r>
      <w:del w:id="1153" w:author="Author">
        <w:r w:rsidR="00EC5FB6" w:rsidRPr="00FE127C" w:rsidDel="00590A0F">
          <w:delText xml:space="preserve">potentiometric </w:delText>
        </w:r>
        <w:r w:rsidR="00EC5FB6" w:rsidRPr="00FE127C" w:rsidDel="00590A0F">
          <w:lastRenderedPageBreak/>
          <w:delText xml:space="preserve">surface, </w:delText>
        </w:r>
      </w:del>
      <w:r w:rsidR="00EC5FB6" w:rsidRPr="00FE127C">
        <w:t xml:space="preserve">from </w:t>
      </w:r>
      <w:r w:rsidR="00E5551D" w:rsidRPr="00FE127C">
        <w:t>no-withdrawal</w:t>
      </w:r>
      <w:r w:rsidR="00EC5FB6" w:rsidRPr="00FE127C">
        <w:t xml:space="preserve"> to </w:t>
      </w:r>
      <w:proofErr w:type="spellStart"/>
      <w:r w:rsidR="00886A45" w:rsidRPr="00FE127C">
        <w:t>post</w:t>
      </w:r>
      <w:del w:id="1154" w:author="Author">
        <w:r w:rsidR="00886A45" w:rsidRPr="00FE127C" w:rsidDel="00886A45">
          <w:delText>-</w:delText>
        </w:r>
      </w:del>
      <w:r w:rsidR="00EC5FB6" w:rsidRPr="00FE127C">
        <w:t>development</w:t>
      </w:r>
      <w:proofErr w:type="spellEnd"/>
      <w:r w:rsidR="00EC5FB6" w:rsidRPr="00FE127C">
        <w:t xml:space="preserve"> withdrawal conditions, stress period 73 (August 2002) in the Ocean County study area, New Jersey.</w:t>
      </w:r>
      <w:bookmarkEnd w:id="1139"/>
    </w:p>
    <w:p w:rsidR="00400E0D" w:rsidRPr="00BD5935" w:rsidRDefault="00400E0D" w:rsidP="008A54D9">
      <w:pPr>
        <w:pStyle w:val="BodyText"/>
      </w:pPr>
      <w:del w:id="1155" w:author="Author">
        <w:r w:rsidDel="00590A0F">
          <w:delText>Simulated water levels in wells screened in the Atlantic City 800-foot sand, upper and lower s</w:delText>
        </w:r>
        <w:r w:rsidR="007630E7" w:rsidDel="00590A0F">
          <w:delText>and units are shown in figure 2</w:delText>
        </w:r>
        <w:r w:rsidR="006A1820" w:rsidDel="00590A0F">
          <w:delText>2</w:delText>
        </w:r>
        <w:r w:rsidDel="00590A0F">
          <w:delText xml:space="preserve"> and are listed in </w:delText>
        </w:r>
        <w:r w:rsidR="007630E7" w:rsidDel="00590A0F">
          <w:delText>table 13</w:delText>
        </w:r>
        <w:r w:rsidDel="00590A0F">
          <w:delText xml:space="preserve">. </w:delText>
        </w:r>
      </w:del>
      <w:r>
        <w:t xml:space="preserve">During </w:t>
      </w:r>
      <w:proofErr w:type="spellStart"/>
      <w:r w:rsidR="00886A45">
        <w:t>post</w:t>
      </w:r>
      <w:del w:id="1156" w:author="Author">
        <w:r w:rsidR="00886A45" w:rsidDel="00886A45">
          <w:delText>-</w:delText>
        </w:r>
      </w:del>
      <w:r w:rsidR="009B21EE">
        <w:t>development</w:t>
      </w:r>
      <w:proofErr w:type="spellEnd"/>
      <w:r w:rsidR="009B21EE">
        <w:t xml:space="preserve"> withdrawal conditions</w:t>
      </w:r>
      <w:r>
        <w:t>, seasonal variations in water levels in the upper and lower sand units vary as mu</w:t>
      </w:r>
      <w:r w:rsidR="004729D3">
        <w:t>ch as 20</w:t>
      </w:r>
      <w:del w:id="1157" w:author="Author">
        <w:r w:rsidR="009772CE" w:rsidDel="00590A0F">
          <w:delText>–</w:delText>
        </w:r>
      </w:del>
      <w:ins w:id="1158" w:author="Author">
        <w:r w:rsidR="00590A0F">
          <w:t xml:space="preserve"> to </w:t>
        </w:r>
      </w:ins>
      <w:r w:rsidR="00C51D92">
        <w:t>30 </w:t>
      </w:r>
      <w:r w:rsidR="004729D3">
        <w:t>fee</w:t>
      </w:r>
      <w:r>
        <w:t>t (</w:t>
      </w:r>
      <w:r w:rsidR="004729D3">
        <w:t>fig. 2</w:t>
      </w:r>
      <w:r w:rsidR="006A1820">
        <w:t>2</w:t>
      </w:r>
      <w:ins w:id="1159" w:author="Author">
        <w:r w:rsidR="00590A0F">
          <w:t>; table 13</w:t>
        </w:r>
      </w:ins>
      <w:r>
        <w:t>). The s</w:t>
      </w:r>
      <w:r w:rsidR="007630E7">
        <w:t xml:space="preserve">imulated </w:t>
      </w:r>
      <w:proofErr w:type="spellStart"/>
      <w:r w:rsidR="00886A45">
        <w:t>post</w:t>
      </w:r>
      <w:del w:id="1160" w:author="Author">
        <w:r w:rsidR="00886A45" w:rsidDel="00886A45">
          <w:delText>-</w:delText>
        </w:r>
      </w:del>
      <w:r w:rsidR="00957128">
        <w:t>development</w:t>
      </w:r>
      <w:proofErr w:type="spellEnd"/>
      <w:r w:rsidR="00957128">
        <w:t xml:space="preserve"> </w:t>
      </w:r>
      <w:r w:rsidR="007630E7">
        <w:t>potentiometric surface</w:t>
      </w:r>
      <w:r>
        <w:t xml:space="preserve"> of the upper sand of the Atlantic City 800-fo</w:t>
      </w:r>
      <w:r w:rsidR="007630E7">
        <w:t xml:space="preserve">ot sand during stress periods </w:t>
      </w:r>
      <w:r w:rsidR="00AB7752">
        <w:t xml:space="preserve">73 (August 2002 recharge) and 80 (March 2003 recharge) </w:t>
      </w:r>
      <w:del w:id="1161" w:author="Author">
        <w:r w:rsidR="007630E7" w:rsidDel="00590A0F">
          <w:delText>are shown in figure 2</w:delText>
        </w:r>
        <w:r w:rsidR="006A1820" w:rsidDel="00590A0F">
          <w:delText>7</w:delText>
        </w:r>
        <w:r w:rsidDel="00590A0F">
          <w:delText xml:space="preserve">. Simulated water levels </w:delText>
        </w:r>
      </w:del>
      <w:r>
        <w:t>are very similar in the upper and lower sand</w:t>
      </w:r>
      <w:r w:rsidRPr="004D1999">
        <w:t xml:space="preserve"> </w:t>
      </w:r>
      <w:r>
        <w:t>units</w:t>
      </w:r>
      <w:ins w:id="1162" w:author="Author">
        <w:r w:rsidR="00590A0F">
          <w:t xml:space="preserve"> (fig. 27)</w:t>
        </w:r>
      </w:ins>
      <w:r>
        <w:t>.</w:t>
      </w:r>
      <w:r w:rsidR="00381E4F">
        <w:t xml:space="preserve"> </w:t>
      </w:r>
      <w:r>
        <w:t xml:space="preserve">During </w:t>
      </w:r>
      <w:r w:rsidR="00E5551D">
        <w:t>no-withdrawal</w:t>
      </w:r>
      <w:r w:rsidR="007630E7">
        <w:t xml:space="preserve"> conditions, stress periods 73 and 80</w:t>
      </w:r>
      <w:r>
        <w:t xml:space="preserve">, the potentiometric surface </w:t>
      </w:r>
      <w:r w:rsidR="005B29DB">
        <w:t xml:space="preserve">is </w:t>
      </w:r>
      <w:r>
        <w:t xml:space="preserve">at </w:t>
      </w:r>
      <w:r w:rsidR="00C51D92">
        <w:t>an altitude of 20 </w:t>
      </w:r>
      <w:r>
        <w:t>feet in</w:t>
      </w:r>
      <w:r w:rsidR="007630E7">
        <w:t xml:space="preserve"> Barnegat Light Borough</w:t>
      </w:r>
      <w:del w:id="1163" w:author="Author">
        <w:r w:rsidR="007630E7" w:rsidDel="00590A0F">
          <w:delText xml:space="preserve"> (fig. 2</w:delText>
        </w:r>
        <w:r w:rsidR="006A1820" w:rsidDel="00590A0F">
          <w:delText>7</w:delText>
        </w:r>
        <w:r w:rsidDel="00590A0F">
          <w:delText>)</w:delText>
        </w:r>
      </w:del>
      <w:r>
        <w:t xml:space="preserve">. In response to large groundwater withdrawals from this aquifer in </w:t>
      </w:r>
      <w:r w:rsidR="007630E7">
        <w:t>Atlantic County (18</w:t>
      </w:r>
      <w:del w:id="1164" w:author="Author">
        <w:r w:rsidR="007630E7" w:rsidDel="00590A0F">
          <w:delText>–</w:delText>
        </w:r>
      </w:del>
      <w:ins w:id="1165" w:author="Author">
        <w:r w:rsidR="00590A0F">
          <w:t xml:space="preserve"> to </w:t>
        </w:r>
      </w:ins>
      <w:r w:rsidR="007630E7">
        <w:t>24</w:t>
      </w:r>
      <w:r w:rsidR="00C51D92">
        <w:t> </w:t>
      </w:r>
      <w:r>
        <w:t>mi</w:t>
      </w:r>
      <w:r w:rsidR="007630E7">
        <w:t>llion gallons per day, 1978–2003</w:t>
      </w:r>
      <w:r>
        <w:t xml:space="preserve">), a cone of depression centered </w:t>
      </w:r>
      <w:ins w:id="1166" w:author="Author">
        <w:r w:rsidR="001C32A8">
          <w:t xml:space="preserve">developed </w:t>
        </w:r>
      </w:ins>
      <w:r>
        <w:t xml:space="preserve">near Margate City, N.J., </w:t>
      </w:r>
      <w:del w:id="1167" w:author="Author">
        <w:r w:rsidDel="001C32A8">
          <w:delText xml:space="preserve">developed </w:delText>
        </w:r>
      </w:del>
      <w:r>
        <w:t>(</w:t>
      </w:r>
      <w:proofErr w:type="spellStart"/>
      <w:r w:rsidR="007630E7">
        <w:t>dePaul</w:t>
      </w:r>
      <w:proofErr w:type="spellEnd"/>
      <w:r w:rsidR="007630E7">
        <w:t xml:space="preserve"> and others, 2009</w:t>
      </w:r>
      <w:r>
        <w:t>). Measured water levels in the Atlantic City 800-foot sand within the center of the cone of depression,</w:t>
      </w:r>
      <w:r w:rsidR="00381E4F">
        <w:t xml:space="preserve"> </w:t>
      </w:r>
      <w:r>
        <w:t xml:space="preserve">just north of Margate City </w:t>
      </w:r>
      <w:r w:rsidR="00587F28">
        <w:t>are</w:t>
      </w:r>
      <w:r w:rsidR="007630E7">
        <w:t xml:space="preserve"> at </w:t>
      </w:r>
      <w:r w:rsidR="00C51D92">
        <w:t>an altitude of -90 </w:t>
      </w:r>
      <w:r w:rsidR="007630E7">
        <w:t>f</w:t>
      </w:r>
      <w:r w:rsidR="006A5786">
        <w:t>ee</w:t>
      </w:r>
      <w:r w:rsidR="007630E7">
        <w:t>t</w:t>
      </w:r>
      <w:r w:rsidR="002207CA">
        <w:t xml:space="preserve"> </w:t>
      </w:r>
      <w:r w:rsidR="007630E7">
        <w:t>in 2003</w:t>
      </w:r>
      <w:r>
        <w:t xml:space="preserve"> (</w:t>
      </w:r>
      <w:proofErr w:type="spellStart"/>
      <w:r w:rsidR="007630E7">
        <w:t>dePaul</w:t>
      </w:r>
      <w:proofErr w:type="spellEnd"/>
      <w:r w:rsidR="007630E7">
        <w:t xml:space="preserve"> and others, 2009</w:t>
      </w:r>
      <w:r>
        <w:t xml:space="preserve">). </w:t>
      </w:r>
      <w:r w:rsidRPr="00BD5935">
        <w:t xml:space="preserve">The </w:t>
      </w:r>
      <w:r>
        <w:t>northern edge</w:t>
      </w:r>
      <w:r w:rsidRPr="00BD5935">
        <w:t xml:space="preserve"> of th</w:t>
      </w:r>
      <w:r>
        <w:t>is</w:t>
      </w:r>
      <w:r w:rsidRPr="00BD5935">
        <w:t xml:space="preserve"> regional cone of depression extend</w:t>
      </w:r>
      <w:r w:rsidR="00705038">
        <w:t>s</w:t>
      </w:r>
      <w:r w:rsidRPr="00BD5935">
        <w:t xml:space="preserve"> into Ocean County </w:t>
      </w:r>
      <w:r>
        <w:t>at an</w:t>
      </w:r>
      <w:r w:rsidRPr="00BD5935">
        <w:t xml:space="preserve"> </w:t>
      </w:r>
      <w:r>
        <w:t>altitude</w:t>
      </w:r>
      <w:r w:rsidRPr="00BD5935">
        <w:t xml:space="preserve"> </w:t>
      </w:r>
      <w:r w:rsidR="007630E7">
        <w:t>of</w:t>
      </w:r>
      <w:r>
        <w:t xml:space="preserve"> -</w:t>
      </w:r>
      <w:r w:rsidR="00C51D92">
        <w:t>20 </w:t>
      </w:r>
      <w:r w:rsidR="00600827">
        <w:t>f</w:t>
      </w:r>
      <w:r w:rsidR="0000761B">
        <w:t>ee</w:t>
      </w:r>
      <w:r w:rsidR="00600827">
        <w:t>t just south</w:t>
      </w:r>
      <w:r w:rsidR="007630E7">
        <w:t xml:space="preserve"> of</w:t>
      </w:r>
      <w:r w:rsidRPr="00BD5935">
        <w:t xml:space="preserve"> Barnegat Light Borough. Simulated </w:t>
      </w:r>
      <w:proofErr w:type="spellStart"/>
      <w:r w:rsidR="00886A45">
        <w:t>post</w:t>
      </w:r>
      <w:del w:id="1168" w:author="Author">
        <w:r w:rsidR="00886A45" w:rsidDel="00886A45">
          <w:delText>-</w:delText>
        </w:r>
      </w:del>
      <w:r w:rsidR="00224E7F">
        <w:t>development</w:t>
      </w:r>
      <w:proofErr w:type="spellEnd"/>
      <w:r w:rsidR="00224E7F">
        <w:t xml:space="preserve"> </w:t>
      </w:r>
      <w:r w:rsidRPr="00BD5935">
        <w:t xml:space="preserve">water levels </w:t>
      </w:r>
      <w:r w:rsidR="00224E7F">
        <w:t>during</w:t>
      </w:r>
      <w:r>
        <w:t xml:space="preserve"> </w:t>
      </w:r>
      <w:r w:rsidR="000F22A2">
        <w:t>stress period 87 (October 2003 recharge)</w:t>
      </w:r>
      <w:del w:id="1169" w:author="Author">
        <w:r w:rsidDel="001C32A8">
          <w:delText>,</w:delText>
        </w:r>
      </w:del>
      <w:r w:rsidR="00600827">
        <w:t xml:space="preserve"> are very similar to mapp</w:t>
      </w:r>
      <w:r w:rsidRPr="00BD5935">
        <w:t xml:space="preserve">ed </w:t>
      </w:r>
      <w:r w:rsidR="00600827">
        <w:t>2003</w:t>
      </w:r>
      <w:r w:rsidRPr="001A7604">
        <w:t xml:space="preserve"> water </w:t>
      </w:r>
      <w:r w:rsidR="00600827">
        <w:t>levels (</w:t>
      </w:r>
      <w:proofErr w:type="spellStart"/>
      <w:r w:rsidR="00600827">
        <w:t>dePaul</w:t>
      </w:r>
      <w:proofErr w:type="spellEnd"/>
      <w:r w:rsidR="00600827">
        <w:t xml:space="preserve"> and others, 2009</w:t>
      </w:r>
      <w:r w:rsidR="00224E7F">
        <w:t xml:space="preserve">; </w:t>
      </w:r>
      <w:commentRangeStart w:id="1170"/>
      <w:r w:rsidR="00600827">
        <w:t>fig. 12C</w:t>
      </w:r>
      <w:commentRangeEnd w:id="1170"/>
      <w:r w:rsidR="001C32A8">
        <w:rPr>
          <w:rStyle w:val="CommentReference"/>
        </w:rPr>
        <w:commentReference w:id="1170"/>
      </w:r>
      <w:r w:rsidR="00224E7F">
        <w:t>)</w:t>
      </w:r>
      <w:r w:rsidRPr="001A7604">
        <w:t>.</w:t>
      </w:r>
      <w:r w:rsidR="00381E4F">
        <w:t xml:space="preserve"> </w:t>
      </w:r>
      <w:r w:rsidR="00957128">
        <w:t xml:space="preserve">Regional water levels in the Atlantic City 800-ft sand, simulated for </w:t>
      </w:r>
      <w:proofErr w:type="spellStart"/>
      <w:r w:rsidR="00886A45">
        <w:t>post</w:t>
      </w:r>
      <w:del w:id="1171" w:author="Author">
        <w:r w:rsidR="00886A45" w:rsidDel="00886A45">
          <w:delText>-</w:delText>
        </w:r>
      </w:del>
      <w:r w:rsidR="00957128">
        <w:t>development</w:t>
      </w:r>
      <w:proofErr w:type="spellEnd"/>
      <w:r w:rsidR="00957128">
        <w:t xml:space="preserve"> withdr</w:t>
      </w:r>
      <w:r w:rsidR="00C51D92">
        <w:t>awal conditions, range from -20 </w:t>
      </w:r>
      <w:r w:rsidR="00957128">
        <w:t>feet at Surf City</w:t>
      </w:r>
      <w:r w:rsidR="002E2C0F">
        <w:t xml:space="preserve"> </w:t>
      </w:r>
      <w:del w:id="1172" w:author="Author">
        <w:r w:rsidR="00957128" w:rsidDel="00DA22B0">
          <w:delText>borough</w:delText>
        </w:r>
      </w:del>
      <w:ins w:id="1173" w:author="Author">
        <w:r w:rsidR="00DA22B0">
          <w:t>Borough</w:t>
        </w:r>
      </w:ins>
      <w:r w:rsidR="00957128">
        <w:t xml:space="preserve"> to the southern end of Long Beach Island </w:t>
      </w:r>
      <w:r w:rsidR="00C51D92">
        <w:t>during stress period 80, to -40 </w:t>
      </w:r>
      <w:r w:rsidR="00957128">
        <w:t>feet</w:t>
      </w:r>
      <w:r w:rsidR="00381E4F">
        <w:t xml:space="preserve"> </w:t>
      </w:r>
      <w:r w:rsidR="00957128">
        <w:t>at Surf Cit</w:t>
      </w:r>
      <w:r w:rsidR="005458A5">
        <w:t xml:space="preserve">y </w:t>
      </w:r>
      <w:del w:id="1174" w:author="Author">
        <w:r w:rsidR="005458A5" w:rsidDel="001C32A8">
          <w:delText xml:space="preserve">borough </w:delText>
        </w:r>
      </w:del>
      <w:ins w:id="1175" w:author="Author">
        <w:r w:rsidR="001C32A8">
          <w:t xml:space="preserve">Borough </w:t>
        </w:r>
      </w:ins>
      <w:r w:rsidR="005458A5">
        <w:t xml:space="preserve">south to Beach Haven </w:t>
      </w:r>
      <w:ins w:id="1176" w:author="Author">
        <w:r w:rsidR="001C32A8">
          <w:t>Borough</w:t>
        </w:r>
        <w:r w:rsidR="001C32A8" w:rsidDel="001C32A8">
          <w:t xml:space="preserve"> </w:t>
        </w:r>
      </w:ins>
      <w:del w:id="1177" w:author="Author">
        <w:r w:rsidR="005458A5" w:rsidDel="001C32A8">
          <w:delText>T</w:delText>
        </w:r>
        <w:r w:rsidR="00957128" w:rsidDel="001C32A8">
          <w:delText xml:space="preserve">ownship </w:delText>
        </w:r>
      </w:del>
      <w:r w:rsidR="00957128">
        <w:t>during stress period 73 (fig. 2</w:t>
      </w:r>
      <w:r w:rsidR="006A1820">
        <w:t>7</w:t>
      </w:r>
      <w:r w:rsidR="00957128">
        <w:t xml:space="preserve">). </w:t>
      </w:r>
      <w:r>
        <w:t xml:space="preserve">Simulation of </w:t>
      </w:r>
      <w:proofErr w:type="spellStart"/>
      <w:r w:rsidR="00886A45">
        <w:t>post</w:t>
      </w:r>
      <w:del w:id="1178" w:author="Author">
        <w:r w:rsidR="00886A45" w:rsidDel="00886A45">
          <w:delText>-</w:delText>
        </w:r>
      </w:del>
      <w:r>
        <w:t>development</w:t>
      </w:r>
      <w:proofErr w:type="spellEnd"/>
      <w:r>
        <w:t xml:space="preserve"> withdrawals from</w:t>
      </w:r>
      <w:r w:rsidRPr="00BD5935">
        <w:t xml:space="preserve"> the Atlantic City 800-foot sand </w:t>
      </w:r>
      <w:r>
        <w:t xml:space="preserve">indicates </w:t>
      </w:r>
      <w:r w:rsidR="00600827">
        <w:t xml:space="preserve">regional </w:t>
      </w:r>
      <w:r>
        <w:t>drawdowns ranging from 20 to 80</w:t>
      </w:r>
      <w:r w:rsidR="00C51D92">
        <w:t> </w:t>
      </w:r>
      <w:r w:rsidRPr="00BD5935">
        <w:t>feet (</w:t>
      </w:r>
      <w:r w:rsidR="00631659">
        <w:t>fig</w:t>
      </w:r>
      <w:r w:rsidR="002C4618">
        <w:t>s. 26B</w:t>
      </w:r>
      <w:del w:id="1179" w:author="Author">
        <w:r w:rsidR="002C4618" w:rsidDel="00926988">
          <w:delText>,</w:delText>
        </w:r>
      </w:del>
      <w:r w:rsidR="002C4618">
        <w:t xml:space="preserve"> </w:t>
      </w:r>
      <w:ins w:id="1180" w:author="Author">
        <w:r w:rsidR="00926988">
          <w:t xml:space="preserve">and </w:t>
        </w:r>
      </w:ins>
      <w:r w:rsidR="00631659">
        <w:t>C</w:t>
      </w:r>
      <w:r w:rsidRPr="00BD5935">
        <w:t xml:space="preserve">) from </w:t>
      </w:r>
      <w:r>
        <w:t xml:space="preserve">simulated </w:t>
      </w:r>
      <w:r w:rsidR="00E5551D">
        <w:t>no-withdrawal</w:t>
      </w:r>
      <w:r w:rsidR="00600827" w:rsidRPr="00BD5935">
        <w:t xml:space="preserve"> </w:t>
      </w:r>
      <w:r w:rsidR="00600827">
        <w:t>water levels</w:t>
      </w:r>
      <w:r w:rsidR="00224E7F">
        <w:t xml:space="preserve"> during stress period 73</w:t>
      </w:r>
      <w:r w:rsidRPr="00BD5935">
        <w:t>.</w:t>
      </w:r>
      <w:r w:rsidR="00224E7F">
        <w:t xml:space="preserve"> </w:t>
      </w:r>
      <w:r w:rsidR="00471699">
        <w:t>Simulated r</w:t>
      </w:r>
      <w:r w:rsidR="00224E7F">
        <w:t xml:space="preserve">egional drawdown of the </w:t>
      </w:r>
      <w:r w:rsidR="00224E7F">
        <w:lastRenderedPageBreak/>
        <w:t>Atlantic City 800-ft sand potentiometric surface ranges from 60</w:t>
      </w:r>
      <w:del w:id="1181" w:author="Author">
        <w:r w:rsidR="009772CE" w:rsidDel="001C32A8">
          <w:delText>–</w:delText>
        </w:r>
      </w:del>
      <w:ins w:id="1182" w:author="Author">
        <w:r w:rsidR="001C32A8">
          <w:t xml:space="preserve"> to </w:t>
        </w:r>
      </w:ins>
      <w:r w:rsidR="00C51D92">
        <w:t>80 </w:t>
      </w:r>
      <w:r w:rsidR="00224E7F">
        <w:t>f</w:t>
      </w:r>
      <w:r w:rsidR="00957128">
        <w:t>eet centered on the</w:t>
      </w:r>
      <w:r w:rsidR="00224E7F">
        <w:t xml:space="preserve"> Long Beach Island</w:t>
      </w:r>
      <w:r w:rsidR="00957128">
        <w:t xml:space="preserve"> communities of Surf City</w:t>
      </w:r>
      <w:ins w:id="1183" w:author="Author">
        <w:r w:rsidR="001C32A8">
          <w:t>,</w:t>
        </w:r>
      </w:ins>
      <w:r w:rsidR="00882C5A">
        <w:t xml:space="preserve"> </w:t>
      </w:r>
      <w:del w:id="1184" w:author="Author">
        <w:r w:rsidR="00957128" w:rsidDel="001C32A8">
          <w:delText>and</w:delText>
        </w:r>
      </w:del>
      <w:r w:rsidR="00957128">
        <w:t xml:space="preserve"> </w:t>
      </w:r>
      <w:del w:id="1185" w:author="Author">
        <w:r w:rsidR="00957128" w:rsidDel="001C32A8">
          <w:delText xml:space="preserve">Shop </w:delText>
        </w:r>
      </w:del>
      <w:ins w:id="1186" w:author="Author">
        <w:r w:rsidR="001C32A8">
          <w:t xml:space="preserve">Ship </w:t>
        </w:r>
      </w:ins>
      <w:r w:rsidR="00957128">
        <w:t>Bottom</w:t>
      </w:r>
      <w:ins w:id="1187" w:author="Author">
        <w:r w:rsidR="001C32A8">
          <w:t>, and Beach Haven</w:t>
        </w:r>
      </w:ins>
      <w:r w:rsidR="00957128">
        <w:t xml:space="preserve"> </w:t>
      </w:r>
      <w:ins w:id="1188" w:author="Author">
        <w:r w:rsidR="001C32A8">
          <w:t>B</w:t>
        </w:r>
      </w:ins>
      <w:del w:id="1189" w:author="Author">
        <w:r w:rsidR="00957128" w:rsidDel="001C32A8">
          <w:delText>b</w:delText>
        </w:r>
      </w:del>
      <w:r w:rsidR="00957128">
        <w:t xml:space="preserve">oroughs </w:t>
      </w:r>
      <w:r w:rsidR="005458A5">
        <w:t xml:space="preserve">and Long Beach </w:t>
      </w:r>
      <w:del w:id="1190" w:author="Author">
        <w:r w:rsidR="005458A5" w:rsidDel="001C32A8">
          <w:delText>and Beach Haven</w:delText>
        </w:r>
      </w:del>
      <w:r w:rsidR="005458A5">
        <w:t xml:space="preserve"> T</w:t>
      </w:r>
      <w:r w:rsidR="00957128">
        <w:t>ownship</w:t>
      </w:r>
      <w:del w:id="1191" w:author="Author">
        <w:r w:rsidR="00957128" w:rsidDel="001C32A8">
          <w:delText>s</w:delText>
        </w:r>
      </w:del>
      <w:r w:rsidR="00224E7F">
        <w:t xml:space="preserve">, with larger </w:t>
      </w:r>
      <w:r w:rsidR="00471699">
        <w:t xml:space="preserve">drawdowns simulated </w:t>
      </w:r>
      <w:r w:rsidR="00224E7F">
        <w:t>at withdrawal wells</w:t>
      </w:r>
      <w:r w:rsidR="00957128">
        <w:t xml:space="preserve"> (fig</w:t>
      </w:r>
      <w:r w:rsidR="002C4618">
        <w:t>s</w:t>
      </w:r>
      <w:r w:rsidR="00957128">
        <w:t>. 26</w:t>
      </w:r>
      <w:r w:rsidR="000E75F3">
        <w:t xml:space="preserve">B and </w:t>
      </w:r>
      <w:r w:rsidR="00337A99">
        <w:t>C</w:t>
      </w:r>
      <w:r w:rsidR="00957128">
        <w:t>)</w:t>
      </w:r>
      <w:r w:rsidR="00224E7F">
        <w:t>.</w:t>
      </w:r>
    </w:p>
    <w:p w:rsidR="00882C5A" w:rsidRPr="00FE127C" w:rsidRDefault="00FA4C50" w:rsidP="00FE127C">
      <w:pPr>
        <w:pStyle w:val="FigureCaption"/>
      </w:pPr>
      <w:bookmarkStart w:id="1192" w:name="_Toc366246103"/>
      <w:bookmarkStart w:id="1193" w:name="_Toc404165495"/>
      <w:r w:rsidRPr="00FE127C">
        <w:t>Maps showing s</w:t>
      </w:r>
      <w:r w:rsidR="00400E0D" w:rsidRPr="00FE127C">
        <w:t xml:space="preserve">imulated potentiometric surfaces of the Atlantic City 800-foot sand, upper sand unit, </w:t>
      </w:r>
      <w:r w:rsidR="00E9764A" w:rsidRPr="00FE127C">
        <w:t>stress periods 73 (August 2002) and 80 (March 2003)</w:t>
      </w:r>
      <w:r w:rsidR="00400E0D" w:rsidRPr="00FE127C">
        <w:t xml:space="preserve">, during </w:t>
      </w:r>
      <w:r w:rsidR="00E5551D" w:rsidRPr="00FE127C">
        <w:t>no-withdrawal</w:t>
      </w:r>
      <w:r w:rsidR="00400E0D" w:rsidRPr="00FE127C">
        <w:t xml:space="preserve">, </w:t>
      </w:r>
      <w:proofErr w:type="spellStart"/>
      <w:r w:rsidR="00886A45" w:rsidRPr="00FE127C">
        <w:t>post</w:t>
      </w:r>
      <w:del w:id="1194" w:author="Author">
        <w:r w:rsidR="00886A45" w:rsidRPr="00FE127C" w:rsidDel="00886A45">
          <w:delText>-</w:delText>
        </w:r>
      </w:del>
      <w:r w:rsidR="00400E0D" w:rsidRPr="00FE127C">
        <w:t>development</w:t>
      </w:r>
      <w:proofErr w:type="spellEnd"/>
      <w:r w:rsidR="0057185F" w:rsidRPr="00FE127C">
        <w:t xml:space="preserve"> withdrawal</w:t>
      </w:r>
      <w:r w:rsidR="00400E0D" w:rsidRPr="00FE127C">
        <w:t>, and maximum-allocation withdrawal conditions, Ocean County study area, New Jersey.</w:t>
      </w:r>
      <w:bookmarkEnd w:id="1192"/>
      <w:bookmarkEnd w:id="1193"/>
    </w:p>
    <w:p w:rsidR="00400E0D" w:rsidRDefault="00400E0D" w:rsidP="007B4B91">
      <w:pPr>
        <w:pStyle w:val="BodyText"/>
      </w:pPr>
      <w:del w:id="1195" w:author="Author">
        <w:r w:rsidDel="00B36D5A">
          <w:delText>Simulated wa</w:delText>
        </w:r>
        <w:r w:rsidR="00631659" w:rsidDel="00B36D5A">
          <w:delText xml:space="preserve">ter levels for wells </w:delText>
        </w:r>
        <w:r w:rsidR="00FE127C" w:rsidDel="00B36D5A">
          <w:delText>29–</w:delText>
        </w:r>
        <w:r w:rsidR="00600827" w:rsidDel="00B36D5A">
          <w:delText xml:space="preserve">2, </w:delText>
        </w:r>
        <w:r w:rsidR="00FE127C" w:rsidDel="00B36D5A">
          <w:delText>29–</w:delText>
        </w:r>
        <w:r w:rsidR="00600827" w:rsidDel="00B36D5A">
          <w:delText>42</w:delText>
        </w:r>
        <w:r w:rsidDel="00B36D5A">
          <w:delText>5, 582, and 1210 screened in the Piney Poin</w:delText>
        </w:r>
        <w:r w:rsidR="00631659" w:rsidDel="00B36D5A">
          <w:delText>t aquifer are shown in figure 2</w:delText>
        </w:r>
        <w:r w:rsidR="00337A99" w:rsidDel="00B36D5A">
          <w:delText>3</w:delText>
        </w:r>
        <w:r w:rsidDel="00B36D5A">
          <w:delText xml:space="preserve"> and are listed in </w:delText>
        </w:r>
        <w:r w:rsidR="00631659" w:rsidDel="00B36D5A">
          <w:delText>table 13</w:delText>
        </w:r>
        <w:r w:rsidDel="00B36D5A">
          <w:delText xml:space="preserve">. </w:delText>
        </w:r>
      </w:del>
      <w:r>
        <w:t>The difference</w:t>
      </w:r>
      <w:ins w:id="1196" w:author="Author">
        <w:r w:rsidR="00D24275">
          <w:t>s</w:t>
        </w:r>
      </w:ins>
      <w:r>
        <w:t xml:space="preserve"> between </w:t>
      </w:r>
      <w:r w:rsidR="00E5551D">
        <w:t>no-withdrawal</w:t>
      </w:r>
      <w:r>
        <w:t xml:space="preserve"> and </w:t>
      </w:r>
      <w:proofErr w:type="spellStart"/>
      <w:r w:rsidR="00886A45">
        <w:t>post</w:t>
      </w:r>
      <w:del w:id="1197" w:author="Author">
        <w:r w:rsidR="00886A45" w:rsidDel="00886A45">
          <w:delText>-</w:delText>
        </w:r>
      </w:del>
      <w:r>
        <w:t>development</w:t>
      </w:r>
      <w:proofErr w:type="spellEnd"/>
      <w:ins w:id="1198" w:author="Author">
        <w:r w:rsidR="00D24275" w:rsidRPr="00D24275">
          <w:t xml:space="preserve"> </w:t>
        </w:r>
        <w:r w:rsidR="00D24275">
          <w:t xml:space="preserve">simulated water levels for wells </w:t>
        </w:r>
        <w:r w:rsidR="00FE127C">
          <w:t>29–</w:t>
        </w:r>
        <w:r w:rsidR="00D24275">
          <w:t xml:space="preserve">2, </w:t>
        </w:r>
        <w:r w:rsidR="00FE127C">
          <w:t>29–</w:t>
        </w:r>
        <w:r w:rsidR="00D24275">
          <w:t xml:space="preserve">425, </w:t>
        </w:r>
        <w:r w:rsidR="00FE127C">
          <w:t>29–</w:t>
        </w:r>
        <w:r w:rsidR="00D24275">
          <w:t xml:space="preserve">582, and </w:t>
        </w:r>
        <w:r w:rsidR="00FE127C">
          <w:t>29–</w:t>
        </w:r>
        <w:r w:rsidR="00D24275">
          <w:t>1210, screened in the Piney Point</w:t>
        </w:r>
      </w:ins>
      <w:del w:id="1199" w:author="Author">
        <w:r w:rsidDel="00D24275">
          <w:delText xml:space="preserve"> water levels in the Piney Point</w:delText>
        </w:r>
      </w:del>
      <w:r>
        <w:t xml:space="preserve"> aquifer</w:t>
      </w:r>
      <w:ins w:id="1200" w:author="Author">
        <w:r w:rsidR="00D24275">
          <w:t>,</w:t>
        </w:r>
      </w:ins>
      <w:r>
        <w:t xml:space="preserve"> range</w:t>
      </w:r>
      <w:del w:id="1201" w:author="Author">
        <w:r w:rsidDel="00D24275">
          <w:delText>s</w:delText>
        </w:r>
      </w:del>
      <w:r>
        <w:t xml:space="preserve"> from </w:t>
      </w:r>
      <w:commentRangeStart w:id="1202"/>
      <w:r>
        <w:t>less than 1</w:t>
      </w:r>
      <w:ins w:id="1203" w:author="Author">
        <w:r w:rsidR="0048172E">
          <w:t xml:space="preserve"> </w:t>
        </w:r>
        <w:r w:rsidR="00D24275">
          <w:t>foot</w:t>
        </w:r>
      </w:ins>
      <w:r>
        <w:t xml:space="preserve"> to </w:t>
      </w:r>
      <w:r w:rsidR="00631659">
        <w:t>73</w:t>
      </w:r>
      <w:r w:rsidR="00C51D92">
        <w:t> </w:t>
      </w:r>
      <w:r>
        <w:t>f</w:t>
      </w:r>
      <w:r w:rsidR="006A5786">
        <w:t>ee</w:t>
      </w:r>
      <w:r>
        <w:t>t</w:t>
      </w:r>
      <w:r w:rsidRPr="00B62519">
        <w:t xml:space="preserve"> </w:t>
      </w:r>
      <w:r>
        <w:t>at these wells</w:t>
      </w:r>
      <w:commentRangeEnd w:id="1202"/>
      <w:r w:rsidR="0048172E">
        <w:rPr>
          <w:rStyle w:val="CommentReference"/>
        </w:rPr>
        <w:commentReference w:id="1202"/>
      </w:r>
      <w:r>
        <w:t xml:space="preserve"> during stress </w:t>
      </w:r>
      <w:r w:rsidR="00631659">
        <w:t xml:space="preserve">periods </w:t>
      </w:r>
      <w:r w:rsidR="00AB7752">
        <w:t>73 (August 2002 recharge) and 80 (March 2003 recharge)</w:t>
      </w:r>
      <w:r>
        <w:t>. The center of the cone of depression in the potentiometric surface of the Piney Point aquifer is located in</w:t>
      </w:r>
      <w:r w:rsidR="00631659">
        <w:t xml:space="preserve"> </w:t>
      </w:r>
      <w:r w:rsidR="00434FC7">
        <w:t>Barnegat Light Borough (fig</w:t>
      </w:r>
      <w:ins w:id="1204" w:author="Author">
        <w:r w:rsidR="000A7283">
          <w:t>s</w:t>
        </w:r>
      </w:ins>
      <w:r w:rsidR="00434FC7">
        <w:t>. 2</w:t>
      </w:r>
      <w:ins w:id="1205" w:author="Author">
        <w:del w:id="1206" w:author="Author">
          <w:r w:rsidR="000A7283" w:rsidDel="00926988">
            <w:delText>,</w:delText>
          </w:r>
        </w:del>
        <w:r w:rsidR="000A7283">
          <w:t xml:space="preserve"> </w:t>
        </w:r>
        <w:r w:rsidR="00926988">
          <w:t xml:space="preserve">and </w:t>
        </w:r>
        <w:r w:rsidR="000A7283">
          <w:t>2</w:t>
        </w:r>
      </w:ins>
      <w:r w:rsidR="00337A99">
        <w:t>8</w:t>
      </w:r>
      <w:r w:rsidR="00631659">
        <w:t xml:space="preserve">) near well </w:t>
      </w:r>
      <w:r w:rsidR="00FE127C">
        <w:t>29–</w:t>
      </w:r>
      <w:r w:rsidR="00631659">
        <w:t>2 (fig. 2</w:t>
      </w:r>
      <w:r w:rsidR="00337A99">
        <w:t>3</w:t>
      </w:r>
      <w:r w:rsidR="00631659">
        <w:t>A</w:t>
      </w:r>
      <w:r>
        <w:t xml:space="preserve">). Well </w:t>
      </w:r>
      <w:r w:rsidR="00FE127C">
        <w:t>29–</w:t>
      </w:r>
      <w:r>
        <w:t>1210, located south of the center of the cone of depression in</w:t>
      </w:r>
      <w:r w:rsidR="00631659">
        <w:t xml:space="preserve"> Barnegat Light Borough (fig. 2</w:t>
      </w:r>
      <w:r w:rsidR="00337A99">
        <w:t>3</w:t>
      </w:r>
      <w:r w:rsidR="00631659">
        <w:t>D</w:t>
      </w:r>
      <w:r>
        <w:t>), exhibits</w:t>
      </w:r>
      <w:r w:rsidR="00434FC7">
        <w:t xml:space="preserve"> a smaller decline of approximately</w:t>
      </w:r>
      <w:r w:rsidR="00600827">
        <w:t xml:space="preserve"> </w:t>
      </w:r>
      <w:r w:rsidR="00C51D92">
        <w:t>40 </w:t>
      </w:r>
      <w:r>
        <w:t>f</w:t>
      </w:r>
      <w:r w:rsidR="00434FC7">
        <w:t>eet</w:t>
      </w:r>
      <w:r>
        <w:t>, in water le</w:t>
      </w:r>
      <w:r w:rsidR="00434FC7">
        <w:t>vels. Simulated w</w:t>
      </w:r>
      <w:r w:rsidR="00600827">
        <w:t xml:space="preserve">ater levels in well </w:t>
      </w:r>
      <w:r w:rsidR="00FE127C">
        <w:t>29–</w:t>
      </w:r>
      <w:r w:rsidR="00600827">
        <w:t>42</w:t>
      </w:r>
      <w:r>
        <w:t>5, located in the northwest part of the study area, far from the cones of depression centered in Barnegat Light an</w:t>
      </w:r>
      <w:r w:rsidR="00631659">
        <w:t>d Seaside Park Boroughs (fig</w:t>
      </w:r>
      <w:r w:rsidR="00434FC7">
        <w:t>s</w:t>
      </w:r>
      <w:r w:rsidR="00631659">
        <w:t>. 2</w:t>
      </w:r>
      <w:r w:rsidR="00337A99">
        <w:t>3</w:t>
      </w:r>
      <w:r w:rsidR="00631659">
        <w:t>B</w:t>
      </w:r>
      <w:del w:id="1207" w:author="Author">
        <w:r w:rsidR="00434FC7" w:rsidDel="00926988">
          <w:delText>,</w:delText>
        </w:r>
      </w:del>
      <w:r w:rsidR="00434FC7">
        <w:t xml:space="preserve"> </w:t>
      </w:r>
      <w:ins w:id="1208" w:author="Author">
        <w:r w:rsidR="00926988">
          <w:t xml:space="preserve">and </w:t>
        </w:r>
      </w:ins>
      <w:r w:rsidR="00434FC7">
        <w:t>2</w:t>
      </w:r>
      <w:r w:rsidR="00337A99">
        <w:t>8</w:t>
      </w:r>
      <w:r w:rsidR="00434FC7">
        <w:t>) does not experience declining water levels</w:t>
      </w:r>
      <w:r>
        <w:t>.</w:t>
      </w:r>
    </w:p>
    <w:p w:rsidR="00882C5A" w:rsidRPr="00FE127C" w:rsidRDefault="00FA4C50" w:rsidP="00FE127C">
      <w:pPr>
        <w:pStyle w:val="FigureCaption"/>
      </w:pPr>
      <w:bookmarkStart w:id="1209" w:name="_Toc404165496"/>
      <w:r w:rsidRPr="00FE127C">
        <w:t>Maps showing s</w:t>
      </w:r>
      <w:r w:rsidR="00E36EA7" w:rsidRPr="00FE127C">
        <w:t xml:space="preserve">imulated potentiometric surfaces of the Piney Point aquifer, stress periods 73 (August 2002 recharge) and 80 (March 2003 recharge), during no-withdrawal, </w:t>
      </w:r>
      <w:proofErr w:type="spellStart"/>
      <w:r w:rsidR="00886A45" w:rsidRPr="00FE127C">
        <w:t>post</w:t>
      </w:r>
      <w:del w:id="1210" w:author="Author">
        <w:r w:rsidR="00886A45" w:rsidRPr="00FE127C" w:rsidDel="00886A45">
          <w:delText>-</w:delText>
        </w:r>
      </w:del>
      <w:r w:rsidR="00E36EA7" w:rsidRPr="00FE127C">
        <w:t>development</w:t>
      </w:r>
      <w:proofErr w:type="spellEnd"/>
      <w:r w:rsidR="00E36EA7" w:rsidRPr="00FE127C">
        <w:t xml:space="preserve"> withdrawal, and maximum-allocation withdrawal conditions, Ocean County study area, New Jersey.</w:t>
      </w:r>
      <w:bookmarkEnd w:id="1209"/>
    </w:p>
    <w:p w:rsidR="00400E0D" w:rsidRDefault="00400E0D" w:rsidP="00852757">
      <w:pPr>
        <w:pStyle w:val="BodyText"/>
      </w:pPr>
      <w:commentRangeStart w:id="1211"/>
      <w:del w:id="1212" w:author="Author">
        <w:r w:rsidDel="00304239">
          <w:delText>The s</w:delText>
        </w:r>
        <w:r w:rsidR="00F77860" w:rsidDel="00304239">
          <w:delText>imulated potentiometric surface</w:delText>
        </w:r>
        <w:r w:rsidDel="00304239">
          <w:delText xml:space="preserve"> of the Piney Point </w:delText>
        </w:r>
        <w:r w:rsidR="00631659" w:rsidDel="00304239">
          <w:delText xml:space="preserve">aquifer during stress periods </w:delText>
        </w:r>
        <w:r w:rsidR="00AB7752" w:rsidDel="00304239">
          <w:delText>73 (August 2002 recharge) and 80 (March 2003 recharge)</w:delText>
        </w:r>
        <w:r w:rsidR="000E75F3" w:rsidDel="00304239">
          <w:delText xml:space="preserve"> </w:delText>
        </w:r>
        <w:r w:rsidR="00F77860" w:rsidDel="00304239">
          <w:delText>from</w:delText>
        </w:r>
        <w:r w:rsidR="00434FC7" w:rsidDel="00304239">
          <w:delText xml:space="preserve"> </w:delText>
        </w:r>
        <w:r w:rsidR="00E5551D" w:rsidDel="00304239">
          <w:delText>no-withdrawal</w:delText>
        </w:r>
        <w:r w:rsidR="00434FC7" w:rsidDel="00304239">
          <w:delText xml:space="preserve"> and post-development withdrawal conditions </w:delText>
        </w:r>
        <w:r w:rsidDel="00304239">
          <w:delText>are sh</w:delText>
        </w:r>
        <w:r w:rsidR="00631659" w:rsidDel="00304239">
          <w:delText>own in figure 2</w:delText>
        </w:r>
        <w:r w:rsidR="00A912E4" w:rsidDel="00304239">
          <w:delText>8</w:delText>
        </w:r>
        <w:r w:rsidDel="00304239">
          <w:delText xml:space="preserve">. </w:delText>
        </w:r>
      </w:del>
      <w:commentRangeEnd w:id="1211"/>
      <w:r w:rsidR="00304239">
        <w:rPr>
          <w:rStyle w:val="CommentReference"/>
        </w:rPr>
        <w:commentReference w:id="1211"/>
      </w:r>
      <w:ins w:id="1213" w:author="Author">
        <w:r w:rsidR="00304239">
          <w:t xml:space="preserve">The simulated potentiometric surface of the Piney Point aquifer </w:t>
        </w:r>
        <w:r w:rsidR="00304239">
          <w:lastRenderedPageBreak/>
          <w:t>during stress periods 73 (August 2002 recharge) and 80 (March 2003 recharge) from no-withdrawal conditions</w:t>
        </w:r>
      </w:ins>
      <w:del w:id="1214" w:author="Author">
        <w:r w:rsidDel="00304239">
          <w:delText xml:space="preserve">Simulated </w:delText>
        </w:r>
        <w:r w:rsidR="00E5551D" w:rsidDel="00304239">
          <w:delText>no-withdrawal</w:delText>
        </w:r>
      </w:del>
      <w:r>
        <w:t xml:space="preserve"> </w:t>
      </w:r>
      <w:del w:id="1215" w:author="Author">
        <w:r w:rsidDel="00304239">
          <w:delText xml:space="preserve">water levels </w:delText>
        </w:r>
      </w:del>
      <w:r>
        <w:t>in the Piney</w:t>
      </w:r>
      <w:r w:rsidR="00600827">
        <w:t xml:space="preserve"> Point aquifer </w:t>
      </w:r>
      <w:r w:rsidR="00587F28">
        <w:t>are</w:t>
      </w:r>
      <w:r w:rsidR="00600827">
        <w:t xml:space="preserve"> </w:t>
      </w:r>
      <w:r w:rsidR="00A86537">
        <w:t xml:space="preserve">at an </w:t>
      </w:r>
      <w:del w:id="1216" w:author="Author">
        <w:r w:rsidR="00A86537" w:rsidDel="00304239">
          <w:delText xml:space="preserve">elevation </w:delText>
        </w:r>
      </w:del>
      <w:ins w:id="1217" w:author="Author">
        <w:r w:rsidR="00304239">
          <w:t xml:space="preserve">altitude </w:t>
        </w:r>
      </w:ins>
      <w:r w:rsidR="00A86537">
        <w:t xml:space="preserve">of </w:t>
      </w:r>
      <w:r w:rsidR="00600827">
        <w:t>approximately</w:t>
      </w:r>
      <w:r w:rsidR="00C51D92">
        <w:t xml:space="preserve"> 20 </w:t>
      </w:r>
      <w:r>
        <w:t>f</w:t>
      </w:r>
      <w:r w:rsidR="00434FC7">
        <w:t>ee</w:t>
      </w:r>
      <w:r>
        <w:t>t</w:t>
      </w:r>
      <w:r w:rsidR="00381E4F">
        <w:t xml:space="preserve"> </w:t>
      </w:r>
      <w:r>
        <w:t>on much of Long Beach Island</w:t>
      </w:r>
      <w:ins w:id="1218" w:author="Author">
        <w:r w:rsidR="00304239">
          <w:t xml:space="preserve"> (fig. 28)</w:t>
        </w:r>
      </w:ins>
      <w:r w:rsidRPr="00A1654B">
        <w:t>.</w:t>
      </w:r>
      <w:r>
        <w:t xml:space="preserve"> Cones of depression located in Toms River Township, </w:t>
      </w:r>
      <w:r w:rsidR="00434FC7">
        <w:t xml:space="preserve">Seaside Heights and Seaside Park </w:t>
      </w:r>
      <w:ins w:id="1219" w:author="Author">
        <w:r w:rsidR="00101E3C">
          <w:t>B</w:t>
        </w:r>
      </w:ins>
      <w:del w:id="1220" w:author="Author">
        <w:r w:rsidR="00434FC7" w:rsidDel="00101E3C">
          <w:delText>b</w:delText>
        </w:r>
      </w:del>
      <w:r w:rsidR="00434FC7">
        <w:t>oroughs</w:t>
      </w:r>
      <w:r>
        <w:t xml:space="preserve">, and Barnegat Light Borough developed in the aquifer in response to </w:t>
      </w:r>
      <w:proofErr w:type="spellStart"/>
      <w:ins w:id="1221" w:author="Author">
        <w:r w:rsidR="00304239">
          <w:t>post</w:t>
        </w:r>
        <w:del w:id="1222" w:author="Author">
          <w:r w:rsidR="00304239" w:rsidDel="00886A45">
            <w:delText>-</w:delText>
          </w:r>
        </w:del>
        <w:r w:rsidR="00304239">
          <w:t>development</w:t>
        </w:r>
        <w:proofErr w:type="spellEnd"/>
        <w:r w:rsidR="00304239">
          <w:t xml:space="preserve"> </w:t>
        </w:r>
      </w:ins>
      <w:r>
        <w:t>groundwater withdraw</w:t>
      </w:r>
      <w:r w:rsidR="00631659">
        <w:t>als</w:t>
      </w:r>
      <w:del w:id="1223" w:author="Author">
        <w:r w:rsidR="00631659" w:rsidDel="00304239">
          <w:delText xml:space="preserve"> </w:delText>
        </w:r>
        <w:commentRangeStart w:id="1224"/>
        <w:r w:rsidR="00A912E4" w:rsidDel="00304239">
          <w:delText>(</w:delText>
        </w:r>
        <w:r w:rsidR="00631659" w:rsidDel="00304239">
          <w:delText>fig</w:delText>
        </w:r>
        <w:r w:rsidR="00A912E4" w:rsidDel="00304239">
          <w:delText>.</w:delText>
        </w:r>
        <w:r w:rsidR="00631659" w:rsidDel="00304239">
          <w:delText xml:space="preserve"> 2</w:delText>
        </w:r>
        <w:r w:rsidR="00A912E4" w:rsidDel="00304239">
          <w:delText>8)</w:delText>
        </w:r>
      </w:del>
      <w:commentRangeEnd w:id="1224"/>
      <w:r w:rsidR="00101E3C">
        <w:rPr>
          <w:rStyle w:val="CommentReference"/>
        </w:rPr>
        <w:commentReference w:id="1224"/>
      </w:r>
      <w:r>
        <w:t>.</w:t>
      </w:r>
      <w:r w:rsidR="00381E4F">
        <w:t xml:space="preserve"> </w:t>
      </w:r>
      <w:r w:rsidR="0038440D">
        <w:t xml:space="preserve">Regional water levels in the Piney Point aquifer simulated for </w:t>
      </w:r>
      <w:proofErr w:type="spellStart"/>
      <w:r w:rsidR="00886A45">
        <w:t>post</w:t>
      </w:r>
      <w:del w:id="1225" w:author="Author">
        <w:r w:rsidR="00886A45" w:rsidDel="00886A45">
          <w:delText>-</w:delText>
        </w:r>
      </w:del>
      <w:r w:rsidR="0038440D">
        <w:t>development</w:t>
      </w:r>
      <w:proofErr w:type="spellEnd"/>
      <w:r w:rsidR="0038440D">
        <w:t xml:space="preserve"> withdrawal conditions are at an </w:t>
      </w:r>
      <w:del w:id="1226" w:author="Author">
        <w:r w:rsidR="0038440D" w:rsidDel="00101E3C">
          <w:delText xml:space="preserve">elevation </w:delText>
        </w:r>
      </w:del>
      <w:ins w:id="1227" w:author="Author">
        <w:r w:rsidR="00101E3C">
          <w:t xml:space="preserve">altitude </w:t>
        </w:r>
      </w:ins>
      <w:r w:rsidR="0038440D">
        <w:t>o</w:t>
      </w:r>
      <w:r w:rsidR="00C51D92">
        <w:t>f -20 </w:t>
      </w:r>
      <w:r w:rsidR="0038440D">
        <w:t>feet</w:t>
      </w:r>
      <w:r w:rsidR="00381E4F">
        <w:t xml:space="preserve"> </w:t>
      </w:r>
      <w:r w:rsidR="0038440D">
        <w:t xml:space="preserve">in </w:t>
      </w:r>
      <w:r w:rsidR="00F77860">
        <w:t xml:space="preserve">the barrier island communities of </w:t>
      </w:r>
      <w:r w:rsidR="005458A5">
        <w:t>southern Long Beach T</w:t>
      </w:r>
      <w:r w:rsidR="0038440D">
        <w:t xml:space="preserve">ownship, Barnegat Light and Seaside Park </w:t>
      </w:r>
      <w:ins w:id="1228" w:author="Author">
        <w:r w:rsidR="00101E3C">
          <w:t>B</w:t>
        </w:r>
      </w:ins>
      <w:del w:id="1229" w:author="Author">
        <w:r w:rsidR="0038440D" w:rsidDel="00101E3C">
          <w:delText>b</w:delText>
        </w:r>
      </w:del>
      <w:r w:rsidR="0038440D">
        <w:t xml:space="preserve">oroughs and the mainland communities of Berkeley </w:t>
      </w:r>
      <w:r w:rsidR="005458A5">
        <w:t xml:space="preserve">Township, Ocean Gate </w:t>
      </w:r>
      <w:ins w:id="1230" w:author="Author">
        <w:r w:rsidR="00101E3C">
          <w:t>B</w:t>
        </w:r>
      </w:ins>
      <w:del w:id="1231" w:author="Author">
        <w:r w:rsidR="005458A5" w:rsidDel="00101E3C">
          <w:delText>b</w:delText>
        </w:r>
      </w:del>
      <w:r w:rsidR="005458A5">
        <w:t>orough and Toms River T</w:t>
      </w:r>
      <w:r w:rsidR="00F77860">
        <w:t>ownship during stress period 80</w:t>
      </w:r>
      <w:del w:id="1232" w:author="Author">
        <w:r w:rsidR="00F77860" w:rsidDel="00101E3C">
          <w:delText xml:space="preserve"> (fig. 2</w:delText>
        </w:r>
        <w:r w:rsidR="00A912E4" w:rsidDel="00101E3C">
          <w:delText>8</w:delText>
        </w:r>
        <w:r w:rsidR="00F77860" w:rsidDel="00101E3C">
          <w:delText>)</w:delText>
        </w:r>
      </w:del>
      <w:r w:rsidR="0000761B">
        <w:t xml:space="preserve">. </w:t>
      </w:r>
      <w:commentRangeStart w:id="1233"/>
      <w:r w:rsidR="0000761B">
        <w:t>Lower water levels are simulated</w:t>
      </w:r>
      <w:r w:rsidR="00A86537">
        <w:t xml:space="preserve"> at </w:t>
      </w:r>
      <w:r w:rsidR="0000761B">
        <w:t xml:space="preserve">individual </w:t>
      </w:r>
      <w:r w:rsidR="00A86537">
        <w:t>withdrawal wells.</w:t>
      </w:r>
      <w:commentRangeEnd w:id="1233"/>
      <w:r w:rsidR="001E786B">
        <w:rPr>
          <w:rStyle w:val="CommentReference"/>
        </w:rPr>
        <w:commentReference w:id="1233"/>
      </w:r>
      <w:r w:rsidR="00A86537">
        <w:t xml:space="preserve"> </w:t>
      </w:r>
      <w:ins w:id="1234" w:author="Author">
        <w:r w:rsidR="00477283">
          <w:t>(</w:t>
        </w:r>
        <w:del w:id="1235" w:author="Author">
          <w:r w:rsidR="001E786B" w:rsidDel="00477283">
            <w:delText>[</w:delText>
          </w:r>
        </w:del>
        <w:r w:rsidR="001E786B">
          <w:t xml:space="preserve">Water levels lower than -20 feet are simulated at individual withdrawal wells </w:t>
        </w:r>
        <w:r w:rsidR="00477283">
          <w:t>[</w:t>
        </w:r>
        <w:del w:id="1236" w:author="Author">
          <w:r w:rsidR="001E786B" w:rsidDel="00477283">
            <w:delText>(</w:delText>
          </w:r>
        </w:del>
        <w:r w:rsidR="001E786B">
          <w:t>table 13</w:t>
        </w:r>
        <w:del w:id="1237" w:author="Author">
          <w:r w:rsidR="001E786B" w:rsidDel="00477283">
            <w:delText>.</w:delText>
          </w:r>
        </w:del>
        <w:r w:rsidR="001E786B">
          <w:t>]</w:t>
        </w:r>
        <w:r w:rsidR="00477283">
          <w:t>.)</w:t>
        </w:r>
      </w:ins>
      <w:r w:rsidR="00F77860">
        <w:t>During stress period 73</w:t>
      </w:r>
      <w:ins w:id="1238" w:author="Author">
        <w:r w:rsidR="001E786B">
          <w:t>,</w:t>
        </w:r>
      </w:ins>
      <w:r w:rsidR="00F77860">
        <w:t xml:space="preserve"> the cones of depression expand </w:t>
      </w:r>
      <w:r w:rsidR="00A86537">
        <w:t xml:space="preserve">and deepen, particularly in Barnegat Light </w:t>
      </w:r>
      <w:del w:id="1239" w:author="Author">
        <w:r w:rsidR="00A86537" w:rsidDel="001E786B">
          <w:delText>b</w:delText>
        </w:r>
      </w:del>
      <w:ins w:id="1240" w:author="Author">
        <w:r w:rsidR="001E786B">
          <w:t>B</w:t>
        </w:r>
      </w:ins>
      <w:r w:rsidR="00A86537">
        <w:t xml:space="preserve">orough </w:t>
      </w:r>
      <w:r w:rsidR="005458A5">
        <w:t>and the bay side of Toms River Township, Berkeley T</w:t>
      </w:r>
      <w:r w:rsidR="00A86537">
        <w:t xml:space="preserve">ownship and the barrier island communities of Seaside Park </w:t>
      </w:r>
      <w:ins w:id="1241" w:author="Author">
        <w:r w:rsidR="001E786B">
          <w:t>B</w:t>
        </w:r>
      </w:ins>
      <w:del w:id="1242" w:author="Author">
        <w:r w:rsidR="00A86537" w:rsidDel="001E786B">
          <w:delText>b</w:delText>
        </w:r>
      </w:del>
      <w:r w:rsidR="00A86537">
        <w:t xml:space="preserve">orough north to Lavallette </w:t>
      </w:r>
      <w:del w:id="1243" w:author="Author">
        <w:r w:rsidR="00A86537" w:rsidDel="001E786B">
          <w:delText>b</w:delText>
        </w:r>
      </w:del>
      <w:ins w:id="1244" w:author="Author">
        <w:r w:rsidR="001E786B">
          <w:t>B</w:t>
        </w:r>
      </w:ins>
      <w:r w:rsidR="00A86537">
        <w:t>orough</w:t>
      </w:r>
      <w:del w:id="1245" w:author="Author">
        <w:r w:rsidR="00E166F6" w:rsidDel="00101E3C">
          <w:delText xml:space="preserve"> (fig. 2</w:delText>
        </w:r>
        <w:r w:rsidR="00A912E4" w:rsidDel="00101E3C">
          <w:delText>8</w:delText>
        </w:r>
        <w:r w:rsidR="00E166F6" w:rsidDel="00101E3C">
          <w:delText>)</w:delText>
        </w:r>
      </w:del>
      <w:r w:rsidR="00A86537">
        <w:t xml:space="preserve">. </w:t>
      </w:r>
      <w:r>
        <w:t xml:space="preserve">As a result of </w:t>
      </w:r>
      <w:proofErr w:type="spellStart"/>
      <w:r w:rsidR="00886A45">
        <w:t>post</w:t>
      </w:r>
      <w:del w:id="1246" w:author="Author">
        <w:r w:rsidR="00886A45" w:rsidDel="00886A45">
          <w:delText>-</w:delText>
        </w:r>
      </w:del>
      <w:r>
        <w:t>d</w:t>
      </w:r>
      <w:r w:rsidR="00E166F6">
        <w:t>evelopment</w:t>
      </w:r>
      <w:proofErr w:type="spellEnd"/>
      <w:r w:rsidR="00E166F6">
        <w:t xml:space="preserve"> withdrawals, </w:t>
      </w:r>
      <w:r>
        <w:t xml:space="preserve">the </w:t>
      </w:r>
      <w:r w:rsidR="007D7873">
        <w:t xml:space="preserve">simulated </w:t>
      </w:r>
      <w:r w:rsidR="00E166F6">
        <w:t xml:space="preserve">potentiometric surface of the </w:t>
      </w:r>
      <w:r>
        <w:t xml:space="preserve">Piney Point aquifer exhibits </w:t>
      </w:r>
      <w:r w:rsidR="00434FC7">
        <w:t xml:space="preserve">regional </w:t>
      </w:r>
      <w:r w:rsidR="007D7873">
        <w:t>drawdowns ranging from 40</w:t>
      </w:r>
      <w:del w:id="1247" w:author="Author">
        <w:r w:rsidR="009772CE" w:rsidDel="001E786B">
          <w:delText>–</w:delText>
        </w:r>
      </w:del>
      <w:ins w:id="1248" w:author="Author">
        <w:r w:rsidR="001E786B">
          <w:t xml:space="preserve"> to </w:t>
        </w:r>
      </w:ins>
      <w:r w:rsidR="00E166F6">
        <w:t>60</w:t>
      </w:r>
      <w:r w:rsidR="00C51D92">
        <w:t> </w:t>
      </w:r>
      <w:r>
        <w:t>f</w:t>
      </w:r>
      <w:r w:rsidR="00E166F6">
        <w:t>ee</w:t>
      </w:r>
      <w:r>
        <w:t>t</w:t>
      </w:r>
      <w:r w:rsidR="005458A5">
        <w:t xml:space="preserve"> in Little Egg Harbor T</w:t>
      </w:r>
      <w:r w:rsidR="00E166F6">
        <w:t xml:space="preserve">ownship, Tuckerton </w:t>
      </w:r>
      <w:r w:rsidR="007D7873">
        <w:t>and Beach Haven</w:t>
      </w:r>
      <w:r w:rsidR="005458A5">
        <w:t xml:space="preserve"> </w:t>
      </w:r>
      <w:ins w:id="1249" w:author="Author">
        <w:r w:rsidR="001E786B">
          <w:t>B</w:t>
        </w:r>
      </w:ins>
      <w:del w:id="1250" w:author="Author">
        <w:r w:rsidR="005458A5" w:rsidDel="001E786B">
          <w:delText>b</w:delText>
        </w:r>
      </w:del>
      <w:r w:rsidR="005458A5">
        <w:t>oroughs, southern Long Beach T</w:t>
      </w:r>
      <w:r w:rsidR="007D7873">
        <w:t xml:space="preserve">ownship, Barnegat Light </w:t>
      </w:r>
      <w:ins w:id="1251" w:author="Author">
        <w:r w:rsidR="001E786B">
          <w:t>B</w:t>
        </w:r>
      </w:ins>
      <w:del w:id="1252" w:author="Author">
        <w:r w:rsidR="007D7873" w:rsidDel="001E786B">
          <w:delText>b</w:delText>
        </w:r>
      </w:del>
      <w:r w:rsidR="007D7873">
        <w:t>orough and the northern commun</w:t>
      </w:r>
      <w:r w:rsidR="005458A5">
        <w:t>ities of Berkeley T</w:t>
      </w:r>
      <w:r w:rsidR="007D7873">
        <w:t xml:space="preserve">ownship, </w:t>
      </w:r>
      <w:r w:rsidR="005458A5">
        <w:t xml:space="preserve">Ocean Gate </w:t>
      </w:r>
      <w:ins w:id="1253" w:author="Author">
        <w:r w:rsidR="001E786B">
          <w:t>B</w:t>
        </w:r>
      </w:ins>
      <w:del w:id="1254" w:author="Author">
        <w:r w:rsidR="005458A5" w:rsidDel="001E786B">
          <w:delText>b</w:delText>
        </w:r>
      </w:del>
      <w:r w:rsidR="005458A5">
        <w:t>orough, Toms River T</w:t>
      </w:r>
      <w:r w:rsidR="007D7873">
        <w:t xml:space="preserve">ownship, Seaside Heights and Seaside Park </w:t>
      </w:r>
      <w:ins w:id="1255" w:author="Author">
        <w:r w:rsidR="001E786B">
          <w:t>B</w:t>
        </w:r>
      </w:ins>
      <w:del w:id="1256" w:author="Author">
        <w:r w:rsidR="007D7873" w:rsidDel="001E786B">
          <w:delText>b</w:delText>
        </w:r>
      </w:del>
      <w:r w:rsidR="007D7873">
        <w:t>oroughs during stress period 73</w:t>
      </w:r>
      <w:commentRangeStart w:id="1257"/>
      <w:ins w:id="1258" w:author="Author">
        <w:r w:rsidR="003A08D6">
          <w:t>.</w:t>
        </w:r>
      </w:ins>
      <w:del w:id="1259" w:author="Author">
        <w:r w:rsidR="007D7873" w:rsidDel="003A08D6">
          <w:delText>,</w:delText>
        </w:r>
      </w:del>
      <w:r w:rsidR="007D7873">
        <w:t xml:space="preserve"> </w:t>
      </w:r>
      <w:del w:id="1260" w:author="Author">
        <w:r w:rsidR="00E166F6" w:rsidDel="003A08D6">
          <w:delText xml:space="preserve">with </w:delText>
        </w:r>
        <w:r w:rsidR="007D7873" w:rsidDel="003A08D6">
          <w:delText>larger drawdown at i</w:delText>
        </w:r>
      </w:del>
      <w:ins w:id="1261" w:author="Author">
        <w:r w:rsidR="003A08D6">
          <w:t>I</w:t>
        </w:r>
      </w:ins>
      <w:r w:rsidR="007D7873">
        <w:t>ndividual wells</w:t>
      </w:r>
      <w:ins w:id="1262" w:author="Author">
        <w:r w:rsidR="003A08D6">
          <w:t xml:space="preserve"> may exhibit larger drawdowns than are simulated regionally (fig. 26D)</w:t>
        </w:r>
      </w:ins>
      <w:r>
        <w:t>,</w:t>
      </w:r>
      <w:del w:id="1263" w:author="Author">
        <w:r w:rsidDel="003A08D6">
          <w:delText xml:space="preserve"> as shown in figure </w:delText>
        </w:r>
        <w:r w:rsidR="00631659" w:rsidDel="003A08D6">
          <w:delText>26D.</w:delText>
        </w:r>
      </w:del>
      <w:commentRangeEnd w:id="1257"/>
      <w:r w:rsidR="003A08D6">
        <w:rPr>
          <w:rStyle w:val="CommentReference"/>
        </w:rPr>
        <w:commentReference w:id="1257"/>
      </w:r>
    </w:p>
    <w:p w:rsidR="00400E0D" w:rsidRDefault="00D87CFD" w:rsidP="003A1F78">
      <w:pPr>
        <w:pStyle w:val="Heading2"/>
      </w:pPr>
      <w:bookmarkStart w:id="1264" w:name="_Toc235947764"/>
      <w:bookmarkStart w:id="1265" w:name="_Toc248572014"/>
      <w:bookmarkStart w:id="1266" w:name="_Toc404165462"/>
      <w:r>
        <w:t>Maximum-A</w:t>
      </w:r>
      <w:r w:rsidR="00400E0D">
        <w:t>llocation Withdrawal</w:t>
      </w:r>
      <w:bookmarkEnd w:id="1264"/>
      <w:bookmarkEnd w:id="1265"/>
      <w:r w:rsidR="00CF6F33">
        <w:t xml:space="preserve"> Conditions</w:t>
      </w:r>
      <w:bookmarkEnd w:id="1266"/>
    </w:p>
    <w:p w:rsidR="00462672" w:rsidRDefault="00400E0D" w:rsidP="00F70E1E">
      <w:pPr>
        <w:pStyle w:val="BodyText"/>
        <w:rPr>
          <w:ins w:id="1267" w:author="Author"/>
        </w:rPr>
      </w:pPr>
      <w:r>
        <w:t>Simulation</w:t>
      </w:r>
      <w:ins w:id="1268" w:author="Author">
        <w:r w:rsidR="00462672">
          <w:t>s</w:t>
        </w:r>
      </w:ins>
      <w:r>
        <w:t xml:space="preserve"> o</w:t>
      </w:r>
      <w:r w:rsidR="00BB004D">
        <w:t>f maximum–allocation withdrawal conditions incorporate</w:t>
      </w:r>
      <w:del w:id="1269" w:author="Author">
        <w:r w:rsidR="00BB004D" w:rsidDel="00462672">
          <w:delText>s</w:delText>
        </w:r>
      </w:del>
      <w:r w:rsidR="00BB004D">
        <w:t xml:space="preserve"> </w:t>
      </w:r>
      <w:r>
        <w:t xml:space="preserve">maximum permitted </w:t>
      </w:r>
      <w:commentRangeStart w:id="1270"/>
      <w:r>
        <w:t xml:space="preserve">monthly withdrawals at all large volume withdrawal wells in the study area for the </w:t>
      </w:r>
      <w:r w:rsidR="00875BA8">
        <w:t>2000</w:t>
      </w:r>
      <w:del w:id="1271" w:author="Author">
        <w:r w:rsidDel="005D5E68">
          <w:delText>–</w:delText>
        </w:r>
      </w:del>
      <w:ins w:id="1272" w:author="Author">
        <w:r w:rsidR="005D5E68">
          <w:t xml:space="preserve"> to </w:t>
        </w:r>
      </w:ins>
      <w:r>
        <w:t xml:space="preserve">2003 analysis period. Maximum-allocation withdrawals in all aquifers are greater than </w:t>
      </w:r>
      <w:proofErr w:type="spellStart"/>
      <w:r w:rsidR="00886A45">
        <w:t>post</w:t>
      </w:r>
      <w:del w:id="1273" w:author="Author">
        <w:r w:rsidR="00886A45" w:rsidDel="00886A45">
          <w:delText>-</w:delText>
        </w:r>
      </w:del>
      <w:r>
        <w:t>development</w:t>
      </w:r>
      <w:proofErr w:type="spellEnd"/>
      <w:r>
        <w:t xml:space="preserve"> </w:t>
      </w:r>
      <w:r>
        <w:lastRenderedPageBreak/>
        <w:t>withdrawals</w:t>
      </w:r>
      <w:ins w:id="1274" w:author="Author">
        <w:r w:rsidR="00477283">
          <w:t xml:space="preserve"> (fig. 29)</w:t>
        </w:r>
      </w:ins>
      <w:r>
        <w:t xml:space="preserve">. </w:t>
      </w:r>
      <w:del w:id="1275" w:author="Author">
        <w:r w:rsidDel="00462672">
          <w:delText xml:space="preserve">The effect of these withdrawals on the groundwater budget of the Kirkwood-Cohansey aquifer system is illustrated in figure </w:delText>
        </w:r>
        <w:r w:rsidR="0067241C" w:rsidDel="00462672">
          <w:delText>29</w:delText>
        </w:r>
        <w:r w:rsidDel="00462672">
          <w:delText xml:space="preserve">. </w:delText>
        </w:r>
      </w:del>
      <w:commentRangeEnd w:id="1270"/>
      <w:r w:rsidR="00462672">
        <w:rPr>
          <w:rStyle w:val="CommentReference"/>
        </w:rPr>
        <w:commentReference w:id="1270"/>
      </w:r>
    </w:p>
    <w:p w:rsidR="00400E0D" w:rsidRDefault="00400E0D" w:rsidP="00F70E1E">
      <w:pPr>
        <w:pStyle w:val="BodyText"/>
      </w:pPr>
      <w:commentRangeStart w:id="1276"/>
      <w:r>
        <w:t xml:space="preserve">Analysis of selected stress periods indicates that </w:t>
      </w:r>
      <w:r w:rsidR="00071582">
        <w:t xml:space="preserve">groundwater withdrawals </w:t>
      </w:r>
      <w:ins w:id="1277" w:author="Author">
        <w:r w:rsidR="00A71F75">
          <w:t>(45 to 63 ft</w:t>
        </w:r>
        <w:r w:rsidR="00A71F75" w:rsidRPr="003665AA">
          <w:rPr>
            <w:vertAlign w:val="superscript"/>
          </w:rPr>
          <w:t>3</w:t>
        </w:r>
        <w:r w:rsidR="00A71F75">
          <w:t xml:space="preserve">/s) </w:t>
        </w:r>
      </w:ins>
      <w:r w:rsidR="00071582">
        <w:t xml:space="preserve">during </w:t>
      </w:r>
      <w:del w:id="1278" w:author="Author">
        <w:r w:rsidR="00071582" w:rsidDel="00A71F75">
          <w:delText xml:space="preserve">this </w:delText>
        </w:r>
      </w:del>
      <w:r w:rsidR="00071582">
        <w:t>simulation</w:t>
      </w:r>
      <w:ins w:id="1279" w:author="Author">
        <w:r w:rsidR="00A71F75">
          <w:t>s of maximum–allocation withdrawal conditions</w:t>
        </w:r>
      </w:ins>
      <w:r w:rsidR="00D949B6">
        <w:t xml:space="preserve"> </w:t>
      </w:r>
      <w:del w:id="1280" w:author="Author">
        <w:r w:rsidDel="00A71F75">
          <w:delText>(</w:delText>
        </w:r>
        <w:r w:rsidR="00F242B6" w:rsidDel="00A71F75">
          <w:delText>45</w:delText>
        </w:r>
        <w:r w:rsidDel="00A71F75">
          <w:delText>–</w:delText>
        </w:r>
      </w:del>
      <w:ins w:id="1281" w:author="Author">
        <w:del w:id="1282" w:author="Author">
          <w:r w:rsidR="00462672" w:rsidDel="00A71F75">
            <w:delText xml:space="preserve"> to </w:delText>
          </w:r>
        </w:del>
      </w:ins>
      <w:del w:id="1283" w:author="Author">
        <w:r w:rsidR="00F242B6" w:rsidDel="00A71F75">
          <w:delText>63</w:delText>
        </w:r>
        <w:r w:rsidR="00C51D92" w:rsidDel="00A71F75">
          <w:delText> </w:delText>
        </w:r>
        <w:r w:rsidDel="00A71F75">
          <w:delText>ft</w:delText>
        </w:r>
        <w:r w:rsidRPr="003665AA" w:rsidDel="00A71F75">
          <w:rPr>
            <w:vertAlign w:val="superscript"/>
          </w:rPr>
          <w:delText>3</w:delText>
        </w:r>
        <w:r w:rsidR="00F242B6" w:rsidDel="00A71F75">
          <w:delText>/s)</w:delText>
        </w:r>
      </w:del>
      <w:r w:rsidR="00F242B6">
        <w:t xml:space="preserve"> affected net flow </w:t>
      </w:r>
      <w:r>
        <w:t>to constant head cells (</w:t>
      </w:r>
      <w:r w:rsidR="00F242B6">
        <w:t>94</w:t>
      </w:r>
      <w:del w:id="1284" w:author="Author">
        <w:r w:rsidDel="00462672">
          <w:delText>–</w:delText>
        </w:r>
      </w:del>
      <w:ins w:id="1285" w:author="Author">
        <w:r w:rsidR="00462672">
          <w:t xml:space="preserve"> to </w:t>
        </w:r>
      </w:ins>
      <w:r w:rsidR="00F242B6">
        <w:t>124</w:t>
      </w:r>
      <w:r w:rsidR="00C51D92">
        <w:t> </w:t>
      </w:r>
      <w:r>
        <w:t>ft</w:t>
      </w:r>
      <w:r w:rsidRPr="003665AA">
        <w:rPr>
          <w:vertAlign w:val="superscript"/>
        </w:rPr>
        <w:t>3</w:t>
      </w:r>
      <w:r>
        <w:t>/s) and increased the net flow out of the Kirkwood-</w:t>
      </w:r>
      <w:proofErr w:type="spellStart"/>
      <w:r>
        <w:t>Cohansey</w:t>
      </w:r>
      <w:proofErr w:type="spellEnd"/>
      <w:r>
        <w:t xml:space="preserve"> aquifer system to the lower confined aquifers (</w:t>
      </w:r>
      <w:r w:rsidR="00F242B6">
        <w:t>52</w:t>
      </w:r>
      <w:del w:id="1286" w:author="Author">
        <w:r w:rsidDel="00462672">
          <w:delText>–</w:delText>
        </w:r>
      </w:del>
      <w:ins w:id="1287" w:author="Author">
        <w:r w:rsidR="00462672">
          <w:t xml:space="preserve"> to </w:t>
        </w:r>
      </w:ins>
      <w:r w:rsidR="00F242B6">
        <w:t>70</w:t>
      </w:r>
      <w:r w:rsidR="00C51D92">
        <w:t> </w:t>
      </w:r>
      <w:r>
        <w:t>ft</w:t>
      </w:r>
      <w:r w:rsidRPr="003665AA">
        <w:rPr>
          <w:vertAlign w:val="superscript"/>
        </w:rPr>
        <w:t>3</w:t>
      </w:r>
      <w:r>
        <w:t>/s). Net flow out to drain and river cells (</w:t>
      </w:r>
      <w:r w:rsidR="00F242B6">
        <w:t>404</w:t>
      </w:r>
      <w:del w:id="1288" w:author="Author">
        <w:r w:rsidDel="00A6737E">
          <w:delText>–</w:delText>
        </w:r>
      </w:del>
      <w:ins w:id="1289" w:author="Author">
        <w:r w:rsidR="00A6737E">
          <w:t xml:space="preserve"> </w:t>
        </w:r>
        <w:proofErr w:type="gramStart"/>
        <w:r w:rsidR="00A6737E">
          <w:t xml:space="preserve">to </w:t>
        </w:r>
      </w:ins>
      <w:r w:rsidR="00F242B6">
        <w:t>98</w:t>
      </w:r>
      <w:r w:rsidR="00C51D92">
        <w:t>5 </w:t>
      </w:r>
      <w:r>
        <w:t>ft</w:t>
      </w:r>
      <w:r w:rsidRPr="003665AA">
        <w:rPr>
          <w:vertAlign w:val="superscript"/>
        </w:rPr>
        <w:t>3</w:t>
      </w:r>
      <w:r>
        <w:t>/s</w:t>
      </w:r>
      <w:proofErr w:type="gramEnd"/>
      <w:r>
        <w:t xml:space="preserve">) </w:t>
      </w:r>
      <w:r w:rsidR="00BF12F0">
        <w:t xml:space="preserve">is </w:t>
      </w:r>
      <w:r>
        <w:t xml:space="preserve">reduced from </w:t>
      </w:r>
      <w:proofErr w:type="spellStart"/>
      <w:r w:rsidR="00886A45">
        <w:t>post</w:t>
      </w:r>
      <w:del w:id="1290" w:author="Author">
        <w:r w:rsidR="00886A45" w:rsidDel="00886A45">
          <w:delText>-</w:delText>
        </w:r>
      </w:del>
      <w:r>
        <w:t>development</w:t>
      </w:r>
      <w:proofErr w:type="spellEnd"/>
      <w:r>
        <w:t xml:space="preserve"> flows. Increased withdrawals from the Rio Grande water-bearing zone in </w:t>
      </w:r>
      <w:r w:rsidR="00071582">
        <w:t>this</w:t>
      </w:r>
      <w:r w:rsidR="003B4847">
        <w:t xml:space="preserve"> simulation</w:t>
      </w:r>
      <w:r>
        <w:t xml:space="preserve"> </w:t>
      </w:r>
      <w:proofErr w:type="gramStart"/>
      <w:r>
        <w:t>(</w:t>
      </w:r>
      <w:r w:rsidR="00F242B6">
        <w:t>0.6</w:t>
      </w:r>
      <w:del w:id="1291" w:author="Author">
        <w:r w:rsidR="00C51D92" w:rsidDel="00462672">
          <w:delText>–</w:delText>
        </w:r>
      </w:del>
      <w:ins w:id="1292" w:author="Author">
        <w:r w:rsidR="00462672">
          <w:t xml:space="preserve"> to </w:t>
        </w:r>
      </w:ins>
      <w:r w:rsidR="00C51D92">
        <w:t>1.5 </w:t>
      </w:r>
      <w:r>
        <w:t>ft</w:t>
      </w:r>
      <w:r w:rsidRPr="003665AA">
        <w:rPr>
          <w:vertAlign w:val="superscript"/>
        </w:rPr>
        <w:t>3</w:t>
      </w:r>
      <w:r>
        <w:t>/s)</w:t>
      </w:r>
      <w:proofErr w:type="gramEnd"/>
      <w:r>
        <w:t xml:space="preserve"> are supported by a net increase of flow from other layers (</w:t>
      </w:r>
      <w:r w:rsidR="00F242B6">
        <w:t>0.9</w:t>
      </w:r>
      <w:del w:id="1293" w:author="Author">
        <w:r w:rsidDel="00462672">
          <w:delText>–</w:delText>
        </w:r>
      </w:del>
      <w:ins w:id="1294" w:author="Author">
        <w:r w:rsidR="00462672">
          <w:t xml:space="preserve"> to </w:t>
        </w:r>
      </w:ins>
      <w:r w:rsidR="00F242B6">
        <w:t>1.5</w:t>
      </w:r>
      <w:r w:rsidR="00C51D92">
        <w:t> </w:t>
      </w:r>
      <w:r>
        <w:t>ft</w:t>
      </w:r>
      <w:r w:rsidRPr="003665AA">
        <w:rPr>
          <w:vertAlign w:val="superscript"/>
        </w:rPr>
        <w:t>3</w:t>
      </w:r>
      <w:r>
        <w:t xml:space="preserve">/s). Increased withdrawals from the Atlantic City 800-foot sand </w:t>
      </w:r>
      <w:proofErr w:type="gramStart"/>
      <w:r>
        <w:t>(</w:t>
      </w:r>
      <w:r w:rsidR="00F242B6">
        <w:t>22</w:t>
      </w:r>
      <w:del w:id="1295" w:author="Author">
        <w:r w:rsidDel="00462672">
          <w:delText>–</w:delText>
        </w:r>
      </w:del>
      <w:ins w:id="1296" w:author="Author">
        <w:r w:rsidR="00462672">
          <w:t xml:space="preserve"> to </w:t>
        </w:r>
      </w:ins>
      <w:r w:rsidR="00F242B6">
        <w:t>43</w:t>
      </w:r>
      <w:r w:rsidR="00C51D92">
        <w:t> </w:t>
      </w:r>
      <w:r>
        <w:t>ft</w:t>
      </w:r>
      <w:r w:rsidRPr="003665AA">
        <w:rPr>
          <w:vertAlign w:val="superscript"/>
        </w:rPr>
        <w:t>3</w:t>
      </w:r>
      <w:r>
        <w:t>/s)</w:t>
      </w:r>
      <w:proofErr w:type="gramEnd"/>
      <w:r>
        <w:t xml:space="preserve"> produced more net flow into the aquifer from other layers (2</w:t>
      </w:r>
      <w:r w:rsidR="00974937">
        <w:t>7</w:t>
      </w:r>
      <w:del w:id="1297" w:author="Author">
        <w:r w:rsidDel="00462672">
          <w:delText>–</w:delText>
        </w:r>
      </w:del>
      <w:ins w:id="1298" w:author="Author">
        <w:r w:rsidR="00462672">
          <w:t xml:space="preserve"> to </w:t>
        </w:r>
      </w:ins>
      <w:r w:rsidR="00974937">
        <w:t>33</w:t>
      </w:r>
      <w:r w:rsidR="00C51D92">
        <w:t> </w:t>
      </w:r>
      <w:r>
        <w:t>ft</w:t>
      </w:r>
      <w:r w:rsidRPr="003665AA">
        <w:rPr>
          <w:vertAlign w:val="superscript"/>
        </w:rPr>
        <w:t>3</w:t>
      </w:r>
      <w:r>
        <w:t xml:space="preserve">/s). The Piney Point aquifer had more net flow into the aquifer from other layers </w:t>
      </w:r>
      <w:proofErr w:type="gramStart"/>
      <w:r>
        <w:t>(</w:t>
      </w:r>
      <w:r w:rsidR="00F242B6">
        <w:t>7.2</w:t>
      </w:r>
      <w:del w:id="1299" w:author="Author">
        <w:r w:rsidDel="00462672">
          <w:delText>–</w:delText>
        </w:r>
      </w:del>
      <w:ins w:id="1300" w:author="Author">
        <w:r w:rsidR="00462672">
          <w:t xml:space="preserve"> to </w:t>
        </w:r>
      </w:ins>
      <w:r w:rsidR="00F242B6">
        <w:t>8</w:t>
      </w:r>
      <w:r w:rsidR="00C51D92">
        <w:t> </w:t>
      </w:r>
      <w:r>
        <w:t>ft</w:t>
      </w:r>
      <w:r w:rsidRPr="003665AA">
        <w:rPr>
          <w:vertAlign w:val="superscript"/>
        </w:rPr>
        <w:t>3</w:t>
      </w:r>
      <w:r>
        <w:t>/s)</w:t>
      </w:r>
      <w:proofErr w:type="gramEnd"/>
      <w:r>
        <w:t xml:space="preserve"> during </w:t>
      </w:r>
      <w:r w:rsidR="003B4847">
        <w:t xml:space="preserve">the maximum–allocation withdrawal </w:t>
      </w:r>
      <w:r>
        <w:t xml:space="preserve">simulation than during </w:t>
      </w:r>
      <w:proofErr w:type="spellStart"/>
      <w:r w:rsidR="00886A45">
        <w:t>post</w:t>
      </w:r>
      <w:del w:id="1301" w:author="Author">
        <w:r w:rsidR="00886A45" w:rsidDel="00886A45">
          <w:delText>-</w:delText>
        </w:r>
      </w:del>
      <w:r w:rsidR="009B21EE">
        <w:t>development</w:t>
      </w:r>
      <w:proofErr w:type="spellEnd"/>
      <w:r w:rsidR="009B21EE">
        <w:t xml:space="preserve"> withdrawal conditions</w:t>
      </w:r>
      <w:r>
        <w:t xml:space="preserve">. </w:t>
      </w:r>
      <w:commentRangeEnd w:id="1276"/>
      <w:r w:rsidR="000427DE">
        <w:rPr>
          <w:rStyle w:val="CommentReference"/>
        </w:rPr>
        <w:commentReference w:id="1276"/>
      </w:r>
    </w:p>
    <w:p w:rsidR="00400E0D" w:rsidRPr="00FE127C" w:rsidRDefault="00FA4C50" w:rsidP="00FE127C">
      <w:pPr>
        <w:pStyle w:val="FigureCaption"/>
      </w:pPr>
      <w:bookmarkStart w:id="1302" w:name="_Toc404165497"/>
      <w:r w:rsidRPr="00FE127C">
        <w:t>Graphs showing g</w:t>
      </w:r>
      <w:r w:rsidR="00400E0D" w:rsidRPr="00FE127C">
        <w:t>roundwater-flow budgets for</w:t>
      </w:r>
      <w:ins w:id="1303" w:author="Author">
        <w:r w:rsidR="003F5636" w:rsidRPr="00FE127C">
          <w:t>:</w:t>
        </w:r>
      </w:ins>
      <w:r w:rsidR="00400E0D" w:rsidRPr="00FE127C">
        <w:t xml:space="preserve"> </w:t>
      </w:r>
      <w:r w:rsidR="00400E0D" w:rsidRPr="00FE127C">
        <w:rPr>
          <w:rStyle w:val="MultipartFigCap"/>
          <w:i w:val="0"/>
        </w:rPr>
        <w:t>A</w:t>
      </w:r>
      <w:r w:rsidR="00400E0D" w:rsidRPr="00FE127C">
        <w:t>, the Kirkwood-</w:t>
      </w:r>
      <w:proofErr w:type="spellStart"/>
      <w:r w:rsidR="00400E0D" w:rsidRPr="00FE127C">
        <w:t>Cohansey</w:t>
      </w:r>
      <w:proofErr w:type="spellEnd"/>
      <w:r w:rsidR="00400E0D" w:rsidRPr="00FE127C">
        <w:t xml:space="preserve"> aquifer system</w:t>
      </w:r>
      <w:del w:id="1304" w:author="Author">
        <w:r w:rsidR="00400E0D" w:rsidRPr="00FE127C" w:rsidDel="003F5636">
          <w:delText>,</w:delText>
        </w:r>
      </w:del>
      <w:ins w:id="1305" w:author="Author">
        <w:r w:rsidR="003F5636" w:rsidRPr="00FE127C">
          <w:t>;</w:t>
        </w:r>
      </w:ins>
      <w:r w:rsidR="00400E0D" w:rsidRPr="00FE127C">
        <w:t xml:space="preserve"> </w:t>
      </w:r>
      <w:r w:rsidR="00400E0D" w:rsidRPr="00FE127C">
        <w:rPr>
          <w:rStyle w:val="MultipartFigCap"/>
          <w:i w:val="0"/>
        </w:rPr>
        <w:t>B</w:t>
      </w:r>
      <w:r w:rsidR="00400E0D" w:rsidRPr="00FE127C">
        <w:t>, Rio Grande water-bearing zone</w:t>
      </w:r>
      <w:ins w:id="1306" w:author="Author">
        <w:r w:rsidR="003F5636" w:rsidRPr="00FE127C">
          <w:t>;</w:t>
        </w:r>
      </w:ins>
      <w:del w:id="1307" w:author="Author">
        <w:r w:rsidR="00400E0D" w:rsidRPr="00FE127C" w:rsidDel="003F5636">
          <w:delText>,</w:delText>
        </w:r>
      </w:del>
      <w:r w:rsidR="00400E0D" w:rsidRPr="00FE127C">
        <w:t xml:space="preserve"> </w:t>
      </w:r>
      <w:r w:rsidR="00400E0D" w:rsidRPr="00FE127C">
        <w:rPr>
          <w:rStyle w:val="MultipartFigCap"/>
          <w:i w:val="0"/>
        </w:rPr>
        <w:t>C</w:t>
      </w:r>
      <w:r w:rsidR="00400E0D" w:rsidRPr="00FE127C">
        <w:t>, Atlantic City 800-foot sand</w:t>
      </w:r>
      <w:ins w:id="1308" w:author="Author">
        <w:r w:rsidR="003F5636" w:rsidRPr="00FE127C">
          <w:t>;</w:t>
        </w:r>
      </w:ins>
      <w:del w:id="1309" w:author="Author">
        <w:r w:rsidR="00400E0D" w:rsidRPr="00FE127C" w:rsidDel="003F5636">
          <w:delText>,</w:delText>
        </w:r>
      </w:del>
      <w:r w:rsidR="00400E0D" w:rsidRPr="00FE127C">
        <w:t xml:space="preserve"> and </w:t>
      </w:r>
      <w:r w:rsidR="00400E0D" w:rsidRPr="00FE127C">
        <w:rPr>
          <w:rStyle w:val="MultipartFigCap"/>
          <w:i w:val="0"/>
        </w:rPr>
        <w:t>D</w:t>
      </w:r>
      <w:r w:rsidR="00400E0D" w:rsidRPr="00FE127C">
        <w:t>, Piney Point aquifer during maximum-allocation withdrawal conditions, Ocean County study area, New Jersey.</w:t>
      </w:r>
      <w:bookmarkEnd w:id="1302"/>
    </w:p>
    <w:p w:rsidR="00400E0D" w:rsidRDefault="00400E0D" w:rsidP="003C698C">
      <w:pPr>
        <w:pStyle w:val="BodyText"/>
      </w:pPr>
      <w:r>
        <w:t xml:space="preserve">Comparison of simulations of </w:t>
      </w:r>
      <w:r w:rsidR="00E5551D">
        <w:t>no-withdrawal</w:t>
      </w:r>
      <w:r>
        <w:t xml:space="preserve">, </w:t>
      </w:r>
      <w:proofErr w:type="spellStart"/>
      <w:r w:rsidR="00886A45">
        <w:t>post</w:t>
      </w:r>
      <w:del w:id="1310" w:author="Author">
        <w:r w:rsidR="00886A45" w:rsidDel="00886A45">
          <w:delText>-</w:delText>
        </w:r>
      </w:del>
      <w:r>
        <w:t>development</w:t>
      </w:r>
      <w:proofErr w:type="spellEnd"/>
      <w:r w:rsidR="009B21EE">
        <w:t xml:space="preserve"> withdrawal</w:t>
      </w:r>
      <w:r>
        <w:t xml:space="preserve">, and maximum-allocation withdrawal conditions reveals the effect of </w:t>
      </w:r>
      <w:r w:rsidR="00596328">
        <w:t>these</w:t>
      </w:r>
      <w:r>
        <w:t xml:space="preserve"> </w:t>
      </w:r>
      <w:r w:rsidR="00463AA9">
        <w:t>conditions</w:t>
      </w:r>
      <w:r>
        <w:t xml:space="preserve"> on base flow in streams in the Ocean County study area. </w:t>
      </w:r>
      <w:del w:id="1311" w:author="Author">
        <w:r w:rsidDel="0080309E">
          <w:delText>Monthly base flows from these simulatio</w:delText>
        </w:r>
        <w:r w:rsidR="00F242B6" w:rsidDel="0080309E">
          <w:delText>ns are</w:delText>
        </w:r>
        <w:r w:rsidR="00623F53" w:rsidDel="0080309E">
          <w:delText xml:space="preserve"> illustrated in figures 3</w:delText>
        </w:r>
        <w:r w:rsidR="0067241C" w:rsidDel="0080309E">
          <w:delText>0</w:delText>
        </w:r>
        <w:r w:rsidR="009772CE" w:rsidDel="0080309E">
          <w:delText>–</w:delText>
        </w:r>
        <w:r w:rsidR="00F60D25" w:rsidDel="0080309E">
          <w:delText>3</w:delText>
        </w:r>
        <w:r w:rsidR="0067241C" w:rsidDel="0080309E">
          <w:delText>1</w:delText>
        </w:r>
        <w:r w:rsidDel="0080309E">
          <w:delText>, and simulated redu</w:delText>
        </w:r>
        <w:r w:rsidR="0006765F" w:rsidDel="0080309E">
          <w:delText>ctions are presented in table 11</w:delText>
        </w:r>
        <w:r w:rsidDel="0080309E">
          <w:delText xml:space="preserve"> for streamflow-gaging stations located in the study area. </w:delText>
        </w:r>
      </w:del>
      <w:r w:rsidR="00071582">
        <w:t>S</w:t>
      </w:r>
      <w:r>
        <w:t>imulation</w:t>
      </w:r>
      <w:ins w:id="1312" w:author="Author">
        <w:r w:rsidR="0080309E">
          <w:t>s</w:t>
        </w:r>
      </w:ins>
      <w:r>
        <w:t xml:space="preserve"> of maximum-allocation withdrawals indicate that </w:t>
      </w:r>
      <w:r w:rsidR="00471699">
        <w:t xml:space="preserve">lower </w:t>
      </w:r>
      <w:r>
        <w:t>base-flow</w:t>
      </w:r>
      <w:ins w:id="1313" w:author="Author">
        <w:r w:rsidR="0080309E">
          <w:t>s</w:t>
        </w:r>
      </w:ins>
      <w:r>
        <w:t xml:space="preserve"> </w:t>
      </w:r>
      <w:r w:rsidR="00471699">
        <w:t>than</w:t>
      </w:r>
      <w:r>
        <w:t xml:space="preserve"> those simulated for </w:t>
      </w:r>
      <w:proofErr w:type="spellStart"/>
      <w:r w:rsidR="00886A45">
        <w:t>post</w:t>
      </w:r>
      <w:del w:id="1314" w:author="Author">
        <w:r w:rsidR="00886A45" w:rsidDel="00886A45">
          <w:delText>-</w:delText>
        </w:r>
      </w:del>
      <w:r w:rsidR="009B21EE">
        <w:t>development</w:t>
      </w:r>
      <w:proofErr w:type="spellEnd"/>
      <w:r w:rsidR="009B21EE">
        <w:t xml:space="preserve"> withdrawals</w:t>
      </w:r>
      <w:r w:rsidRPr="00B523D7">
        <w:t xml:space="preserve"> </w:t>
      </w:r>
      <w:r w:rsidR="00071582">
        <w:t xml:space="preserve">occur </w:t>
      </w:r>
      <w:r>
        <w:t xml:space="preserve">at all streamflow-gaging stations, except </w:t>
      </w:r>
      <w:proofErr w:type="spellStart"/>
      <w:r>
        <w:t>Wrangel</w:t>
      </w:r>
      <w:proofErr w:type="spellEnd"/>
      <w:r>
        <w:t xml:space="preserve"> Brook at Mule Road near Toms River, N.J. (01408592)</w:t>
      </w:r>
      <w:ins w:id="1315" w:author="Author">
        <w:r w:rsidR="0080309E">
          <w:t xml:space="preserve"> (figs. 30</w:t>
        </w:r>
        <w:del w:id="1316" w:author="Author">
          <w:r w:rsidR="0080309E" w:rsidDel="00926988">
            <w:delText>,</w:delText>
          </w:r>
        </w:del>
        <w:r w:rsidR="00926988">
          <w:t xml:space="preserve"> and</w:t>
        </w:r>
        <w:r w:rsidR="0080309E">
          <w:t xml:space="preserve"> 31; table 11)</w:t>
        </w:r>
      </w:ins>
      <w:r>
        <w:t>.</w:t>
      </w:r>
    </w:p>
    <w:p w:rsidR="00400E0D" w:rsidRPr="00FE127C" w:rsidRDefault="00FA4C50" w:rsidP="00FE127C">
      <w:pPr>
        <w:pStyle w:val="FigureCaption"/>
      </w:pPr>
      <w:bookmarkStart w:id="1317" w:name="_Toc404165498"/>
      <w:r w:rsidRPr="00FE127C">
        <w:lastRenderedPageBreak/>
        <w:t>Graphs showing m</w:t>
      </w:r>
      <w:r w:rsidR="00400E0D" w:rsidRPr="00FE127C">
        <w:t xml:space="preserve">onthly base flow during </w:t>
      </w:r>
      <w:r w:rsidR="00E5551D" w:rsidRPr="00FE127C">
        <w:t>no-withdrawal</w:t>
      </w:r>
      <w:r w:rsidR="00400E0D" w:rsidRPr="00FE127C">
        <w:t xml:space="preserve">, </w:t>
      </w:r>
      <w:proofErr w:type="spellStart"/>
      <w:r w:rsidR="00886A45" w:rsidRPr="00FE127C">
        <w:t>post</w:t>
      </w:r>
      <w:del w:id="1318" w:author="Author">
        <w:r w:rsidR="00886A45" w:rsidRPr="00FE127C" w:rsidDel="00886A45">
          <w:delText>-</w:delText>
        </w:r>
      </w:del>
      <w:r w:rsidR="00400E0D" w:rsidRPr="00FE127C">
        <w:t>development</w:t>
      </w:r>
      <w:proofErr w:type="spellEnd"/>
      <w:r w:rsidR="0057185F" w:rsidRPr="00FE127C">
        <w:t xml:space="preserve"> withdrawal</w:t>
      </w:r>
      <w:r w:rsidR="00400E0D" w:rsidRPr="00FE127C">
        <w:t>, and maximum-allocation withdrawal conditions at streamflow-gaging stations</w:t>
      </w:r>
      <w:ins w:id="1319" w:author="Author">
        <w:r w:rsidR="00254F95" w:rsidRPr="00FE127C">
          <w:t>:</w:t>
        </w:r>
      </w:ins>
      <w:r w:rsidR="00400E0D" w:rsidRPr="00FE127C">
        <w:t xml:space="preserve"> </w:t>
      </w:r>
      <w:r w:rsidR="00400E0D" w:rsidRPr="00FE127C">
        <w:rPr>
          <w:rStyle w:val="MultipartFigCap"/>
          <w:i w:val="0"/>
        </w:rPr>
        <w:t>A</w:t>
      </w:r>
      <w:r w:rsidR="00400E0D" w:rsidRPr="00FE127C">
        <w:t xml:space="preserve">, North Branch </w:t>
      </w:r>
      <w:proofErr w:type="spellStart"/>
      <w:r w:rsidR="00400E0D" w:rsidRPr="00FE127C">
        <w:t>Metedeconk</w:t>
      </w:r>
      <w:proofErr w:type="spellEnd"/>
      <w:r w:rsidR="00400E0D" w:rsidRPr="00FE127C">
        <w:t xml:space="preserve"> River near Lakewood, N.J. (01408120)</w:t>
      </w:r>
      <w:ins w:id="1320" w:author="Author">
        <w:r w:rsidR="00254F95" w:rsidRPr="00FE127C">
          <w:t>;</w:t>
        </w:r>
      </w:ins>
      <w:del w:id="1321" w:author="Author">
        <w:r w:rsidR="00400E0D" w:rsidRPr="00FE127C" w:rsidDel="00254F95">
          <w:delText>,</w:delText>
        </w:r>
      </w:del>
      <w:r w:rsidR="00400E0D" w:rsidRPr="00FE127C">
        <w:t xml:space="preserve"> </w:t>
      </w:r>
      <w:r w:rsidR="00400E0D" w:rsidRPr="00FE127C">
        <w:rPr>
          <w:rStyle w:val="MultipartFigCap"/>
          <w:i w:val="0"/>
        </w:rPr>
        <w:t>B</w:t>
      </w:r>
      <w:r w:rsidR="00400E0D" w:rsidRPr="00FE127C">
        <w:t xml:space="preserve">, South Branch </w:t>
      </w:r>
      <w:proofErr w:type="spellStart"/>
      <w:r w:rsidR="00400E0D" w:rsidRPr="00FE127C">
        <w:t>Metedeconk</w:t>
      </w:r>
      <w:proofErr w:type="spellEnd"/>
      <w:r w:rsidR="00400E0D" w:rsidRPr="00FE127C">
        <w:t xml:space="preserve"> River near Lakewood, N.J. (01408150)</w:t>
      </w:r>
      <w:ins w:id="1322" w:author="Author">
        <w:r w:rsidR="00254F95" w:rsidRPr="00FE127C">
          <w:t>;</w:t>
        </w:r>
      </w:ins>
      <w:del w:id="1323" w:author="Author">
        <w:r w:rsidR="00400E0D" w:rsidRPr="00FE127C" w:rsidDel="00254F95">
          <w:delText>,</w:delText>
        </w:r>
      </w:del>
      <w:r w:rsidR="00400E0D" w:rsidRPr="00FE127C">
        <w:t xml:space="preserve"> </w:t>
      </w:r>
      <w:r w:rsidR="00400E0D" w:rsidRPr="00FE127C">
        <w:rPr>
          <w:rStyle w:val="MultipartFigCap"/>
          <w:i w:val="0"/>
        </w:rPr>
        <w:t>C</w:t>
      </w:r>
      <w:r w:rsidR="00400E0D" w:rsidRPr="00FE127C">
        <w:t>, Toms River near T</w:t>
      </w:r>
      <w:r w:rsidR="00DA6EA3" w:rsidRPr="00FE127C">
        <w:t>oms River, N.J. (01408500)</w:t>
      </w:r>
      <w:ins w:id="1324" w:author="Author">
        <w:r w:rsidR="00254F95" w:rsidRPr="00FE127C">
          <w:t>;</w:t>
        </w:r>
      </w:ins>
      <w:del w:id="1325" w:author="Author">
        <w:r w:rsidR="00DA6EA3" w:rsidRPr="00FE127C" w:rsidDel="00254F95">
          <w:delText>,</w:delText>
        </w:r>
      </w:del>
      <w:r w:rsidR="00DA6EA3" w:rsidRPr="00FE127C">
        <w:t xml:space="preserve"> </w:t>
      </w:r>
      <w:r w:rsidR="00400E0D" w:rsidRPr="00FE127C">
        <w:rPr>
          <w:rStyle w:val="MultipartFigCap"/>
          <w:i w:val="0"/>
        </w:rPr>
        <w:t>D</w:t>
      </w:r>
      <w:r w:rsidR="00400E0D" w:rsidRPr="00FE127C">
        <w:t xml:space="preserve">, </w:t>
      </w:r>
      <w:proofErr w:type="spellStart"/>
      <w:r w:rsidR="00400E0D" w:rsidRPr="00FE127C">
        <w:t>Wrangel</w:t>
      </w:r>
      <w:proofErr w:type="spellEnd"/>
      <w:r w:rsidR="00400E0D" w:rsidRPr="00FE127C">
        <w:t xml:space="preserve"> Brook at Mule Road near Toms River, N.J. (01408592)</w:t>
      </w:r>
      <w:ins w:id="1326" w:author="Author">
        <w:r w:rsidR="00254F95" w:rsidRPr="00FE127C">
          <w:t>;</w:t>
        </w:r>
      </w:ins>
      <w:del w:id="1327" w:author="Author">
        <w:r w:rsidR="00400E0D" w:rsidRPr="00FE127C" w:rsidDel="00254F95">
          <w:delText>,</w:delText>
        </w:r>
      </w:del>
      <w:r w:rsidR="00400E0D" w:rsidRPr="00FE127C">
        <w:t xml:space="preserve"> </w:t>
      </w:r>
      <w:r w:rsidR="00DA6EA3" w:rsidRPr="00FE127C">
        <w:rPr>
          <w:rStyle w:val="MultipartFigCap"/>
          <w:i w:val="0"/>
        </w:rPr>
        <w:t>E</w:t>
      </w:r>
      <w:r w:rsidR="00DA6EA3" w:rsidRPr="00FE127C">
        <w:t>, Cedar Creek at Lanoka Harbor, N.J. (01409000)</w:t>
      </w:r>
      <w:ins w:id="1328" w:author="Author">
        <w:r w:rsidR="00254F95" w:rsidRPr="00FE127C">
          <w:t>;</w:t>
        </w:r>
      </w:ins>
      <w:del w:id="1329" w:author="Author">
        <w:r w:rsidR="00DA6EA3" w:rsidRPr="00FE127C" w:rsidDel="00254F95">
          <w:delText>,</w:delText>
        </w:r>
      </w:del>
      <w:r w:rsidR="00DA6EA3" w:rsidRPr="00FE127C">
        <w:t xml:space="preserve"> and </w:t>
      </w:r>
      <w:r w:rsidR="00DA6EA3" w:rsidRPr="00FE127C">
        <w:rPr>
          <w:rStyle w:val="MultipartFigCap"/>
          <w:i w:val="0"/>
        </w:rPr>
        <w:t>F</w:t>
      </w:r>
      <w:r w:rsidR="00DA6EA3" w:rsidRPr="00FE127C">
        <w:t xml:space="preserve">, North Branch Forked River near Forked River, N.J. (01409050), </w:t>
      </w:r>
      <w:r w:rsidR="00400E0D" w:rsidRPr="00FE127C">
        <w:t>Ocean County study area, New Jersey.</w:t>
      </w:r>
      <w:bookmarkEnd w:id="1317"/>
    </w:p>
    <w:p w:rsidR="00400E0D" w:rsidRPr="00FE127C" w:rsidRDefault="00FA4C50" w:rsidP="00FE127C">
      <w:pPr>
        <w:pStyle w:val="FigureCaption"/>
      </w:pPr>
      <w:bookmarkStart w:id="1330" w:name="_Toc404165499"/>
      <w:r w:rsidRPr="00FE127C">
        <w:t>Graphs showing m</w:t>
      </w:r>
      <w:r w:rsidR="00400E0D" w:rsidRPr="00FE127C">
        <w:t xml:space="preserve">onthly base flow during </w:t>
      </w:r>
      <w:r w:rsidR="00E5551D" w:rsidRPr="00FE127C">
        <w:t>no-withdrawal</w:t>
      </w:r>
      <w:r w:rsidR="00400E0D" w:rsidRPr="00FE127C">
        <w:t xml:space="preserve">, </w:t>
      </w:r>
      <w:proofErr w:type="spellStart"/>
      <w:r w:rsidR="00886A45" w:rsidRPr="00FE127C">
        <w:t>post</w:t>
      </w:r>
      <w:del w:id="1331" w:author="Author">
        <w:r w:rsidR="00886A45" w:rsidRPr="00FE127C" w:rsidDel="00886A45">
          <w:delText>-</w:delText>
        </w:r>
      </w:del>
      <w:r w:rsidR="00400E0D" w:rsidRPr="00FE127C">
        <w:t>development</w:t>
      </w:r>
      <w:proofErr w:type="spellEnd"/>
      <w:r w:rsidR="0057185F" w:rsidRPr="00FE127C">
        <w:t xml:space="preserve"> withdrawal</w:t>
      </w:r>
      <w:r w:rsidR="00400E0D" w:rsidRPr="00FE127C">
        <w:t>, and maximum-allocation withdrawal conditions at streamflow-gaging stations</w:t>
      </w:r>
      <w:ins w:id="1332" w:author="Author">
        <w:r w:rsidR="0080309E" w:rsidRPr="00FE127C">
          <w:t>:</w:t>
        </w:r>
      </w:ins>
      <w:del w:id="1333" w:author="Author">
        <w:r w:rsidR="00DA6EA3" w:rsidRPr="00FE127C" w:rsidDel="0080309E">
          <w:delText>,</w:delText>
        </w:r>
      </w:del>
      <w:r w:rsidR="00DA6EA3" w:rsidRPr="00FE127C">
        <w:t xml:space="preserve"> </w:t>
      </w:r>
      <w:r w:rsidR="00DA6EA3" w:rsidRPr="00FE127C">
        <w:rPr>
          <w:rStyle w:val="MultipartFigCap"/>
          <w:i w:val="0"/>
        </w:rPr>
        <w:t>A</w:t>
      </w:r>
      <w:r w:rsidR="00400E0D" w:rsidRPr="00FE127C">
        <w:t xml:space="preserve">, Oyster Creek near </w:t>
      </w:r>
      <w:r w:rsidR="00DA6EA3" w:rsidRPr="00FE127C">
        <w:t>Waretown, N.J. (01409100)</w:t>
      </w:r>
      <w:ins w:id="1334" w:author="Author">
        <w:r w:rsidR="0080309E" w:rsidRPr="00FE127C">
          <w:t>;</w:t>
        </w:r>
      </w:ins>
      <w:del w:id="1335" w:author="Author">
        <w:r w:rsidR="00DA6EA3" w:rsidRPr="00FE127C" w:rsidDel="0080309E">
          <w:delText>,</w:delText>
        </w:r>
      </w:del>
      <w:r w:rsidR="00DA6EA3" w:rsidRPr="00FE127C">
        <w:t xml:space="preserve"> </w:t>
      </w:r>
      <w:r w:rsidR="00DA6EA3" w:rsidRPr="00FE127C">
        <w:rPr>
          <w:rStyle w:val="MultipartFigCap"/>
          <w:i w:val="0"/>
        </w:rPr>
        <w:t>B</w:t>
      </w:r>
      <w:r w:rsidR="00400E0D" w:rsidRPr="00FE127C">
        <w:t>, Mill Creek near Manahawkin, N.J. (01409150)</w:t>
      </w:r>
      <w:ins w:id="1336" w:author="Author">
        <w:r w:rsidR="0080309E" w:rsidRPr="00FE127C">
          <w:t>;</w:t>
        </w:r>
      </w:ins>
      <w:del w:id="1337" w:author="Author">
        <w:r w:rsidR="00400E0D" w:rsidRPr="00FE127C" w:rsidDel="0080309E">
          <w:delText>,</w:delText>
        </w:r>
      </w:del>
      <w:r w:rsidR="00400E0D" w:rsidRPr="00FE127C">
        <w:t xml:space="preserve"> </w:t>
      </w:r>
      <w:r w:rsidR="00DA6EA3" w:rsidRPr="00FE127C">
        <w:rPr>
          <w:rStyle w:val="MultipartFigCap"/>
          <w:i w:val="0"/>
        </w:rPr>
        <w:t>C</w:t>
      </w:r>
      <w:r w:rsidR="00DA6EA3" w:rsidRPr="00FE127C">
        <w:t>, Cedar Run near Manahawkin, N.J. (01409250)</w:t>
      </w:r>
      <w:ins w:id="1338" w:author="Author">
        <w:r w:rsidR="0080309E" w:rsidRPr="00FE127C">
          <w:t>;</w:t>
        </w:r>
      </w:ins>
      <w:del w:id="1339" w:author="Author">
        <w:r w:rsidR="00DA6EA3" w:rsidRPr="00FE127C" w:rsidDel="0080309E">
          <w:delText>,</w:delText>
        </w:r>
      </w:del>
      <w:r w:rsidR="00DA6EA3" w:rsidRPr="00FE127C">
        <w:t xml:space="preserve"> </w:t>
      </w:r>
      <w:r w:rsidR="00DA6EA3" w:rsidRPr="00FE127C">
        <w:rPr>
          <w:rStyle w:val="MultipartFigCap"/>
          <w:i w:val="0"/>
        </w:rPr>
        <w:t>D</w:t>
      </w:r>
      <w:r w:rsidR="00DA6EA3" w:rsidRPr="00FE127C">
        <w:t xml:space="preserve">, </w:t>
      </w:r>
      <w:proofErr w:type="spellStart"/>
      <w:r w:rsidR="00DA6EA3" w:rsidRPr="00FE127C">
        <w:t>Westecunk</w:t>
      </w:r>
      <w:proofErr w:type="spellEnd"/>
      <w:r w:rsidR="00DA6EA3" w:rsidRPr="00FE127C">
        <w:t xml:space="preserve"> Creek at Stafford Forge, N.J. (01409280)</w:t>
      </w:r>
      <w:ins w:id="1340" w:author="Author">
        <w:r w:rsidR="0080309E" w:rsidRPr="00FE127C">
          <w:t>;</w:t>
        </w:r>
      </w:ins>
      <w:del w:id="1341" w:author="Author">
        <w:r w:rsidR="00DA6EA3" w:rsidRPr="00FE127C" w:rsidDel="0080309E">
          <w:delText>,</w:delText>
        </w:r>
      </w:del>
      <w:r w:rsidR="00DA6EA3" w:rsidRPr="00FE127C">
        <w:t xml:space="preserve"> </w:t>
      </w:r>
      <w:r w:rsidR="00DA6EA3" w:rsidRPr="00FE127C">
        <w:rPr>
          <w:rStyle w:val="MultipartFigCap"/>
          <w:i w:val="0"/>
        </w:rPr>
        <w:t>E</w:t>
      </w:r>
      <w:r w:rsidR="00DA6EA3" w:rsidRPr="00FE127C">
        <w:t>, East Branch Bass River near New Gretna, N.J. (01410150)</w:t>
      </w:r>
      <w:ins w:id="1342" w:author="Author">
        <w:r w:rsidR="0080309E" w:rsidRPr="00FE127C">
          <w:t>;</w:t>
        </w:r>
      </w:ins>
      <w:del w:id="1343" w:author="Author">
        <w:r w:rsidR="00DA6EA3" w:rsidRPr="00FE127C" w:rsidDel="0080309E">
          <w:delText>,</w:delText>
        </w:r>
      </w:del>
      <w:r w:rsidR="00DA6EA3" w:rsidRPr="00FE127C">
        <w:t xml:space="preserve"> and </w:t>
      </w:r>
      <w:r w:rsidR="00DA6EA3" w:rsidRPr="00FE127C">
        <w:rPr>
          <w:rStyle w:val="MultipartFigCap"/>
          <w:i w:val="0"/>
        </w:rPr>
        <w:t>F</w:t>
      </w:r>
      <w:r w:rsidR="00DA6EA3" w:rsidRPr="00FE127C">
        <w:t xml:space="preserve">, Oswego River at Harrisville, N.J. (01410000), </w:t>
      </w:r>
      <w:r w:rsidR="00400E0D" w:rsidRPr="00FE127C">
        <w:t>Ocean County study area, New Jersey.</w:t>
      </w:r>
      <w:bookmarkEnd w:id="1330"/>
    </w:p>
    <w:p w:rsidR="00882C5A" w:rsidRDefault="00400E0D" w:rsidP="00570348">
      <w:pPr>
        <w:pStyle w:val="BodyText"/>
      </w:pPr>
      <w:r>
        <w:t xml:space="preserve">A comparison of base flow from simulations of </w:t>
      </w:r>
      <w:r w:rsidR="00471699">
        <w:t>no-</w:t>
      </w:r>
      <w:r w:rsidR="00915DFD">
        <w:t>withdrawal</w:t>
      </w:r>
      <w:r>
        <w:t xml:space="preserve"> and maximum-allocation c</w:t>
      </w:r>
      <w:r w:rsidR="006A3675">
        <w:t>onditions reveals as much as a 20-</w:t>
      </w:r>
      <w:r>
        <w:t>percent reduction in base flow at individual streamflow-gaging stations from maximum-</w:t>
      </w:r>
      <w:r w:rsidR="0006765F">
        <w:t>allocation withdrawals (table 11</w:t>
      </w:r>
      <w:r>
        <w:t xml:space="preserve">). The largest reduction in simulated base flow </w:t>
      </w:r>
      <w:del w:id="1344" w:author="Author">
        <w:r w:rsidDel="00525487">
          <w:delText>(</w:delText>
        </w:r>
      </w:del>
      <w:r>
        <w:t>at streamflow-gaging stations</w:t>
      </w:r>
      <w:del w:id="1345" w:author="Author">
        <w:r w:rsidDel="00525487">
          <w:delText>)</w:delText>
        </w:r>
      </w:del>
      <w:r>
        <w:t xml:space="preserve"> due to maximum-allocation groundwater withdrawals </w:t>
      </w:r>
      <w:r w:rsidR="00471699">
        <w:t xml:space="preserve">occurs </w:t>
      </w:r>
      <w:r>
        <w:t xml:space="preserve">in the Toms River Basin. Simulated base flow in the Toms River at streamflow-gaging station Toms River near Toms River, N.J. (01408500) </w:t>
      </w:r>
      <w:r w:rsidR="00471699" w:rsidRPr="00274CE7">
        <w:t>decr</w:t>
      </w:r>
      <w:r w:rsidR="00471699" w:rsidRPr="00E2391A">
        <w:t>ease</w:t>
      </w:r>
      <w:r w:rsidR="00471699">
        <w:t>s</w:t>
      </w:r>
      <w:r w:rsidR="00471699" w:rsidRPr="00E2391A">
        <w:t xml:space="preserve"> </w:t>
      </w:r>
      <w:proofErr w:type="gramStart"/>
      <w:r w:rsidRPr="00E2391A">
        <w:t xml:space="preserve">by </w:t>
      </w:r>
      <w:r w:rsidR="006A3675">
        <w:t>15 to 20</w:t>
      </w:r>
      <w:r w:rsidR="00C51D92">
        <w:t> </w:t>
      </w:r>
      <w:r w:rsidRPr="006A3675">
        <w:t>ft</w:t>
      </w:r>
      <w:r w:rsidRPr="006A3675">
        <w:rPr>
          <w:vertAlign w:val="superscript"/>
        </w:rPr>
        <w:t>3</w:t>
      </w:r>
      <w:r w:rsidRPr="006A3675">
        <w:t xml:space="preserve">/s from </w:t>
      </w:r>
      <w:r w:rsidR="00E5551D">
        <w:t>no-withdrawal</w:t>
      </w:r>
      <w:r w:rsidRPr="006A3675">
        <w:t xml:space="preserve"> </w:t>
      </w:r>
      <w:r w:rsidR="009B21EE" w:rsidRPr="006A3675">
        <w:t xml:space="preserve">conditions </w:t>
      </w:r>
      <w:r w:rsidRPr="006A3675">
        <w:t>to maximum-allocation withdrawal conditions</w:t>
      </w:r>
      <w:proofErr w:type="gramEnd"/>
      <w:r w:rsidRPr="006A3675">
        <w:t>. T</w:t>
      </w:r>
      <w:r>
        <w:t>his is the largest stream basin in the study area and is one of the most developed areas of Ocean County. These factors</w:t>
      </w:r>
      <w:ins w:id="1346" w:author="Author">
        <w:r w:rsidR="001F05A1">
          <w:t>,</w:t>
        </w:r>
      </w:ins>
      <w:r>
        <w:t xml:space="preserve"> combined with a large number of wells screened in the unconfined Kirkwood-</w:t>
      </w:r>
      <w:proofErr w:type="spellStart"/>
      <w:r>
        <w:t>Cohansey</w:t>
      </w:r>
      <w:proofErr w:type="spellEnd"/>
      <w:r>
        <w:t xml:space="preserve"> aquifer system</w:t>
      </w:r>
      <w:ins w:id="1347" w:author="Author">
        <w:r w:rsidR="001F05A1">
          <w:t>,</w:t>
        </w:r>
      </w:ins>
      <w:r>
        <w:t xml:space="preserve"> produced the large base-flow decline.</w:t>
      </w:r>
      <w:r w:rsidRPr="005B70B4">
        <w:t xml:space="preserve"> </w:t>
      </w:r>
      <w:r>
        <w:t>Streamflow-gaging station Mill Creek near Manahawkin, N.J. (01409150</w:t>
      </w:r>
      <w:proofErr w:type="gramStart"/>
      <w:r>
        <w:t>),</w:t>
      </w:r>
      <w:proofErr w:type="gramEnd"/>
      <w:r>
        <w:t xml:space="preserve"> had the largest percent reduction in base flow between the two simul</w:t>
      </w:r>
      <w:r w:rsidR="006A3675">
        <w:t>ations, ranging from 11 to 20</w:t>
      </w:r>
      <w:r w:rsidR="00C51D92">
        <w:t> percent. Three of the 12 </w:t>
      </w:r>
      <w:r>
        <w:t>streamflow-gaging stations in the Ocean County study area had average base</w:t>
      </w:r>
      <w:r w:rsidR="00C51D92">
        <w:t xml:space="preserve">-flow reductions of less </w:t>
      </w:r>
      <w:r w:rsidR="00C51D92">
        <w:lastRenderedPageBreak/>
        <w:t>than 1 </w:t>
      </w:r>
      <w:r>
        <w:t>ft</w:t>
      </w:r>
      <w:r w:rsidRPr="003665AA">
        <w:rPr>
          <w:vertAlign w:val="superscript"/>
        </w:rPr>
        <w:t>3</w:t>
      </w:r>
      <w:r>
        <w:t xml:space="preserve">/s from </w:t>
      </w:r>
      <w:r w:rsidR="00E5551D">
        <w:t>no-withdrawal</w:t>
      </w:r>
      <w:r>
        <w:t xml:space="preserve"> to </w:t>
      </w:r>
      <w:r w:rsidR="00915DFD">
        <w:t xml:space="preserve">maximum-allocation </w:t>
      </w:r>
      <w:r>
        <w:t xml:space="preserve">conditions </w:t>
      </w:r>
      <w:r w:rsidR="00F242B6">
        <w:t xml:space="preserve">(table </w:t>
      </w:r>
      <w:del w:id="1348" w:author="Author">
        <w:r w:rsidR="00F242B6" w:rsidDel="001F05A1">
          <w:delText>10</w:delText>
        </w:r>
      </w:del>
      <w:ins w:id="1349" w:author="Author">
        <w:r w:rsidR="001F05A1">
          <w:t>11</w:t>
        </w:r>
      </w:ins>
      <w:r>
        <w:t xml:space="preserve">). The smallest average reduction in simulated base flow from </w:t>
      </w:r>
      <w:r w:rsidR="00E5551D">
        <w:t>no-withdrawal</w:t>
      </w:r>
      <w:r>
        <w:t xml:space="preserve"> conditions to maximum-allocation withdrawal conditions</w:t>
      </w:r>
      <w:r w:rsidR="006A3675">
        <w:t xml:space="preserve"> </w:t>
      </w:r>
      <w:proofErr w:type="gramStart"/>
      <w:r w:rsidR="006A3675">
        <w:t>(0.18</w:t>
      </w:r>
      <w:r w:rsidR="00C51D92">
        <w:t> </w:t>
      </w:r>
      <w:r>
        <w:t>ft</w:t>
      </w:r>
      <w:r w:rsidRPr="003665AA">
        <w:rPr>
          <w:vertAlign w:val="superscript"/>
        </w:rPr>
        <w:t>3</w:t>
      </w:r>
      <w:r>
        <w:t>/s)</w:t>
      </w:r>
      <w:proofErr w:type="gramEnd"/>
      <w:r>
        <w:t xml:space="preserve"> occurred at Cedar Run near Manahawkin, N.J. (01409250); th</w:t>
      </w:r>
      <w:ins w:id="1350" w:author="Author">
        <w:r w:rsidR="001F05A1">
          <w:t xml:space="preserve">e drainage </w:t>
        </w:r>
      </w:ins>
      <w:del w:id="1351" w:author="Author">
        <w:r w:rsidDel="001F05A1">
          <w:delText xml:space="preserve">is </w:delText>
        </w:r>
      </w:del>
      <w:r>
        <w:t xml:space="preserve">basin </w:t>
      </w:r>
      <w:ins w:id="1352" w:author="Author">
        <w:r w:rsidR="001F05A1">
          <w:t xml:space="preserve">of this stream </w:t>
        </w:r>
      </w:ins>
      <w:r>
        <w:t>is one of the smalle</w:t>
      </w:r>
      <w:ins w:id="1353" w:author="Author">
        <w:r w:rsidR="001F05A1">
          <w:t>st</w:t>
        </w:r>
      </w:ins>
      <w:del w:id="1354" w:author="Author">
        <w:r w:rsidDel="001F05A1">
          <w:delText>r</w:delText>
        </w:r>
      </w:del>
      <w:r>
        <w:t>, le</w:t>
      </w:r>
      <w:ins w:id="1355" w:author="Author">
        <w:r w:rsidR="001F05A1">
          <w:t>ast</w:t>
        </w:r>
      </w:ins>
      <w:del w:id="1356" w:author="Author">
        <w:r w:rsidDel="001F05A1">
          <w:delText>ss</w:delText>
        </w:r>
      </w:del>
      <w:r>
        <w:t xml:space="preserve"> developed stream basins </w:t>
      </w:r>
      <w:ins w:id="1357" w:author="Author">
        <w:r w:rsidR="001F05A1">
          <w:t xml:space="preserve">in the study area </w:t>
        </w:r>
      </w:ins>
      <w:r>
        <w:t>and contains few production wells.</w:t>
      </w:r>
    </w:p>
    <w:p w:rsidR="00882C5A" w:rsidRDefault="00400E0D" w:rsidP="00AB38B3">
      <w:pPr>
        <w:pStyle w:val="BodyText"/>
      </w:pPr>
      <w:r>
        <w:t xml:space="preserve">In order to avoid tidal fluctuations, streamflow-gaging stations are located </w:t>
      </w:r>
      <w:ins w:id="1358" w:author="Author">
        <w:r w:rsidR="00FD4E25">
          <w:t xml:space="preserve">less than 8 miles </w:t>
        </w:r>
      </w:ins>
      <w:del w:id="1359" w:author="Author">
        <w:r w:rsidDel="00FD4E25">
          <w:delText>s</w:delText>
        </w:r>
        <w:r w:rsidR="00B61121" w:rsidDel="00FD4E25">
          <w:delText xml:space="preserve">everal miles </w:delText>
        </w:r>
      </w:del>
      <w:r w:rsidR="00B61121">
        <w:t>upstream</w:t>
      </w:r>
      <w:del w:id="1360" w:author="Author">
        <w:r w:rsidR="00B61121" w:rsidDel="00FD4E25">
          <w:delText xml:space="preserve"> (within 8 </w:delText>
        </w:r>
        <w:r w:rsidDel="00FD4E25">
          <w:delText>miles)</w:delText>
        </w:r>
      </w:del>
      <w:r>
        <w:t xml:space="preserve"> from the area where </w:t>
      </w:r>
      <w:del w:id="1361" w:author="Author">
        <w:r w:rsidDel="00FD4E25">
          <w:delText xml:space="preserve">each </w:delText>
        </w:r>
      </w:del>
      <w:ins w:id="1362" w:author="Author">
        <w:r w:rsidR="00FD4E25">
          <w:t xml:space="preserve">their </w:t>
        </w:r>
      </w:ins>
      <w:r>
        <w:t>stream</w:t>
      </w:r>
      <w:ins w:id="1363" w:author="Author">
        <w:r w:rsidR="00FD4E25">
          <w:t>s</w:t>
        </w:r>
      </w:ins>
      <w:r>
        <w:t xml:space="preserve"> discharge</w:t>
      </w:r>
      <w:del w:id="1364" w:author="Author">
        <w:r w:rsidDel="00FD4E25">
          <w:delText>s</w:delText>
        </w:r>
      </w:del>
      <w:r>
        <w:t xml:space="preserve"> into the Barnegat </w:t>
      </w:r>
      <w:r w:rsidR="00605377">
        <w:t>Bay</w:t>
      </w:r>
      <w:del w:id="1365" w:author="Author">
        <w:r w:rsidR="00605377" w:rsidDel="00605377">
          <w:delText>–</w:delText>
        </w:r>
      </w:del>
      <w:ins w:id="1366" w:author="Author">
        <w:r w:rsidR="00605377">
          <w:t>-</w:t>
        </w:r>
      </w:ins>
      <w:r>
        <w:t xml:space="preserve">Little Egg Harbor estuary. </w:t>
      </w:r>
      <w:commentRangeStart w:id="1367"/>
      <w:r>
        <w:t xml:space="preserve">Gages are located primarily on </w:t>
      </w:r>
      <w:ins w:id="1368" w:author="Author">
        <w:r w:rsidR="00931E76">
          <w:t xml:space="preserve">relatively </w:t>
        </w:r>
      </w:ins>
      <w:r>
        <w:t>large</w:t>
      </w:r>
      <w:del w:id="1369" w:author="Author">
        <w:r w:rsidDel="00931E76">
          <w:delText>r</w:delText>
        </w:r>
      </w:del>
      <w:r>
        <w:t xml:space="preserve"> stream reaches</w:t>
      </w:r>
      <w:ins w:id="1370" w:author="Author">
        <w:r w:rsidR="00931E76">
          <w:t>;</w:t>
        </w:r>
      </w:ins>
      <w:del w:id="1371" w:author="Author">
        <w:r w:rsidDel="00931E76">
          <w:delText>,</w:delText>
        </w:r>
      </w:del>
      <w:r>
        <w:t xml:space="preserve"> </w:t>
      </w:r>
      <w:del w:id="1372" w:author="Author">
        <w:r w:rsidDel="00931E76">
          <w:delText xml:space="preserve">but </w:delText>
        </w:r>
      </w:del>
      <w:r>
        <w:t xml:space="preserve">numerous streams or reaches that flow into the Barnegat </w:t>
      </w:r>
      <w:r w:rsidR="00605377">
        <w:t>Bay</w:t>
      </w:r>
      <w:del w:id="1373" w:author="Author">
        <w:r w:rsidR="00605377" w:rsidDel="00605377">
          <w:delText>–</w:delText>
        </w:r>
      </w:del>
      <w:ins w:id="1374" w:author="Author">
        <w:r w:rsidR="00605377">
          <w:t>-</w:t>
        </w:r>
      </w:ins>
      <w:r>
        <w:t xml:space="preserve">Little Egg Harbor are </w:t>
      </w:r>
      <w:proofErr w:type="spellStart"/>
      <w:r>
        <w:t>ungaged</w:t>
      </w:r>
      <w:proofErr w:type="spellEnd"/>
      <w:r>
        <w:t xml:space="preserve">. </w:t>
      </w:r>
      <w:commentRangeEnd w:id="1367"/>
      <w:r w:rsidR="00FD4E25">
        <w:rPr>
          <w:rStyle w:val="CommentReference"/>
        </w:rPr>
        <w:commentReference w:id="1367"/>
      </w:r>
      <w:r w:rsidR="004152AD">
        <w:t xml:space="preserve">The combined effect of withdrawals on both gaged and </w:t>
      </w:r>
      <w:proofErr w:type="spellStart"/>
      <w:r w:rsidR="004152AD">
        <w:t>ungaged</w:t>
      </w:r>
      <w:proofErr w:type="spellEnd"/>
      <w:r w:rsidR="004152AD">
        <w:t xml:space="preserve"> streams is summarized by t</w:t>
      </w:r>
      <w:r>
        <w:t xml:space="preserve">he total base-flow reduction to the Barnegat </w:t>
      </w:r>
      <w:r w:rsidR="00605377">
        <w:t>Bay</w:t>
      </w:r>
      <w:del w:id="1375" w:author="Author">
        <w:r w:rsidR="00605377" w:rsidDel="00605377">
          <w:delText>–</w:delText>
        </w:r>
      </w:del>
      <w:ins w:id="1376" w:author="Author">
        <w:r w:rsidR="00605377">
          <w:t>-</w:t>
        </w:r>
      </w:ins>
      <w:r>
        <w:t>Little Egg Harbor estuary</w:t>
      </w:r>
      <w:r w:rsidR="00882C5A">
        <w:t xml:space="preserve"> </w:t>
      </w:r>
      <w:ins w:id="1377" w:author="Author">
        <w:r w:rsidR="00931E76">
          <w:t>(table 12)</w:t>
        </w:r>
      </w:ins>
      <w:r>
        <w:t>.</w:t>
      </w:r>
      <w:r w:rsidRPr="0036002B">
        <w:t xml:space="preserve"> </w:t>
      </w:r>
      <w:r w:rsidR="006741A7">
        <w:t xml:space="preserve">Compared </w:t>
      </w:r>
      <w:del w:id="1378" w:author="Author">
        <w:r w:rsidR="006741A7" w:rsidDel="006A4274">
          <w:delText xml:space="preserve">to </w:delText>
        </w:r>
      </w:del>
      <w:ins w:id="1379" w:author="Author">
        <w:r w:rsidR="006A4274">
          <w:t xml:space="preserve">with </w:t>
        </w:r>
      </w:ins>
      <w:r w:rsidR="006741A7">
        <w:t>the no-withdrawal simulation, m</w:t>
      </w:r>
      <w:r>
        <w:t xml:space="preserve">aximum-allocation withdrawals reduce the total </w:t>
      </w:r>
      <w:r w:rsidR="00E86925">
        <w:t xml:space="preserve">simulated </w:t>
      </w:r>
      <w:r>
        <w:t xml:space="preserve">base flow to the Barnegat </w:t>
      </w:r>
      <w:r w:rsidR="00605377">
        <w:t>Bay</w:t>
      </w:r>
      <w:del w:id="1380" w:author="Author">
        <w:r w:rsidR="00605377" w:rsidDel="00605377">
          <w:delText>–</w:delText>
        </w:r>
      </w:del>
      <w:ins w:id="1381" w:author="Author">
        <w:r w:rsidR="00605377">
          <w:t>-</w:t>
        </w:r>
      </w:ins>
      <w:r>
        <w:t xml:space="preserve">Little Egg Harbor estuary by </w:t>
      </w:r>
      <w:r w:rsidR="006A3675">
        <w:t>64</w:t>
      </w:r>
      <w:r w:rsidR="00B61121">
        <w:t> </w:t>
      </w:r>
      <w:r>
        <w:t>ft</w:t>
      </w:r>
      <w:r w:rsidRPr="003665AA">
        <w:rPr>
          <w:vertAlign w:val="superscript"/>
        </w:rPr>
        <w:t>3</w:t>
      </w:r>
      <w:r>
        <w:t>/s</w:t>
      </w:r>
      <w:r w:rsidR="001D6BC3">
        <w:t xml:space="preserve"> (</w:t>
      </w:r>
      <w:r w:rsidR="006741A7">
        <w:t>20</w:t>
      </w:r>
      <w:r w:rsidR="00C8668C">
        <w:t xml:space="preserve"> percent</w:t>
      </w:r>
      <w:r w:rsidR="001D6BC3">
        <w:t>)</w:t>
      </w:r>
      <w:del w:id="1382" w:author="Author">
        <w:r w:rsidR="00062B6B" w:rsidDel="00931E76">
          <w:delText>,</w:delText>
        </w:r>
      </w:del>
      <w:r>
        <w:t xml:space="preserve"> </w:t>
      </w:r>
      <w:r w:rsidR="006A3675">
        <w:t xml:space="preserve">during </w:t>
      </w:r>
      <w:r w:rsidR="00B7680A">
        <w:t>stress period 64 (</w:t>
      </w:r>
      <w:r w:rsidR="006A3675">
        <w:t>November 2001</w:t>
      </w:r>
      <w:r w:rsidR="00993907">
        <w:t xml:space="preserve"> </w:t>
      </w:r>
      <w:r w:rsidR="001D6BC3">
        <w:t>recharge</w:t>
      </w:r>
      <w:r w:rsidR="00B7680A">
        <w:t>)</w:t>
      </w:r>
      <w:r w:rsidR="001D6BC3">
        <w:t xml:space="preserve"> </w:t>
      </w:r>
      <w:r>
        <w:t xml:space="preserve">and by </w:t>
      </w:r>
      <w:r w:rsidR="006A3675">
        <w:t>78</w:t>
      </w:r>
      <w:r w:rsidR="00B61121">
        <w:t> </w:t>
      </w:r>
      <w:r>
        <w:t>ft</w:t>
      </w:r>
      <w:r w:rsidRPr="003665AA">
        <w:rPr>
          <w:vertAlign w:val="superscript"/>
        </w:rPr>
        <w:t>3</w:t>
      </w:r>
      <w:r w:rsidR="006A3675">
        <w:t>/s</w:t>
      </w:r>
      <w:r w:rsidR="001D6BC3">
        <w:t xml:space="preserve"> (10</w:t>
      </w:r>
      <w:r w:rsidR="00C8668C">
        <w:t xml:space="preserve"> percent</w:t>
      </w:r>
      <w:r w:rsidR="001D6BC3">
        <w:t>)</w:t>
      </w:r>
      <w:del w:id="1383" w:author="Author">
        <w:r w:rsidR="00062B6B" w:rsidDel="00931E76">
          <w:delText>,</w:delText>
        </w:r>
      </w:del>
      <w:r w:rsidR="006A3675">
        <w:t xml:space="preserve"> during </w:t>
      </w:r>
      <w:r w:rsidR="00B7680A">
        <w:t>stress period 77 (</w:t>
      </w:r>
      <w:r w:rsidR="006A3675">
        <w:t>December</w:t>
      </w:r>
      <w:r w:rsidR="005F7970">
        <w:t xml:space="preserve"> 2002 </w:t>
      </w:r>
      <w:r w:rsidR="001D6BC3">
        <w:t>r</w:t>
      </w:r>
      <w:r w:rsidR="006741A7">
        <w:t>e</w:t>
      </w:r>
      <w:r w:rsidR="001D6BC3">
        <w:t>charge</w:t>
      </w:r>
      <w:r w:rsidR="00B7680A">
        <w:t>)</w:t>
      </w:r>
      <w:r w:rsidR="001D6BC3">
        <w:t>.</w:t>
      </w:r>
    </w:p>
    <w:p w:rsidR="00882C5A" w:rsidRDefault="00400E0D" w:rsidP="002C5633">
      <w:pPr>
        <w:pStyle w:val="BodyText"/>
      </w:pPr>
      <w:r>
        <w:t xml:space="preserve">Simulated maximum-allocation groundwater levels at wells </w:t>
      </w:r>
      <w:r w:rsidR="00FE127C">
        <w:t>29–</w:t>
      </w:r>
      <w:r>
        <w:t xml:space="preserve">141, </w:t>
      </w:r>
      <w:r w:rsidR="00FE127C">
        <w:t>29–</w:t>
      </w:r>
      <w:r>
        <w:t xml:space="preserve">513, and </w:t>
      </w:r>
      <w:r w:rsidR="00FE127C">
        <w:t>29–</w:t>
      </w:r>
      <w:r>
        <w:t>1060, screened in the Kirkwood-</w:t>
      </w:r>
      <w:proofErr w:type="spellStart"/>
      <w:r>
        <w:t>Cohansey</w:t>
      </w:r>
      <w:proofErr w:type="spellEnd"/>
      <w:r>
        <w:t xml:space="preserve"> aquifer syst</w:t>
      </w:r>
      <w:r w:rsidR="00906478">
        <w:t xml:space="preserve">em, </w:t>
      </w:r>
      <w:r w:rsidR="00B7680A">
        <w:t xml:space="preserve">had </w:t>
      </w:r>
      <w:r w:rsidR="00906478">
        <w:t xml:space="preserve">additional </w:t>
      </w:r>
      <w:r>
        <w:t xml:space="preserve">drawdown </w:t>
      </w:r>
      <w:del w:id="1384" w:author="Author">
        <w:r w:rsidR="00906478" w:rsidDel="001A3E21">
          <w:delText xml:space="preserve">from post-development water </w:delText>
        </w:r>
        <w:r w:rsidR="00B61121" w:rsidDel="001A3E21">
          <w:delText xml:space="preserve">levels </w:delText>
        </w:r>
      </w:del>
      <w:r w:rsidR="00B61121">
        <w:t>ranging from less than 1 foot to approximately 11 </w:t>
      </w:r>
      <w:r w:rsidR="00906478">
        <w:t>feet (table 13)</w:t>
      </w:r>
      <w:ins w:id="1385" w:author="Author">
        <w:r w:rsidR="001A3E21">
          <w:t xml:space="preserve"> from </w:t>
        </w:r>
        <w:proofErr w:type="spellStart"/>
        <w:r w:rsidR="001A3E21">
          <w:t>post</w:t>
        </w:r>
        <w:del w:id="1386" w:author="Author">
          <w:r w:rsidR="001A3E21" w:rsidDel="00886A45">
            <w:delText>-</w:delText>
          </w:r>
        </w:del>
        <w:r w:rsidR="001A3E21">
          <w:t>development</w:t>
        </w:r>
        <w:proofErr w:type="spellEnd"/>
        <w:r w:rsidR="001A3E21">
          <w:t xml:space="preserve"> water levels</w:t>
        </w:r>
      </w:ins>
      <w:r w:rsidR="00042266">
        <w:t xml:space="preserve">. Simulated </w:t>
      </w:r>
      <w:proofErr w:type="spellStart"/>
      <w:r w:rsidR="00886A45">
        <w:t>post</w:t>
      </w:r>
      <w:del w:id="1387" w:author="Author">
        <w:r w:rsidR="00886A45" w:rsidDel="00886A45">
          <w:delText>-</w:delText>
        </w:r>
      </w:del>
      <w:r w:rsidR="00042266">
        <w:t>development</w:t>
      </w:r>
      <w:proofErr w:type="spellEnd"/>
      <w:r w:rsidR="00042266">
        <w:t xml:space="preserve"> water levels in w</w:t>
      </w:r>
      <w:r w:rsidR="00906478">
        <w:t>ell 29</w:t>
      </w:r>
      <w:r w:rsidR="00605377">
        <w:t>–</w:t>
      </w:r>
      <w:r w:rsidR="00906478">
        <w:t xml:space="preserve">17, </w:t>
      </w:r>
      <w:r w:rsidR="000F7CC2">
        <w:t xml:space="preserve">located in Barnegat Light </w:t>
      </w:r>
      <w:del w:id="1388" w:author="Author">
        <w:r w:rsidR="000F7CC2" w:rsidDel="009E7A53">
          <w:delText>b</w:delText>
        </w:r>
      </w:del>
      <w:ins w:id="1389" w:author="Author">
        <w:r w:rsidR="009E7A53">
          <w:t>B</w:t>
        </w:r>
      </w:ins>
      <w:r w:rsidR="000F7CC2">
        <w:t>orough</w:t>
      </w:r>
      <w:r w:rsidR="00042266">
        <w:t>, decrease</w:t>
      </w:r>
      <w:r w:rsidR="00906478">
        <w:t xml:space="preserve"> an addition</w:t>
      </w:r>
      <w:r w:rsidR="00B61121">
        <w:t>al 20 </w:t>
      </w:r>
      <w:r w:rsidR="00042266">
        <w:t xml:space="preserve">feet </w:t>
      </w:r>
      <w:r w:rsidR="00906478">
        <w:t xml:space="preserve">from </w:t>
      </w:r>
      <w:ins w:id="1390" w:author="Author">
        <w:r w:rsidR="00184AEB">
          <w:t xml:space="preserve">those </w:t>
        </w:r>
      </w:ins>
      <w:r w:rsidR="00042266">
        <w:t>simulat</w:t>
      </w:r>
      <w:ins w:id="1391" w:author="Author">
        <w:r w:rsidR="00184AEB">
          <w:t xml:space="preserve">ed under </w:t>
        </w:r>
      </w:ins>
      <w:del w:id="1392" w:author="Author">
        <w:r w:rsidR="00042266" w:rsidDel="00184AEB">
          <w:delText>ion of</w:delText>
        </w:r>
      </w:del>
      <w:r w:rsidR="00042266">
        <w:t xml:space="preserve"> </w:t>
      </w:r>
      <w:r w:rsidR="00906478">
        <w:t xml:space="preserve">maximum-allocation </w:t>
      </w:r>
      <w:r w:rsidR="00915DFD">
        <w:t>withdrawal</w:t>
      </w:r>
      <w:r w:rsidR="0006765F">
        <w:t xml:space="preserve"> conditions (fig</w:t>
      </w:r>
      <w:del w:id="1393" w:author="Author">
        <w:r w:rsidR="002C4618" w:rsidDel="00605377">
          <w:delText>s</w:delText>
        </w:r>
      </w:del>
      <w:r w:rsidR="0006765F">
        <w:t>. 2</w:t>
      </w:r>
      <w:r w:rsidR="00157C62">
        <w:t>1D</w:t>
      </w:r>
      <w:ins w:id="1394" w:author="Author">
        <w:r w:rsidR="00605377">
          <w:t>;</w:t>
        </w:r>
      </w:ins>
      <w:r>
        <w:t xml:space="preserve"> </w:t>
      </w:r>
      <w:del w:id="1395" w:author="Author">
        <w:r w:rsidDel="00605377">
          <w:delText xml:space="preserve">and </w:delText>
        </w:r>
      </w:del>
      <w:r w:rsidR="0006765F">
        <w:t>table 13</w:t>
      </w:r>
      <w:r>
        <w:t>).</w:t>
      </w:r>
    </w:p>
    <w:p w:rsidR="00400E0D" w:rsidRPr="00BF531C" w:rsidRDefault="0058193D" w:rsidP="00BF531C">
      <w:pPr>
        <w:pStyle w:val="BodyText"/>
      </w:pPr>
      <w:r w:rsidRPr="00BF531C">
        <w:t>Analysis of s</w:t>
      </w:r>
      <w:r w:rsidR="005E2B56" w:rsidRPr="00BF531C">
        <w:t xml:space="preserve">imulation </w:t>
      </w:r>
      <w:r w:rsidRPr="00BF531C">
        <w:t xml:space="preserve">results </w:t>
      </w:r>
      <w:r w:rsidR="005E2B56" w:rsidRPr="00BF531C">
        <w:t xml:space="preserve">of maximum-allocation withdrawal conditions indicate water levels decrease substantially from simulated </w:t>
      </w:r>
      <w:r w:rsidR="00E5551D" w:rsidRPr="00BF531C">
        <w:t>no-withdrawal</w:t>
      </w:r>
      <w:r w:rsidR="005E2B56" w:rsidRPr="00BF531C">
        <w:t xml:space="preserve"> water levels in the Rio Grande water-</w:t>
      </w:r>
      <w:r w:rsidR="005E2B56" w:rsidRPr="00BF531C">
        <w:lastRenderedPageBreak/>
        <w:t>bearing zone (fig. 2</w:t>
      </w:r>
      <w:r w:rsidR="00157C62" w:rsidRPr="00BF531C">
        <w:t>5</w:t>
      </w:r>
      <w:r w:rsidR="005E2B56" w:rsidRPr="00BF531C">
        <w:t xml:space="preserve">). </w:t>
      </w:r>
      <w:r w:rsidR="008C55DA" w:rsidRPr="00BF531C">
        <w:t>R</w:t>
      </w:r>
      <w:r w:rsidR="00042266" w:rsidRPr="00BF531C">
        <w:t xml:space="preserve">egional water levels in the Rio Grande water-bearing zone range from an </w:t>
      </w:r>
      <w:del w:id="1396" w:author="Author">
        <w:r w:rsidR="00042266" w:rsidRPr="00BF531C" w:rsidDel="00184AEB">
          <w:delText xml:space="preserve">elevation </w:delText>
        </w:r>
      </w:del>
      <w:ins w:id="1397" w:author="Author">
        <w:r w:rsidR="00184AEB" w:rsidRPr="00BF531C">
          <w:t xml:space="preserve">altitude </w:t>
        </w:r>
      </w:ins>
      <w:r w:rsidR="00042266" w:rsidRPr="00BF531C">
        <w:t>of -30</w:t>
      </w:r>
      <w:r w:rsidR="00B61121" w:rsidRPr="00BF531C">
        <w:t> </w:t>
      </w:r>
      <w:r w:rsidR="008C55DA" w:rsidRPr="00BF531C">
        <w:t>feet</w:t>
      </w:r>
      <w:r w:rsidR="00381E4F" w:rsidRPr="00BF531C">
        <w:t xml:space="preserve"> </w:t>
      </w:r>
      <w:r w:rsidR="008C55DA" w:rsidRPr="00BF531C">
        <w:t xml:space="preserve">in Harvey Cedars </w:t>
      </w:r>
      <w:del w:id="1398" w:author="Author">
        <w:r w:rsidR="008C55DA" w:rsidRPr="00BF531C" w:rsidDel="00DA22B0">
          <w:delText>borough</w:delText>
        </w:r>
      </w:del>
      <w:ins w:id="1399" w:author="Author">
        <w:r w:rsidR="00DA22B0" w:rsidRPr="00BF531C">
          <w:t>Borough</w:t>
        </w:r>
      </w:ins>
      <w:r w:rsidR="008C55DA" w:rsidRPr="00BF531C">
        <w:t xml:space="preserve"> </w:t>
      </w:r>
      <w:r w:rsidR="00B61121" w:rsidRPr="00BF531C">
        <w:t>to -60 </w:t>
      </w:r>
      <w:r w:rsidR="00042266" w:rsidRPr="00BF531C">
        <w:t>feet</w:t>
      </w:r>
      <w:r w:rsidR="00381E4F" w:rsidRPr="00BF531C">
        <w:t xml:space="preserve"> </w:t>
      </w:r>
      <w:r w:rsidR="00042266" w:rsidRPr="00BF531C">
        <w:t xml:space="preserve">in Little Egg Harbor </w:t>
      </w:r>
      <w:r w:rsidR="005E2B56" w:rsidRPr="00BF531C">
        <w:t>Township</w:t>
      </w:r>
      <w:r w:rsidR="00042266" w:rsidRPr="00BF531C">
        <w:t xml:space="preserve"> and Beach Haven </w:t>
      </w:r>
      <w:ins w:id="1400" w:author="Author">
        <w:r w:rsidR="00184AEB" w:rsidRPr="00BF531C">
          <w:t>B</w:t>
        </w:r>
      </w:ins>
      <w:del w:id="1401" w:author="Author">
        <w:r w:rsidR="00042266" w:rsidRPr="00BF531C" w:rsidDel="00184AEB">
          <w:delText>b</w:delText>
        </w:r>
      </w:del>
      <w:r w:rsidR="00042266" w:rsidRPr="00BF531C">
        <w:t>orough during stress period 80</w:t>
      </w:r>
      <w:r w:rsidR="008C55DA" w:rsidRPr="00BF531C">
        <w:t xml:space="preserve"> </w:t>
      </w:r>
      <w:r w:rsidR="000A14BE" w:rsidRPr="00BF531C">
        <w:t>of simulated</w:t>
      </w:r>
      <w:r w:rsidR="008C55DA" w:rsidRPr="00BF531C">
        <w:t xml:space="preserve"> maximum-allocation withdrawal conditions</w:t>
      </w:r>
      <w:r w:rsidR="00042266" w:rsidRPr="00BF531C">
        <w:t xml:space="preserve">. The </w:t>
      </w:r>
      <w:r w:rsidRPr="00BF531C">
        <w:t xml:space="preserve">simulated </w:t>
      </w:r>
      <w:r w:rsidR="00042266" w:rsidRPr="00BF531C">
        <w:t>cone of depression centered at Holgate</w:t>
      </w:r>
      <w:del w:id="1402" w:author="Author">
        <w:r w:rsidR="00042266" w:rsidRPr="00BF531C" w:rsidDel="00DA22B0">
          <w:delText>,</w:delText>
        </w:r>
      </w:del>
      <w:r w:rsidR="00042266" w:rsidRPr="00BF531C">
        <w:t xml:space="preserve"> deepens during stress period 73 with </w:t>
      </w:r>
      <w:r w:rsidR="00FB4D30" w:rsidRPr="00BF531C">
        <w:t xml:space="preserve">a </w:t>
      </w:r>
      <w:r w:rsidR="00042266" w:rsidRPr="00BF531C">
        <w:t>regional water le</w:t>
      </w:r>
      <w:r w:rsidR="00FB4D30" w:rsidRPr="00BF531C">
        <w:t xml:space="preserve">vel </w:t>
      </w:r>
      <w:del w:id="1403" w:author="Author">
        <w:r w:rsidR="00FB4D30" w:rsidRPr="00BF531C" w:rsidDel="00DA22B0">
          <w:delText>elevation</w:delText>
        </w:r>
        <w:r w:rsidR="00C100E6" w:rsidRPr="00BF531C" w:rsidDel="00DA22B0">
          <w:delText xml:space="preserve"> </w:delText>
        </w:r>
      </w:del>
      <w:ins w:id="1404" w:author="Author">
        <w:r w:rsidR="00DA22B0" w:rsidRPr="00BF531C">
          <w:t xml:space="preserve">altitude </w:t>
        </w:r>
      </w:ins>
      <w:r w:rsidR="00C100E6" w:rsidRPr="00BF531C">
        <w:t>of</w:t>
      </w:r>
      <w:r w:rsidR="0060196D" w:rsidRPr="00BF531C">
        <w:t xml:space="preserve"> </w:t>
      </w:r>
      <w:r w:rsidR="00C100E6" w:rsidRPr="00BF531C">
        <w:t>-</w:t>
      </w:r>
      <w:r w:rsidR="00B61121" w:rsidRPr="00BF531C">
        <w:t>80 </w:t>
      </w:r>
      <w:r w:rsidR="00C100E6" w:rsidRPr="00BF531C">
        <w:t xml:space="preserve">feet </w:t>
      </w:r>
      <w:r w:rsidR="00042266" w:rsidRPr="00BF531C">
        <w:t xml:space="preserve">in Little Egg Harbor </w:t>
      </w:r>
      <w:r w:rsidR="000A14BE" w:rsidRPr="00BF531C">
        <w:t>Township</w:t>
      </w:r>
      <w:r w:rsidR="00042266" w:rsidRPr="00BF531C">
        <w:t xml:space="preserve"> and Beach Haven </w:t>
      </w:r>
      <w:del w:id="1405" w:author="Author">
        <w:r w:rsidR="00042266" w:rsidRPr="00BF531C" w:rsidDel="00DA22B0">
          <w:delText>borough</w:delText>
        </w:r>
      </w:del>
      <w:ins w:id="1406" w:author="Author">
        <w:r w:rsidR="00DA22B0" w:rsidRPr="00BF531C">
          <w:t>Borough</w:t>
        </w:r>
      </w:ins>
      <w:r w:rsidR="00042266" w:rsidRPr="00BF531C">
        <w:t>.</w:t>
      </w:r>
      <w:r w:rsidR="00C100E6" w:rsidRPr="00BF531C">
        <w:t xml:space="preserve"> Regional drawdown</w:t>
      </w:r>
      <w:ins w:id="1407" w:author="Author">
        <w:r w:rsidR="00DA22B0" w:rsidRPr="00BF531C">
          <w:t>s</w:t>
        </w:r>
      </w:ins>
      <w:r w:rsidR="00C100E6" w:rsidRPr="00BF531C">
        <w:t xml:space="preserve"> of the</w:t>
      </w:r>
      <w:r w:rsidR="00381E4F" w:rsidRPr="00BF531C">
        <w:t xml:space="preserve"> </w:t>
      </w:r>
      <w:r w:rsidR="00E5551D" w:rsidRPr="00BF531C">
        <w:t>no-withdrawal</w:t>
      </w:r>
      <w:r w:rsidR="00C100E6" w:rsidRPr="00BF531C">
        <w:t xml:space="preserve"> potentiometric surface </w:t>
      </w:r>
      <w:r w:rsidR="005E2B56" w:rsidRPr="00BF531C">
        <w:t>in the Rio Grande water-bearing zone range</w:t>
      </w:r>
      <w:r w:rsidR="00C100E6" w:rsidRPr="00BF531C">
        <w:t xml:space="preserve"> from </w:t>
      </w:r>
      <w:r w:rsidR="005E2B56" w:rsidRPr="00BF531C">
        <w:t>0</w:t>
      </w:r>
      <w:del w:id="1408" w:author="Author">
        <w:r w:rsidR="009772CE" w:rsidRPr="00BF531C" w:rsidDel="00DA22B0">
          <w:delText>–</w:delText>
        </w:r>
      </w:del>
      <w:ins w:id="1409" w:author="Author">
        <w:r w:rsidR="00DA22B0" w:rsidRPr="00BF531C">
          <w:t xml:space="preserve"> to </w:t>
        </w:r>
      </w:ins>
      <w:r w:rsidR="00B61121" w:rsidRPr="00BF531C">
        <w:t>20 </w:t>
      </w:r>
      <w:r w:rsidR="005E2B56" w:rsidRPr="00BF531C">
        <w:t>feet near the northern extent of the aquifer to 100</w:t>
      </w:r>
      <w:del w:id="1410" w:author="Author">
        <w:r w:rsidR="009772CE" w:rsidRPr="00BF531C" w:rsidDel="00DA22B0">
          <w:delText>–</w:delText>
        </w:r>
      </w:del>
      <w:ins w:id="1411" w:author="Author">
        <w:r w:rsidR="00DA22B0" w:rsidRPr="00BF531C">
          <w:t xml:space="preserve"> to </w:t>
        </w:r>
      </w:ins>
      <w:r w:rsidR="00B61121" w:rsidRPr="00BF531C">
        <w:t>120 </w:t>
      </w:r>
      <w:r w:rsidR="005E2B56" w:rsidRPr="00BF531C">
        <w:t>feet in the southern coastal communities</w:t>
      </w:r>
      <w:r w:rsidR="00C100E6" w:rsidRPr="00BF531C">
        <w:t xml:space="preserve"> from</w:t>
      </w:r>
      <w:r w:rsidR="00381E4F" w:rsidRPr="00BF531C">
        <w:t xml:space="preserve"> </w:t>
      </w:r>
      <w:r w:rsidR="00705949" w:rsidRPr="00BF531C">
        <w:t xml:space="preserve">maximum-allocation withdrawal </w:t>
      </w:r>
      <w:r w:rsidR="00C100E6" w:rsidRPr="00BF531C">
        <w:t xml:space="preserve">conditions during stress period 73 (fig. </w:t>
      </w:r>
      <w:r w:rsidR="000F7CC2" w:rsidRPr="00BF531C">
        <w:t>3</w:t>
      </w:r>
      <w:r w:rsidR="00157C62" w:rsidRPr="00BF531C">
        <w:t>2</w:t>
      </w:r>
      <w:r w:rsidR="000F7CC2" w:rsidRPr="00BF531C">
        <w:t xml:space="preserve">A). </w:t>
      </w:r>
      <w:del w:id="1412" w:author="Author">
        <w:r w:rsidR="000F7CC2" w:rsidRPr="00BF531C" w:rsidDel="00DA22B0">
          <w:delText xml:space="preserve">Larger </w:delText>
        </w:r>
      </w:del>
      <w:ins w:id="1413" w:author="Author">
        <w:r w:rsidR="00DA22B0" w:rsidRPr="00BF531C">
          <w:t xml:space="preserve">Simulate </w:t>
        </w:r>
      </w:ins>
      <w:r w:rsidR="000F7CC2" w:rsidRPr="00BF531C">
        <w:t xml:space="preserve">drawdown </w:t>
      </w:r>
      <w:del w:id="1414" w:author="Author">
        <w:r w:rsidR="00135BED" w:rsidRPr="00BF531C" w:rsidDel="00DA22B0">
          <w:delText>is simulated</w:delText>
        </w:r>
        <w:r w:rsidR="000F7CC2" w:rsidRPr="00BF531C" w:rsidDel="00DA22B0">
          <w:delText xml:space="preserve"> </w:delText>
        </w:r>
      </w:del>
      <w:r w:rsidR="00FB4D30" w:rsidRPr="00BF531C">
        <w:t>at public-</w:t>
      </w:r>
      <w:r w:rsidR="000F7CC2" w:rsidRPr="00BF531C">
        <w:t xml:space="preserve">supply well </w:t>
      </w:r>
      <w:r w:rsidR="00FE127C">
        <w:t>29–</w:t>
      </w:r>
      <w:r w:rsidR="000F7CC2" w:rsidRPr="00BF531C">
        <w:t xml:space="preserve">1621 </w:t>
      </w:r>
      <w:r w:rsidR="00C100E6" w:rsidRPr="00BF531C">
        <w:t xml:space="preserve">in </w:t>
      </w:r>
      <w:del w:id="1415" w:author="Author">
        <w:r w:rsidR="00C100E6" w:rsidRPr="00BF531C" w:rsidDel="00DA22B0">
          <w:delText>Holgate</w:delText>
        </w:r>
        <w:r w:rsidR="005E2B56" w:rsidRPr="00BF531C" w:rsidDel="00DA22B0">
          <w:delText xml:space="preserve"> </w:delText>
        </w:r>
      </w:del>
      <w:ins w:id="1416" w:author="Author">
        <w:r w:rsidR="00DA22B0" w:rsidRPr="00BF531C">
          <w:t xml:space="preserve">Holgate is larger than the regional drawdown </w:t>
        </w:r>
      </w:ins>
      <w:r w:rsidR="005E2B56" w:rsidRPr="00BF531C">
        <w:t>(fig. 3</w:t>
      </w:r>
      <w:r w:rsidR="00157C62" w:rsidRPr="00BF531C">
        <w:t>2</w:t>
      </w:r>
      <w:r w:rsidR="005E2B56" w:rsidRPr="00BF531C">
        <w:t>A</w:t>
      </w:r>
      <w:ins w:id="1417" w:author="Author">
        <w:r w:rsidR="00477283" w:rsidRPr="00BF531C">
          <w:t>;</w:t>
        </w:r>
      </w:ins>
      <w:del w:id="1418" w:author="Author">
        <w:r w:rsidR="005E2B56" w:rsidRPr="00BF531C" w:rsidDel="00477283">
          <w:delText>,</w:delText>
        </w:r>
      </w:del>
      <w:r w:rsidR="005E2B56" w:rsidRPr="00BF531C">
        <w:t xml:space="preserve"> table 13)</w:t>
      </w:r>
      <w:r w:rsidR="00C100E6" w:rsidRPr="00BF531C">
        <w:t>.</w:t>
      </w:r>
    </w:p>
    <w:p w:rsidR="00906478" w:rsidRPr="00FE127C" w:rsidRDefault="00FA4C50" w:rsidP="00FE127C">
      <w:pPr>
        <w:pStyle w:val="FigureCaption"/>
      </w:pPr>
      <w:bookmarkStart w:id="1419" w:name="_Toc404165500"/>
      <w:r w:rsidRPr="00FE127C">
        <w:t>Maps showing s</w:t>
      </w:r>
      <w:r w:rsidR="00906478" w:rsidRPr="00FE127C">
        <w:t>imulated drawdown of</w:t>
      </w:r>
      <w:ins w:id="1420" w:author="Author">
        <w:r w:rsidR="00D97825" w:rsidRPr="00FE127C">
          <w:t>:</w:t>
        </w:r>
      </w:ins>
      <w:r w:rsidR="00906478" w:rsidRPr="00FE127C">
        <w:t xml:space="preserve"> </w:t>
      </w:r>
      <w:del w:id="1421" w:author="Author">
        <w:r w:rsidR="00906478" w:rsidRPr="00FE127C" w:rsidDel="00D97825">
          <w:delText xml:space="preserve">the </w:delText>
        </w:r>
      </w:del>
      <w:r w:rsidR="00906478" w:rsidRPr="00FE127C">
        <w:rPr>
          <w:rStyle w:val="MultipartFigCap"/>
          <w:i w:val="0"/>
        </w:rPr>
        <w:t>A</w:t>
      </w:r>
      <w:r w:rsidR="00906478" w:rsidRPr="00FE127C">
        <w:t xml:space="preserve">, </w:t>
      </w:r>
      <w:ins w:id="1422" w:author="Author">
        <w:r w:rsidR="00D97825" w:rsidRPr="00FE127C">
          <w:t xml:space="preserve">the </w:t>
        </w:r>
      </w:ins>
      <w:r w:rsidR="00906478" w:rsidRPr="00FE127C">
        <w:t xml:space="preserve">Rio Grande water-bearing zone potentiometric surface; </w:t>
      </w:r>
      <w:r w:rsidR="00906478" w:rsidRPr="00FE127C">
        <w:rPr>
          <w:rStyle w:val="MultipartFigCap"/>
          <w:i w:val="0"/>
        </w:rPr>
        <w:t>B</w:t>
      </w:r>
      <w:r w:rsidR="00906478" w:rsidRPr="00FE127C">
        <w:t xml:space="preserve">, </w:t>
      </w:r>
      <w:ins w:id="1423" w:author="Author">
        <w:r w:rsidR="00D97825" w:rsidRPr="00FE127C">
          <w:t xml:space="preserve">the </w:t>
        </w:r>
      </w:ins>
      <w:r w:rsidR="00906478" w:rsidRPr="00FE127C">
        <w:t xml:space="preserve">Atlantic City 800-foot sand, upper sand unit, potentiometric surface; </w:t>
      </w:r>
      <w:r w:rsidR="00906478" w:rsidRPr="00FE127C">
        <w:rPr>
          <w:rStyle w:val="MultipartFigCap"/>
          <w:i w:val="0"/>
        </w:rPr>
        <w:t>C</w:t>
      </w:r>
      <w:r w:rsidR="00906478" w:rsidRPr="00FE127C">
        <w:t xml:space="preserve">, </w:t>
      </w:r>
      <w:ins w:id="1424" w:author="Author">
        <w:r w:rsidR="00D97825" w:rsidRPr="00FE127C">
          <w:t xml:space="preserve">the </w:t>
        </w:r>
      </w:ins>
      <w:r w:rsidR="00906478" w:rsidRPr="00FE127C">
        <w:t xml:space="preserve">Atlantic City 800-foot sand, lower sand unit, potentiometric surface; and </w:t>
      </w:r>
      <w:r w:rsidR="00906478" w:rsidRPr="00FE127C">
        <w:rPr>
          <w:rStyle w:val="MultipartFigCap"/>
          <w:i w:val="0"/>
        </w:rPr>
        <w:t>D</w:t>
      </w:r>
      <w:r w:rsidR="00906478" w:rsidRPr="00FE127C">
        <w:t xml:space="preserve">, </w:t>
      </w:r>
      <w:ins w:id="1425" w:author="Author">
        <w:r w:rsidR="00D97825" w:rsidRPr="00FE127C">
          <w:t xml:space="preserve">the </w:t>
        </w:r>
      </w:ins>
      <w:r w:rsidR="00906478" w:rsidRPr="00FE127C">
        <w:t>Piney Point aquifer potentiometric surface as a result of maximum-allocation withdrawals, stress period 73 (August 2002), Ocean County study area, New Jersey.</w:t>
      </w:r>
      <w:bookmarkEnd w:id="1419"/>
    </w:p>
    <w:p w:rsidR="00882C5A" w:rsidRDefault="00220FE5" w:rsidP="00D02CB1">
      <w:pPr>
        <w:pStyle w:val="BodyText"/>
      </w:pPr>
      <w:r w:rsidRPr="00220FE5">
        <w:t xml:space="preserve">Regional water levels in the Atlantic City 800-ft sand, </w:t>
      </w:r>
      <w:r w:rsidR="003A122C">
        <w:t xml:space="preserve">upper sand unit, </w:t>
      </w:r>
      <w:r w:rsidRPr="00220FE5">
        <w:t xml:space="preserve">simulated for maximum-allocation withdrawal conditions, range from </w:t>
      </w:r>
      <w:r w:rsidR="005253D3">
        <w:t xml:space="preserve">an </w:t>
      </w:r>
      <w:del w:id="1426" w:author="Author">
        <w:r w:rsidR="005253D3" w:rsidDel="00D3691F">
          <w:delText xml:space="preserve">elevation </w:delText>
        </w:r>
      </w:del>
      <w:ins w:id="1427" w:author="Author">
        <w:r w:rsidR="00D3691F">
          <w:t xml:space="preserve">altitude </w:t>
        </w:r>
      </w:ins>
      <w:r w:rsidR="005253D3">
        <w:t xml:space="preserve">of </w:t>
      </w:r>
      <w:r w:rsidR="005253D3" w:rsidRPr="005253D3">
        <w:t>-</w:t>
      </w:r>
      <w:r w:rsidR="00B61121">
        <w:t>20 </w:t>
      </w:r>
      <w:r w:rsidR="005253D3">
        <w:t>feet at the southern end of Island Beach State</w:t>
      </w:r>
      <w:r w:rsidR="00B61121">
        <w:t xml:space="preserve"> Park in Ocean Township, to -80 </w:t>
      </w:r>
      <w:r w:rsidR="005253D3">
        <w:t>feet</w:t>
      </w:r>
      <w:r w:rsidRPr="005253D3">
        <w:t xml:space="preserve"> </w:t>
      </w:r>
      <w:r w:rsidR="005253D3">
        <w:t xml:space="preserve">at Surf City </w:t>
      </w:r>
      <w:del w:id="1428" w:author="Author">
        <w:r w:rsidR="005253D3" w:rsidDel="00DA22B0">
          <w:delText>borough</w:delText>
        </w:r>
      </w:del>
      <w:ins w:id="1429" w:author="Author">
        <w:r w:rsidR="00DA22B0">
          <w:t>Borough</w:t>
        </w:r>
      </w:ins>
      <w:r w:rsidR="005253D3">
        <w:t xml:space="preserve"> </w:t>
      </w:r>
      <w:r w:rsidR="003A122C">
        <w:t>and extend</w:t>
      </w:r>
      <w:r w:rsidR="005253D3">
        <w:t xml:space="preserve"> </w:t>
      </w:r>
      <w:r w:rsidR="003A122C">
        <w:t>through</w:t>
      </w:r>
      <w:r w:rsidRPr="005253D3">
        <w:t xml:space="preserve"> the southern end of Long Beach Island </w:t>
      </w:r>
      <w:r w:rsidR="005253D3">
        <w:t xml:space="preserve">and Little Egg Harbor Township </w:t>
      </w:r>
      <w:r w:rsidRPr="005253D3">
        <w:t>during stress period 80</w:t>
      </w:r>
      <w:r w:rsidR="003A122C">
        <w:t xml:space="preserve"> </w:t>
      </w:r>
      <w:r w:rsidR="003A122C" w:rsidRPr="005253D3">
        <w:t>(fig. 2</w:t>
      </w:r>
      <w:r w:rsidR="003315B0">
        <w:t>7</w:t>
      </w:r>
      <w:r w:rsidR="003A122C" w:rsidRPr="005253D3">
        <w:t>)</w:t>
      </w:r>
      <w:r w:rsidR="005253D3">
        <w:t xml:space="preserve">. </w:t>
      </w:r>
      <w:r w:rsidR="003A122C">
        <w:t>During stress period 73</w:t>
      </w:r>
      <w:r w:rsidRPr="005253D3">
        <w:t xml:space="preserve"> </w:t>
      </w:r>
      <w:r w:rsidR="003A122C">
        <w:t xml:space="preserve">the cone of depression expands further inland and </w:t>
      </w:r>
      <w:proofErr w:type="gramStart"/>
      <w:r w:rsidR="003A122C">
        <w:t>deepens</w:t>
      </w:r>
      <w:proofErr w:type="gramEnd"/>
      <w:r w:rsidR="003A122C">
        <w:t xml:space="preserve"> to -100</w:t>
      </w:r>
      <w:r w:rsidR="00B61121">
        <w:t> </w:t>
      </w:r>
      <w:r w:rsidRPr="005253D3">
        <w:t>feet at Surf Cit</w:t>
      </w:r>
      <w:r w:rsidR="003A122C">
        <w:t xml:space="preserve">y </w:t>
      </w:r>
      <w:del w:id="1430" w:author="Author">
        <w:r w:rsidR="003A122C" w:rsidDel="00DA22B0">
          <w:delText>borough</w:delText>
        </w:r>
      </w:del>
      <w:ins w:id="1431" w:author="Author">
        <w:r w:rsidR="00DA22B0">
          <w:t>Borough</w:t>
        </w:r>
      </w:ins>
      <w:r w:rsidR="003A122C">
        <w:t xml:space="preserve"> south to Beach Haven Township</w:t>
      </w:r>
      <w:r w:rsidR="00A43EC5">
        <w:t xml:space="preserve"> (fig. 2</w:t>
      </w:r>
      <w:r w:rsidR="003315B0">
        <w:t>7</w:t>
      </w:r>
      <w:r w:rsidR="00A43EC5">
        <w:t>)</w:t>
      </w:r>
      <w:r w:rsidRPr="005253D3">
        <w:t>.</w:t>
      </w:r>
      <w:r w:rsidRPr="00220FE5">
        <w:rPr>
          <w:color w:val="FF0000"/>
        </w:rPr>
        <w:t xml:space="preserve"> </w:t>
      </w:r>
      <w:r w:rsidR="00277286">
        <w:t xml:space="preserve">Drawdown </w:t>
      </w:r>
      <w:del w:id="1432" w:author="Author">
        <w:r w:rsidR="00277286" w:rsidDel="000C5748">
          <w:delText xml:space="preserve">of </w:delText>
        </w:r>
      </w:del>
      <w:ins w:id="1433" w:author="Author">
        <w:r w:rsidR="000C5748">
          <w:t xml:space="preserve">from </w:t>
        </w:r>
      </w:ins>
      <w:r w:rsidR="00E5551D">
        <w:t>no-withdrawal</w:t>
      </w:r>
      <w:r w:rsidR="00277286">
        <w:t xml:space="preserve"> groundwater levels in the Atlantic City 800-foot sand aquifer, upper and lower sand units, resulting from maximum-allocation withdrawals indicate a large area of water-level declines. </w:t>
      </w:r>
      <w:r w:rsidRPr="00277286">
        <w:t xml:space="preserve">Simulation of </w:t>
      </w:r>
      <w:r w:rsidR="00277286" w:rsidRPr="00277286">
        <w:t>maximum-allocation</w:t>
      </w:r>
      <w:r w:rsidRPr="00277286">
        <w:t xml:space="preserve"> withdrawals</w:t>
      </w:r>
      <w:ins w:id="1434" w:author="Author">
        <w:r w:rsidR="000C5748" w:rsidRPr="000C5748">
          <w:t xml:space="preserve"> </w:t>
        </w:r>
        <w:r w:rsidR="000C5748" w:rsidRPr="00277286">
          <w:t>during stress period 73</w:t>
        </w:r>
      </w:ins>
      <w:r w:rsidRPr="00277286">
        <w:t xml:space="preserve"> indicates regional drawdowns </w:t>
      </w:r>
      <w:r w:rsidR="00277286" w:rsidRPr="00277286">
        <w:lastRenderedPageBreak/>
        <w:t xml:space="preserve">from simulated </w:t>
      </w:r>
      <w:r w:rsidR="00E5551D">
        <w:t>no-withdrawal</w:t>
      </w:r>
      <w:r w:rsidR="00277286" w:rsidRPr="00277286">
        <w:t xml:space="preserve"> water levels</w:t>
      </w:r>
      <w:r w:rsidR="00277286">
        <w:t xml:space="preserve"> in the </w:t>
      </w:r>
      <w:r w:rsidR="00277286" w:rsidRPr="00277286">
        <w:t xml:space="preserve">Atlantic City 800-foot sand </w:t>
      </w:r>
      <w:del w:id="1435" w:author="Author">
        <w:r w:rsidR="00277286" w:rsidRPr="00277286" w:rsidDel="000C5748">
          <w:delText>during stress period 73</w:delText>
        </w:r>
        <w:r w:rsidR="00277286" w:rsidDel="000C5748">
          <w:delText xml:space="preserve"> </w:delText>
        </w:r>
      </w:del>
      <w:r w:rsidR="00277286">
        <w:t>of 100</w:t>
      </w:r>
      <w:del w:id="1436" w:author="Author">
        <w:r w:rsidR="009772CE" w:rsidDel="000C5748">
          <w:delText>–</w:delText>
        </w:r>
      </w:del>
      <w:ins w:id="1437" w:author="Author">
        <w:r w:rsidR="000C5748">
          <w:t xml:space="preserve"> to </w:t>
        </w:r>
      </w:ins>
      <w:r w:rsidR="00B61121">
        <w:t>120 </w:t>
      </w:r>
      <w:r w:rsidR="00277286">
        <w:t>feet centered along Long Beach Island, and as much as 120</w:t>
      </w:r>
      <w:del w:id="1438" w:author="Author">
        <w:r w:rsidR="009772CE" w:rsidDel="000C5748">
          <w:delText>–</w:delText>
        </w:r>
      </w:del>
      <w:ins w:id="1439" w:author="Author">
        <w:r w:rsidR="000C5748">
          <w:t xml:space="preserve"> to </w:t>
        </w:r>
      </w:ins>
      <w:r w:rsidR="00B61121">
        <w:t>140 </w:t>
      </w:r>
      <w:r w:rsidR="00277286">
        <w:t>feet in the center of the cone of depression (fig</w:t>
      </w:r>
      <w:r w:rsidR="002C4618">
        <w:t>s</w:t>
      </w:r>
      <w:r w:rsidR="00277286">
        <w:t>. 3</w:t>
      </w:r>
      <w:r w:rsidR="003315B0">
        <w:t>2</w:t>
      </w:r>
      <w:r w:rsidR="00277286">
        <w:t>B</w:t>
      </w:r>
      <w:r w:rsidR="003315B0">
        <w:t xml:space="preserve"> and </w:t>
      </w:r>
      <w:r w:rsidRPr="00277286">
        <w:t>C).</w:t>
      </w:r>
    </w:p>
    <w:p w:rsidR="00882C5A" w:rsidRDefault="00A92678" w:rsidP="00D02CB1">
      <w:pPr>
        <w:pStyle w:val="BodyText"/>
      </w:pPr>
      <w:bookmarkStart w:id="1440" w:name="_Toc235947765"/>
      <w:bookmarkStart w:id="1441" w:name="_Toc248572015"/>
      <w:r>
        <w:t xml:space="preserve">Initial simulated </w:t>
      </w:r>
      <w:r w:rsidR="00E5551D">
        <w:t>no-withdrawal</w:t>
      </w:r>
      <w:r>
        <w:t xml:space="preserve"> groundwater levels in the Piney Point aquifer on Long Beach Island </w:t>
      </w:r>
      <w:r w:rsidR="00587F28">
        <w:t>are</w:t>
      </w:r>
      <w:r>
        <w:t xml:space="preserve"> near</w:t>
      </w:r>
      <w:r w:rsidR="00B61121">
        <w:t xml:space="preserve"> an </w:t>
      </w:r>
      <w:del w:id="1442" w:author="Author">
        <w:r w:rsidR="00B61121" w:rsidDel="000C5748">
          <w:delText xml:space="preserve">elevation </w:delText>
        </w:r>
      </w:del>
      <w:ins w:id="1443" w:author="Author">
        <w:r w:rsidR="000C5748">
          <w:t xml:space="preserve">altitude </w:t>
        </w:r>
      </w:ins>
      <w:r w:rsidR="00B61121">
        <w:t>of 20 </w:t>
      </w:r>
      <w:r w:rsidR="00B65116">
        <w:t>feet</w:t>
      </w:r>
      <w:r>
        <w:t xml:space="preserve"> </w:t>
      </w:r>
      <w:r>
        <w:rPr>
          <w:color w:val="000000"/>
        </w:rPr>
        <w:t>(fig. 2</w:t>
      </w:r>
      <w:r w:rsidR="003315B0">
        <w:rPr>
          <w:color w:val="000000"/>
        </w:rPr>
        <w:t>8</w:t>
      </w:r>
      <w:r>
        <w:rPr>
          <w:color w:val="000000"/>
        </w:rPr>
        <w:t>)</w:t>
      </w:r>
      <w:r>
        <w:t xml:space="preserve">. </w:t>
      </w:r>
      <w:r w:rsidR="00400E0D">
        <w:rPr>
          <w:color w:val="000000"/>
        </w:rPr>
        <w:t xml:space="preserve">The simulated maximum-allocation potentiometric surfaces of the Piney Point </w:t>
      </w:r>
      <w:r w:rsidR="0006765F">
        <w:rPr>
          <w:color w:val="000000"/>
        </w:rPr>
        <w:t>aquifer during stress periods 73</w:t>
      </w:r>
      <w:r w:rsidR="00400E0D">
        <w:rPr>
          <w:color w:val="000000"/>
        </w:rPr>
        <w:t xml:space="preserve"> and </w:t>
      </w:r>
      <w:r w:rsidR="0006765F">
        <w:t>80</w:t>
      </w:r>
      <w:r w:rsidR="00400E0D">
        <w:t xml:space="preserve"> indicate the expansion of several cones of depression that developed</w:t>
      </w:r>
      <w:r w:rsidR="0006765F">
        <w:t xml:space="preserve"> during </w:t>
      </w:r>
      <w:proofErr w:type="spellStart"/>
      <w:r w:rsidR="00886A45">
        <w:t>post</w:t>
      </w:r>
      <w:del w:id="1444" w:author="Author">
        <w:r w:rsidR="00886A45" w:rsidDel="00886A45">
          <w:delText>-</w:delText>
        </w:r>
      </w:del>
      <w:r w:rsidR="0006765F">
        <w:t>development</w:t>
      </w:r>
      <w:proofErr w:type="spellEnd"/>
      <w:r w:rsidR="0006765F">
        <w:t xml:space="preserve"> </w:t>
      </w:r>
      <w:r w:rsidR="002D301B">
        <w:t>withdrawals</w:t>
      </w:r>
      <w:del w:id="1445" w:author="Author">
        <w:r w:rsidR="002D301B" w:rsidDel="000C5748">
          <w:delText xml:space="preserve"> </w:delText>
        </w:r>
        <w:r w:rsidR="0006765F" w:rsidDel="000C5748">
          <w:delText>(fig. 2</w:delText>
        </w:r>
        <w:r w:rsidR="003315B0" w:rsidDel="000C5748">
          <w:delText>8</w:delText>
        </w:r>
        <w:r w:rsidR="00400E0D" w:rsidDel="000C5748">
          <w:delText>)</w:delText>
        </w:r>
      </w:del>
      <w:r w:rsidR="00400E0D">
        <w:t xml:space="preserve">. </w:t>
      </w:r>
      <w:r w:rsidR="0095406F">
        <w:t xml:space="preserve">The </w:t>
      </w:r>
      <w:r w:rsidR="00B65116">
        <w:t>progression</w:t>
      </w:r>
      <w:r w:rsidR="0095406F">
        <w:t xml:space="preserve"> of a regional depression in the potentiometric surface of the Piney Point aquifer </w:t>
      </w:r>
      <w:r>
        <w:t xml:space="preserve">that parallels the coast </w:t>
      </w:r>
      <w:r w:rsidR="0095406F">
        <w:t xml:space="preserve">is </w:t>
      </w:r>
      <w:r w:rsidR="00B61121">
        <w:t>best noted by examining the -</w:t>
      </w:r>
      <w:del w:id="1446" w:author="Author">
        <w:r w:rsidR="00B61121" w:rsidDel="006A4BB9">
          <w:delText>20 </w:delText>
        </w:r>
      </w:del>
      <w:ins w:id="1447" w:author="Author">
        <w:r w:rsidR="006A4BB9">
          <w:t>20-</w:t>
        </w:r>
      </w:ins>
      <w:r w:rsidR="0095406F">
        <w:t>ft contour f</w:t>
      </w:r>
      <w:r w:rsidR="00B61121">
        <w:t>or both stress periods. The -</w:t>
      </w:r>
      <w:del w:id="1448" w:author="Author">
        <w:r w:rsidR="00B61121" w:rsidDel="006A4BB9">
          <w:delText>20 </w:delText>
        </w:r>
      </w:del>
      <w:ins w:id="1449" w:author="Author">
        <w:r w:rsidR="006A4BB9">
          <w:t>20-</w:t>
        </w:r>
      </w:ins>
      <w:r w:rsidR="0095406F">
        <w:t xml:space="preserve">ft contour extends in the north from </w:t>
      </w:r>
      <w:r>
        <w:t xml:space="preserve">Lavallette </w:t>
      </w:r>
      <w:del w:id="1450" w:author="Author">
        <w:r w:rsidDel="00DA22B0">
          <w:delText>borough</w:delText>
        </w:r>
      </w:del>
      <w:ins w:id="1451" w:author="Author">
        <w:r w:rsidR="00DA22B0">
          <w:t>Borough</w:t>
        </w:r>
      </w:ins>
      <w:r>
        <w:t xml:space="preserve"> and </w:t>
      </w:r>
      <w:r w:rsidR="0095406F">
        <w:t>Toms River Township south</w:t>
      </w:r>
      <w:r w:rsidR="00936B78">
        <w:t xml:space="preserve"> and west</w:t>
      </w:r>
      <w:r w:rsidR="0095406F">
        <w:t xml:space="preserve">ward through all of </w:t>
      </w:r>
      <w:r w:rsidR="00936B78">
        <w:t xml:space="preserve">the bay-side </w:t>
      </w:r>
      <w:r w:rsidR="0095406F">
        <w:t>communities, including Little Egg</w:t>
      </w:r>
      <w:r w:rsidR="00936B78">
        <w:t xml:space="preserve"> </w:t>
      </w:r>
      <w:r>
        <w:t xml:space="preserve">Harbor and Bass River Townships </w:t>
      </w:r>
      <w:r w:rsidR="00144F6F">
        <w:t>at the southern boundary (fig. 2</w:t>
      </w:r>
      <w:r w:rsidR="003315B0">
        <w:t>8</w:t>
      </w:r>
      <w:r w:rsidR="00144F6F">
        <w:t>).</w:t>
      </w:r>
      <w:r w:rsidR="0095406F">
        <w:t xml:space="preserve"> </w:t>
      </w:r>
      <w:r w:rsidR="00144F6F">
        <w:t>The potentiometric surface of the Piney Point aquifer for both stress periods appear to be similar with the exception of additional drawdowns at several withdrawal wells</w:t>
      </w:r>
      <w:r w:rsidR="00AD2C7F">
        <w:t xml:space="preserve"> during stress period 73</w:t>
      </w:r>
      <w:r w:rsidR="00144F6F">
        <w:t xml:space="preserve">. </w:t>
      </w:r>
      <w:commentRangeStart w:id="1452"/>
      <w:del w:id="1453" w:author="Author">
        <w:r w:rsidR="00AD2C7F" w:rsidDel="0081612A">
          <w:delText xml:space="preserve">Comparison </w:delText>
        </w:r>
      </w:del>
      <w:ins w:id="1454" w:author="Author">
        <w:r w:rsidR="0081612A">
          <w:t xml:space="preserve">Analysis </w:t>
        </w:r>
      </w:ins>
      <w:r w:rsidR="00AD2C7F">
        <w:t>of stress period 73 indicates that 80</w:t>
      </w:r>
      <w:del w:id="1455" w:author="Author">
        <w:r w:rsidR="009772CE" w:rsidDel="000C5748">
          <w:delText>–</w:delText>
        </w:r>
      </w:del>
      <w:ins w:id="1456" w:author="Author">
        <w:r w:rsidR="000C5748">
          <w:t xml:space="preserve"> to </w:t>
        </w:r>
      </w:ins>
      <w:r w:rsidR="00AD2C7F">
        <w:t>100</w:t>
      </w:r>
      <w:r w:rsidR="00B61121">
        <w:t> </w:t>
      </w:r>
      <w:r w:rsidR="007F7F73">
        <w:t xml:space="preserve">feet of </w:t>
      </w:r>
      <w:r w:rsidR="001D7199">
        <w:t xml:space="preserve">drawdown of </w:t>
      </w:r>
      <w:r w:rsidR="007F7F73">
        <w:t xml:space="preserve">the </w:t>
      </w:r>
      <w:r w:rsidR="001D7199">
        <w:t>s</w:t>
      </w:r>
      <w:r w:rsidR="00400E0D">
        <w:t>imulated</w:t>
      </w:r>
      <w:r w:rsidR="007F7F73">
        <w:t xml:space="preserve"> </w:t>
      </w:r>
      <w:r w:rsidR="00E5551D">
        <w:t>no-withdrawal</w:t>
      </w:r>
      <w:r w:rsidR="007F7F73">
        <w:t xml:space="preserve"> Piney Point potentiometric surface</w:t>
      </w:r>
      <w:r w:rsidR="00400E0D">
        <w:t xml:space="preserve"> </w:t>
      </w:r>
      <w:r w:rsidR="001D7199">
        <w:t>occurred in the communities of Berkeley and Toms River Township</w:t>
      </w:r>
      <w:r w:rsidR="00AD2C7F">
        <w:t>s</w:t>
      </w:r>
      <w:r w:rsidR="001D7199">
        <w:t>, Sea</w:t>
      </w:r>
      <w:r w:rsidR="00AD2C7F">
        <w:t>side Heights, Seaside Park and</w:t>
      </w:r>
      <w:r w:rsidR="001D7199">
        <w:t xml:space="preserve"> Barnegat Light Borough</w:t>
      </w:r>
      <w:r w:rsidR="00AD2C7F">
        <w:t>s</w:t>
      </w:r>
      <w:r w:rsidR="007F7F73">
        <w:t>,</w:t>
      </w:r>
      <w:r w:rsidR="001D7199">
        <w:t xml:space="preserve"> </w:t>
      </w:r>
      <w:r w:rsidR="007F7F73">
        <w:t xml:space="preserve">and southward from Surf City </w:t>
      </w:r>
      <w:del w:id="1457" w:author="Author">
        <w:r w:rsidR="007F7F73" w:rsidDel="00DA22B0">
          <w:delText>borough</w:delText>
        </w:r>
      </w:del>
      <w:ins w:id="1458" w:author="Author">
        <w:r w:rsidR="00DA22B0">
          <w:t>Borough</w:t>
        </w:r>
      </w:ins>
      <w:r w:rsidR="007F7F73">
        <w:t xml:space="preserve"> and Stafford Township</w:t>
      </w:r>
      <w:commentRangeEnd w:id="1452"/>
      <w:r w:rsidR="0081612A">
        <w:rPr>
          <w:rStyle w:val="CommentReference"/>
        </w:rPr>
        <w:commentReference w:id="1452"/>
      </w:r>
      <w:r w:rsidR="007F7F73">
        <w:t xml:space="preserve">; </w:t>
      </w:r>
      <w:ins w:id="1459" w:author="Author">
        <w:r w:rsidR="0081612A">
          <w:t xml:space="preserve">as a result of </w:t>
        </w:r>
        <w:r w:rsidR="0081612A">
          <w:rPr>
            <w:color w:val="000000"/>
          </w:rPr>
          <w:t>maximum-allocation withdrawals,</w:t>
        </w:r>
        <w:r w:rsidR="0081612A">
          <w:t xml:space="preserve"> </w:t>
        </w:r>
      </w:ins>
      <w:del w:id="1460" w:author="Author">
        <w:r w:rsidR="007F7F73" w:rsidDel="0081612A">
          <w:delText xml:space="preserve">with </w:delText>
        </w:r>
      </w:del>
      <w:r w:rsidR="007F7F73">
        <w:t xml:space="preserve">larger </w:t>
      </w:r>
      <w:r w:rsidR="001D7199">
        <w:t>drawdowns occur</w:t>
      </w:r>
      <w:del w:id="1461" w:author="Author">
        <w:r w:rsidR="001D7199" w:rsidDel="001661C7">
          <w:delText>r</w:delText>
        </w:r>
        <w:r w:rsidR="001D7199" w:rsidDel="0081612A">
          <w:delText>ing</w:delText>
        </w:r>
      </w:del>
      <w:r w:rsidR="001D7199">
        <w:t xml:space="preserve"> at withdrawal wells </w:t>
      </w:r>
      <w:ins w:id="1462" w:author="Author">
        <w:r w:rsidR="0081612A">
          <w:t xml:space="preserve">than at the regional potentiometric surfaces </w:t>
        </w:r>
      </w:ins>
      <w:del w:id="1463" w:author="Author">
        <w:r w:rsidR="00400E0D" w:rsidDel="0081612A">
          <w:delText xml:space="preserve">as a result of </w:delText>
        </w:r>
        <w:r w:rsidR="00400E0D" w:rsidDel="0081612A">
          <w:rPr>
            <w:color w:val="000000"/>
          </w:rPr>
          <w:delText xml:space="preserve">maximum-allocation withdrawals </w:delText>
        </w:r>
      </w:del>
      <w:r w:rsidR="00400E0D">
        <w:rPr>
          <w:color w:val="000000"/>
        </w:rPr>
        <w:t>(</w:t>
      </w:r>
      <w:r w:rsidR="00F60D25">
        <w:t>fig. 3</w:t>
      </w:r>
      <w:r w:rsidR="003315B0">
        <w:t>2</w:t>
      </w:r>
      <w:r w:rsidR="0006765F">
        <w:t>D</w:t>
      </w:r>
      <w:r w:rsidR="001D7199">
        <w:t>).</w:t>
      </w:r>
    </w:p>
    <w:p w:rsidR="00400E0D" w:rsidRPr="00BE086C" w:rsidRDefault="00400E0D" w:rsidP="00F70E1E">
      <w:pPr>
        <w:pStyle w:val="Heading1"/>
        <w:rPr>
          <w:lang w:eastAsia="x-none"/>
        </w:rPr>
      </w:pPr>
      <w:bookmarkStart w:id="1464" w:name="_Toc404165463"/>
      <w:r>
        <w:t xml:space="preserve">Simulated Groundwater Flow </w:t>
      </w:r>
      <w:r>
        <w:rPr>
          <w:lang w:eastAsia="x-none"/>
        </w:rPr>
        <w:t>P</w:t>
      </w:r>
      <w:r>
        <w:t>aths and Travel Time</w:t>
      </w:r>
      <w:bookmarkEnd w:id="1440"/>
      <w:bookmarkEnd w:id="1441"/>
      <w:bookmarkEnd w:id="1464"/>
    </w:p>
    <w:p w:rsidR="00882C5A" w:rsidRDefault="00400E0D" w:rsidP="0056798F">
      <w:pPr>
        <w:pStyle w:val="BodyText"/>
      </w:pPr>
      <w:r>
        <w:t xml:space="preserve">Production wells located on the mainland or the barrier island that are close to the shoreline may be susceptible to saltwater intrusion from recharge that originates beneath the Atlantic Ocean or </w:t>
      </w:r>
      <w:r w:rsidR="000C06F6">
        <w:t xml:space="preserve">beneath </w:t>
      </w:r>
      <w:r>
        <w:lastRenderedPageBreak/>
        <w:t xml:space="preserve">Barnegat </w:t>
      </w:r>
      <w:r w:rsidR="00605377">
        <w:t>Bay</w:t>
      </w:r>
      <w:del w:id="1465" w:author="Author">
        <w:r w:rsidR="00605377" w:rsidDel="00605377">
          <w:delText>–</w:delText>
        </w:r>
      </w:del>
      <w:ins w:id="1466" w:author="Author">
        <w:r w:rsidR="00605377">
          <w:t>-</w:t>
        </w:r>
      </w:ins>
      <w:r>
        <w:t xml:space="preserve">Little Egg Harbor. To </w:t>
      </w:r>
      <w:r w:rsidR="004C7458">
        <w:t xml:space="preserve">evaluate </w:t>
      </w:r>
      <w:r>
        <w:t xml:space="preserve">the vulnerability of these wells to saltwater intrusion, MODFLOW simulations </w:t>
      </w:r>
      <w:r w:rsidR="00587F28">
        <w:t>are</w:t>
      </w:r>
      <w:r>
        <w:t xml:space="preserve"> analyzed using the particle-tracking code MODPATH </w:t>
      </w:r>
      <w:ins w:id="1467" w:author="Author">
        <w:r w:rsidR="00776246">
          <w:t xml:space="preserve">(Pollock, 1994) </w:t>
        </w:r>
      </w:ins>
      <w:r>
        <w:t xml:space="preserve">to determine the source and travel time of water flowing to the production wells. </w:t>
      </w:r>
      <w:commentRangeStart w:id="1468"/>
      <w:r>
        <w:t>Two steady-state groundwater</w:t>
      </w:r>
      <w:ins w:id="1469" w:author="Author">
        <w:r w:rsidR="00441A9C">
          <w:t>-</w:t>
        </w:r>
      </w:ins>
      <w:del w:id="1470" w:author="Author">
        <w:r w:rsidDel="00441A9C">
          <w:delText xml:space="preserve"> </w:delText>
        </w:r>
      </w:del>
      <w:r>
        <w:t xml:space="preserve">flow models </w:t>
      </w:r>
      <w:ins w:id="1471" w:author="Author">
        <w:r w:rsidR="00AE7298">
          <w:t xml:space="preserve">that </w:t>
        </w:r>
      </w:ins>
      <w:r>
        <w:t xml:space="preserve">simulate </w:t>
      </w:r>
      <w:proofErr w:type="spellStart"/>
      <w:r w:rsidR="00886A45">
        <w:t>post</w:t>
      </w:r>
      <w:del w:id="1472" w:author="Author">
        <w:r w:rsidR="00886A45" w:rsidDel="00886A45">
          <w:delText>-</w:delText>
        </w:r>
      </w:del>
      <w:r w:rsidR="00586C7B">
        <w:t>development</w:t>
      </w:r>
      <w:proofErr w:type="spellEnd"/>
      <w:r w:rsidR="00586C7B">
        <w:t xml:space="preserve"> </w:t>
      </w:r>
      <w:r>
        <w:t xml:space="preserve">and </w:t>
      </w:r>
      <w:r w:rsidR="00586C7B">
        <w:t xml:space="preserve">maximum-allocation withdrawal </w:t>
      </w:r>
      <w:r>
        <w:t>c</w:t>
      </w:r>
      <w:r w:rsidR="00586C7B">
        <w:t>onditions</w:t>
      </w:r>
      <w:ins w:id="1473" w:author="Author">
        <w:r w:rsidR="00AE7298">
          <w:t xml:space="preserve"> are described in this section</w:t>
        </w:r>
      </w:ins>
      <w:r w:rsidR="00586C7B">
        <w:t xml:space="preserve">. For the </w:t>
      </w:r>
      <w:proofErr w:type="spellStart"/>
      <w:r w:rsidR="00886A45">
        <w:t>post</w:t>
      </w:r>
      <w:del w:id="1474" w:author="Author">
        <w:r w:rsidR="00886A45" w:rsidDel="00886A45">
          <w:delText>-</w:delText>
        </w:r>
      </w:del>
      <w:r w:rsidR="00586C7B">
        <w:t>development</w:t>
      </w:r>
      <w:proofErr w:type="spellEnd"/>
      <w:r w:rsidR="00586C7B">
        <w:t xml:space="preserve"> withdrawal</w:t>
      </w:r>
      <w:r>
        <w:t xml:space="preserve"> conditions </w:t>
      </w:r>
      <w:ins w:id="1475" w:author="Author">
        <w:r w:rsidR="00AE7298">
          <w:t>(</w:t>
        </w:r>
      </w:ins>
      <w:r>
        <w:t>scenario</w:t>
      </w:r>
      <w:ins w:id="1476" w:author="Author">
        <w:r w:rsidR="00AE7298">
          <w:t xml:space="preserve"> 1)</w:t>
        </w:r>
      </w:ins>
      <w:r>
        <w:t xml:space="preserve">, </w:t>
      </w:r>
      <w:ins w:id="1477" w:author="Author">
        <w:r w:rsidR="002E56A4">
          <w:t xml:space="preserve">annual </w:t>
        </w:r>
      </w:ins>
      <w:r>
        <w:t xml:space="preserve">average </w:t>
      </w:r>
      <w:del w:id="1478" w:author="Author">
        <w:r w:rsidDel="002E56A4">
          <w:delText xml:space="preserve">yearly </w:delText>
        </w:r>
      </w:del>
      <w:r>
        <w:t>groundwater withdrawals</w:t>
      </w:r>
      <w:r w:rsidR="00586C7B">
        <w:t xml:space="preserve"> </w:t>
      </w:r>
      <w:del w:id="1479" w:author="Author">
        <w:r w:rsidR="00586C7B" w:rsidDel="00AE7298">
          <w:delText xml:space="preserve">during </w:delText>
        </w:r>
      </w:del>
      <w:ins w:id="1480" w:author="Author">
        <w:r w:rsidR="00AE7298">
          <w:t xml:space="preserve">from </w:t>
        </w:r>
      </w:ins>
      <w:r w:rsidR="00586C7B">
        <w:t>2000</w:t>
      </w:r>
      <w:del w:id="1481" w:author="Author">
        <w:r w:rsidR="009772CE" w:rsidDel="00AE7298">
          <w:delText>–</w:delText>
        </w:r>
      </w:del>
      <w:ins w:id="1482" w:author="Author">
        <w:r w:rsidR="00AE7298">
          <w:t xml:space="preserve"> to 20</w:t>
        </w:r>
      </w:ins>
      <w:r w:rsidR="00586C7B">
        <w:t xml:space="preserve">03 </w:t>
      </w:r>
      <w:r w:rsidR="00587F28">
        <w:t>are</w:t>
      </w:r>
      <w:r w:rsidR="00586C7B">
        <w:t xml:space="preserve"> used. </w:t>
      </w:r>
      <w:commentRangeStart w:id="1483"/>
      <w:r w:rsidR="00586C7B">
        <w:t>A</w:t>
      </w:r>
      <w:ins w:id="1484" w:author="Author">
        <w:r w:rsidR="002E56A4">
          <w:t>nnual average</w:t>
        </w:r>
      </w:ins>
      <w:del w:id="1485" w:author="Author">
        <w:r w:rsidDel="002E56A4">
          <w:delText>verage yearly</w:delText>
        </w:r>
      </w:del>
      <w:r>
        <w:t xml:space="preserve"> maximum-allocation groundwater withdrawals</w:t>
      </w:r>
      <w:commentRangeEnd w:id="1483"/>
      <w:r w:rsidR="002E56A4">
        <w:rPr>
          <w:rStyle w:val="CommentReference"/>
        </w:rPr>
        <w:commentReference w:id="1483"/>
      </w:r>
      <w:r>
        <w:t xml:space="preserve"> </w:t>
      </w:r>
      <w:r w:rsidR="00587F28">
        <w:t>are</w:t>
      </w:r>
      <w:r>
        <w:t xml:space="preserve"> used</w:t>
      </w:r>
      <w:r w:rsidR="007B115A">
        <w:t xml:space="preserve"> to simulate </w:t>
      </w:r>
      <w:r w:rsidR="007770D8">
        <w:t xml:space="preserve">maximum-allocation </w:t>
      </w:r>
      <w:r w:rsidR="007B115A">
        <w:t>cond</w:t>
      </w:r>
      <w:r w:rsidR="00586C7B">
        <w:t>itions</w:t>
      </w:r>
      <w:ins w:id="1486" w:author="Author">
        <w:r w:rsidR="00AE7298">
          <w:t xml:space="preserve"> (scenario 2)</w:t>
        </w:r>
      </w:ins>
      <w:r>
        <w:t>.</w:t>
      </w:r>
      <w:commentRangeEnd w:id="1468"/>
      <w:r w:rsidR="00AE7298">
        <w:rPr>
          <w:rStyle w:val="CommentReference"/>
        </w:rPr>
        <w:commentReference w:id="1468"/>
      </w:r>
      <w:r>
        <w:t xml:space="preserve"> </w:t>
      </w:r>
      <w:r w:rsidR="00894650">
        <w:t xml:space="preserve">Groundwater withdrawals </w:t>
      </w:r>
      <w:r w:rsidR="00587F28">
        <w:t>are</w:t>
      </w:r>
      <w:r w:rsidR="00894650">
        <w:t xml:space="preserve"> simulated with the MODFLOW Well package. </w:t>
      </w:r>
      <w:r w:rsidR="009772CE">
        <w:t>Both steady-state groundwater-</w:t>
      </w:r>
      <w:r>
        <w:t xml:space="preserve">flow models incorporated </w:t>
      </w:r>
      <w:ins w:id="1487" w:author="Author">
        <w:r w:rsidR="00776246">
          <w:t>annual average</w:t>
        </w:r>
      </w:ins>
      <w:del w:id="1488" w:author="Author">
        <w:r w:rsidDel="00776246">
          <w:delText>average yearly</w:delText>
        </w:r>
      </w:del>
      <w:r>
        <w:t xml:space="preserve"> recharge in the Ocean County study area for 2000 to 2003. </w:t>
      </w:r>
      <w:commentRangeStart w:id="1489"/>
      <w:r>
        <w:t>MODPATH</w:t>
      </w:r>
      <w:del w:id="1490" w:author="Author">
        <w:r w:rsidDel="00776246">
          <w:delText>, a particle tracking post-processing package developed by Pollock (1994),</w:delText>
        </w:r>
      </w:del>
      <w:r>
        <w:t xml:space="preserve"> </w:t>
      </w:r>
      <w:commentRangeEnd w:id="1489"/>
      <w:r w:rsidR="00776246">
        <w:rPr>
          <w:rStyle w:val="CommentReference"/>
        </w:rPr>
        <w:commentReference w:id="1489"/>
      </w:r>
      <w:commentRangeStart w:id="1491"/>
      <w:r>
        <w:t>estimate</w:t>
      </w:r>
      <w:ins w:id="1492" w:author="Author">
        <w:r w:rsidR="00776246">
          <w:t>s</w:t>
        </w:r>
      </w:ins>
      <w:del w:id="1493" w:author="Author">
        <w:r w:rsidDel="00776246">
          <w:delText>d</w:delText>
        </w:r>
      </w:del>
      <w:commentRangeEnd w:id="1491"/>
      <w:r w:rsidR="00776246">
        <w:rPr>
          <w:rStyle w:val="CommentReference"/>
        </w:rPr>
        <w:commentReference w:id="1491"/>
      </w:r>
      <w:r>
        <w:t xml:space="preserve"> </w:t>
      </w:r>
      <w:commentRangeStart w:id="1494"/>
      <w:r>
        <w:t>groundwater flow paths</w:t>
      </w:r>
      <w:del w:id="1495" w:author="Author">
        <w:r w:rsidDel="00776246">
          <w:delText xml:space="preserve"> and</w:delText>
        </w:r>
      </w:del>
      <w:ins w:id="1496" w:author="Author">
        <w:r w:rsidR="00776246">
          <w:t>,</w:t>
        </w:r>
      </w:ins>
      <w:r>
        <w:t xml:space="preserve"> travel times</w:t>
      </w:r>
      <w:del w:id="1497" w:author="Author">
        <w:r w:rsidDel="00776246">
          <w:delText xml:space="preserve"> through</w:delText>
        </w:r>
      </w:del>
      <w:r>
        <w:t xml:space="preserve">, and </w:t>
      </w:r>
      <w:del w:id="1498" w:author="Author">
        <w:r w:rsidDel="00776246">
          <w:delText>the location of recharge to,</w:delText>
        </w:r>
      </w:del>
      <w:ins w:id="1499" w:author="Author">
        <w:r w:rsidR="00776246">
          <w:t>recharge locations of</w:t>
        </w:r>
      </w:ins>
      <w:r>
        <w:t xml:space="preserve"> </w:t>
      </w:r>
      <w:commentRangeEnd w:id="1494"/>
      <w:r w:rsidR="00006591">
        <w:rPr>
          <w:rStyle w:val="CommentReference"/>
        </w:rPr>
        <w:commentReference w:id="1494"/>
      </w:r>
      <w:r>
        <w:t xml:space="preserve">the groundwater-flow system in the study area. Simulated heads for each model layer and cell by cell budget files derived from individual MODFLOW simulations </w:t>
      </w:r>
      <w:r w:rsidR="00587F28">
        <w:t>are</w:t>
      </w:r>
      <w:r>
        <w:t xml:space="preserve"> input to MODPATH</w:t>
      </w:r>
      <w:r w:rsidDel="00703E8E">
        <w:t xml:space="preserve"> </w:t>
      </w:r>
      <w:r>
        <w:t>to calculate particle paths and travel times.</w:t>
      </w:r>
    </w:p>
    <w:p w:rsidR="00400E0D" w:rsidRDefault="00400E0D" w:rsidP="00F70E1E">
      <w:pPr>
        <w:pStyle w:val="BodyText"/>
      </w:pPr>
      <w:r>
        <w:t xml:space="preserve">The effective porosity of each model layer is </w:t>
      </w:r>
      <w:r w:rsidR="0013146B">
        <w:t>used in the calculation of</w:t>
      </w:r>
      <w:r>
        <w:t xml:space="preserve"> travel time. Effective porosity </w:t>
      </w:r>
      <w:r w:rsidR="005B29DB">
        <w:t xml:space="preserve">is </w:t>
      </w:r>
      <w:r>
        <w:t xml:space="preserve">set to 0.30 for the unconfined </w:t>
      </w:r>
      <w:r w:rsidRPr="00F273BD">
        <w:t>Kirkwood-</w:t>
      </w:r>
      <w:proofErr w:type="spellStart"/>
      <w:r w:rsidRPr="00F273BD">
        <w:t>Cohansey</w:t>
      </w:r>
      <w:proofErr w:type="spellEnd"/>
      <w:r w:rsidRPr="00F273BD">
        <w:t xml:space="preserve"> aquifer system</w:t>
      </w:r>
      <w:del w:id="1500" w:author="Author">
        <w:r w:rsidRPr="00F273BD" w:rsidDel="00CA0C03">
          <w:delText>,</w:delText>
        </w:r>
      </w:del>
      <w:r w:rsidRPr="00F273BD">
        <w:t xml:space="preserve"> </w:t>
      </w:r>
      <w:r w:rsidR="00F12BD1">
        <w:t xml:space="preserve">and </w:t>
      </w:r>
      <w:ins w:id="1501" w:author="Author">
        <w:r w:rsidR="00CA0C03">
          <w:t xml:space="preserve">from </w:t>
        </w:r>
      </w:ins>
      <w:r>
        <w:t>0.35</w:t>
      </w:r>
      <w:del w:id="1502" w:author="Author">
        <w:r w:rsidR="009772CE" w:rsidDel="00CA0C03">
          <w:delText>–</w:delText>
        </w:r>
      </w:del>
      <w:ins w:id="1503" w:author="Author">
        <w:r w:rsidR="00CA0C03">
          <w:t xml:space="preserve"> to </w:t>
        </w:r>
      </w:ins>
      <w:r w:rsidR="000C06F6">
        <w:t>0.40</w:t>
      </w:r>
      <w:r>
        <w:t xml:space="preserve"> for all c</w:t>
      </w:r>
      <w:r w:rsidR="000C06F6">
        <w:t>onfining units and</w:t>
      </w:r>
      <w:r>
        <w:t xml:space="preserve"> confined aquifers.</w:t>
      </w:r>
      <w:r w:rsidR="00381E4F">
        <w:t xml:space="preserve"> </w:t>
      </w:r>
      <w:r>
        <w:t xml:space="preserve">These porosities are typical for the type of geologic materials that compose the aquifers and confining units located in the study area (Freeze and Cherry, 1979) and are similar to values used in </w:t>
      </w:r>
      <w:ins w:id="1504" w:author="Author">
        <w:r w:rsidR="00CA0C03">
          <w:t xml:space="preserve">other </w:t>
        </w:r>
      </w:ins>
      <w:r>
        <w:t xml:space="preserve">studies of the unconfined </w:t>
      </w:r>
      <w:r w:rsidRPr="00F273BD">
        <w:t>Kirkwood-</w:t>
      </w:r>
      <w:proofErr w:type="spellStart"/>
      <w:r w:rsidRPr="00F273BD">
        <w:t>Cohansey</w:t>
      </w:r>
      <w:proofErr w:type="spellEnd"/>
      <w:r w:rsidRPr="00F273BD">
        <w:t xml:space="preserve"> aquifer system</w:t>
      </w:r>
      <w:r>
        <w:t xml:space="preserve"> (Kaufman and others, 2001) and the Atlantic City 800-foot sand in the New Jersey Coastal Plain (Voronin and others, 1996).</w:t>
      </w:r>
    </w:p>
    <w:p w:rsidR="00882C5A" w:rsidRDefault="00400E0D" w:rsidP="00E54B4D">
      <w:pPr>
        <w:pStyle w:val="BodyText"/>
      </w:pPr>
      <w:r>
        <w:t xml:space="preserve">Particles of water </w:t>
      </w:r>
      <w:r w:rsidR="00587F28">
        <w:t>are</w:t>
      </w:r>
      <w:r>
        <w:t xml:space="preserve"> simulated as originating </w:t>
      </w:r>
      <w:del w:id="1505" w:author="Author">
        <w:r w:rsidDel="00DC5685">
          <w:delText>internal to</w:delText>
        </w:r>
      </w:del>
      <w:ins w:id="1506" w:author="Author">
        <w:r w:rsidR="00DC5685">
          <w:t>within</w:t>
        </w:r>
      </w:ins>
      <w:r>
        <w:t xml:space="preserve"> cells that represent the screened interval of wells in the Kirkwood-</w:t>
      </w:r>
      <w:proofErr w:type="spellStart"/>
      <w:r>
        <w:t>Cohansey</w:t>
      </w:r>
      <w:proofErr w:type="spellEnd"/>
      <w:r>
        <w:t xml:space="preserve"> aquifer system, the Rio Grande water-bearing zone, or </w:t>
      </w:r>
      <w:r>
        <w:lastRenderedPageBreak/>
        <w:t>Atlantic City 800-foot sand</w:t>
      </w:r>
      <w:del w:id="1507" w:author="Author">
        <w:r w:rsidDel="00DC5685">
          <w:delText xml:space="preserve"> and</w:delText>
        </w:r>
      </w:del>
      <w:ins w:id="1508" w:author="Author">
        <w:r w:rsidR="00DC5685">
          <w:t>; the particles</w:t>
        </w:r>
      </w:ins>
      <w:r>
        <w:t xml:space="preserve"> </w:t>
      </w:r>
      <w:r w:rsidR="00587F28">
        <w:t>are</w:t>
      </w:r>
      <w:r>
        <w:t xml:space="preserve"> tracked backward to the point where they entered the simulated aquifer system. The wells used in this analysis </w:t>
      </w:r>
      <w:r w:rsidR="00587F28">
        <w:t>are</w:t>
      </w:r>
      <w:r>
        <w:t xml:space="preserve"> c</w:t>
      </w:r>
      <w:r w:rsidR="000C06F6">
        <w:t>hosen from the USGS GWSI database</w:t>
      </w:r>
      <w:r>
        <w:t xml:space="preserve">. </w:t>
      </w:r>
      <w:r w:rsidR="000C06F6">
        <w:t xml:space="preserve">Wells </w:t>
      </w:r>
      <w:r w:rsidR="00587F28">
        <w:t>are</w:t>
      </w:r>
      <w:r w:rsidR="000C06F6">
        <w:t xml:space="preserve"> restricted to withdrawal wells with screen intervals in the aquifers and model layers of interest. </w:t>
      </w:r>
      <w:r>
        <w:t>For the Kirkwood-</w:t>
      </w:r>
      <w:proofErr w:type="spellStart"/>
      <w:r>
        <w:t>Cohansey</w:t>
      </w:r>
      <w:proofErr w:type="spellEnd"/>
      <w:r>
        <w:t xml:space="preserve"> aquifer system, only the model cells that contain an existing well within 1 mile of the shoreline </w:t>
      </w:r>
      <w:r w:rsidR="00587F28">
        <w:t>are</w:t>
      </w:r>
      <w:r>
        <w:t xml:space="preserve"> selected</w:t>
      </w:r>
      <w:ins w:id="1509" w:author="Author">
        <w:r w:rsidR="003762E0">
          <w:t xml:space="preserve"> (fig. 33)</w:t>
        </w:r>
      </w:ins>
      <w:r>
        <w:t xml:space="preserve">. </w:t>
      </w:r>
      <w:del w:id="1510" w:author="Author">
        <w:r w:rsidDel="003762E0">
          <w:delText>Well l</w:delText>
        </w:r>
        <w:r w:rsidR="00F60D25" w:rsidDel="003762E0">
          <w:delText>ocations are shown in figure 3</w:delText>
        </w:r>
        <w:r w:rsidR="00770B20" w:rsidDel="003762E0">
          <w:delText>3</w:delText>
        </w:r>
        <w:r w:rsidDel="003762E0">
          <w:delText xml:space="preserve">. </w:delText>
        </w:r>
      </w:del>
      <w:r>
        <w:t xml:space="preserve">An internal array of 27 particles </w:t>
      </w:r>
      <w:r w:rsidR="005B29DB">
        <w:t xml:space="preserve">is </w:t>
      </w:r>
      <w:r>
        <w:t xml:space="preserve">used for each cell where particles originated. This analysis is useful for determining the probable recharge area for water withdrawn from each well. Particles that enter a cell that behaves as a weak sink </w:t>
      </w:r>
      <w:r w:rsidR="00587F28">
        <w:t>are</w:t>
      </w:r>
      <w:r>
        <w:t xml:space="preserve"> allowed to pass through the cell.</w:t>
      </w:r>
    </w:p>
    <w:p w:rsidR="00400E0D" w:rsidRPr="00FE127C" w:rsidRDefault="00FA4C50" w:rsidP="00FE127C">
      <w:pPr>
        <w:pStyle w:val="FigureCaption"/>
      </w:pPr>
      <w:bookmarkStart w:id="1511" w:name="_Toc404165501"/>
      <w:r w:rsidRPr="00FE127C">
        <w:t>Map showing l</w:t>
      </w:r>
      <w:r w:rsidR="00400E0D" w:rsidRPr="00FE127C">
        <w:t>ocation</w:t>
      </w:r>
      <w:ins w:id="1512" w:author="Author">
        <w:r w:rsidR="005344ED" w:rsidRPr="00FE127C">
          <w:t>s</w:t>
        </w:r>
      </w:ins>
      <w:r w:rsidR="00400E0D" w:rsidRPr="00FE127C">
        <w:t xml:space="preserve"> of selected wells screened in the Kirkwood-</w:t>
      </w:r>
      <w:proofErr w:type="spellStart"/>
      <w:r w:rsidR="00400E0D" w:rsidRPr="00FE127C">
        <w:t>Cohansey</w:t>
      </w:r>
      <w:proofErr w:type="spellEnd"/>
      <w:r w:rsidR="00400E0D" w:rsidRPr="00FE127C">
        <w:t xml:space="preserve"> aquifer system proximal to the coastline and </w:t>
      </w:r>
      <w:r w:rsidR="00456A4B" w:rsidRPr="00FE127C">
        <w:t xml:space="preserve">production </w:t>
      </w:r>
      <w:r w:rsidR="00400E0D" w:rsidRPr="00FE127C">
        <w:t xml:space="preserve">wells screened in the Rio Grande water-bearing zone or </w:t>
      </w:r>
      <w:ins w:id="1513" w:author="Author">
        <w:r w:rsidR="00741C7D" w:rsidRPr="00FE127C">
          <w:t xml:space="preserve">in </w:t>
        </w:r>
      </w:ins>
      <w:r w:rsidR="00400E0D" w:rsidRPr="00FE127C">
        <w:t>the Atlantic City 800-foot sand, used in particle-tracking analysis, Ocean County study area, New Jersey.</w:t>
      </w:r>
      <w:bookmarkEnd w:id="1511"/>
    </w:p>
    <w:p w:rsidR="00400E0D" w:rsidRPr="00BD43E3" w:rsidRDefault="00400E0D" w:rsidP="00EF4387">
      <w:pPr>
        <w:pStyle w:val="BodyText"/>
        <w:rPr>
          <w:color w:val="000000"/>
        </w:rPr>
      </w:pPr>
      <w:r w:rsidRPr="00515D18">
        <w:t xml:space="preserve">The </w:t>
      </w:r>
      <w:r>
        <w:t>Ba</w:t>
      </w:r>
      <w:r w:rsidRPr="00515D18">
        <w:t xml:space="preserve">rnegat </w:t>
      </w:r>
      <w:r w:rsidR="00605377">
        <w:t>Bay</w:t>
      </w:r>
      <w:del w:id="1514" w:author="Author">
        <w:r w:rsidR="00605377" w:rsidDel="00605377">
          <w:delText>–</w:delText>
        </w:r>
      </w:del>
      <w:ins w:id="1515" w:author="Author">
        <w:r w:rsidR="00605377">
          <w:t>-</w:t>
        </w:r>
      </w:ins>
      <w:r w:rsidRPr="00515D18">
        <w:t xml:space="preserve">Little Egg Harbor estuary, Great Bay, </w:t>
      </w:r>
      <w:r>
        <w:t>Atlantic Ocean, and coastal wetland</w:t>
      </w:r>
      <w:r w:rsidRPr="00515D18">
        <w:t>s</w:t>
      </w:r>
      <w:r>
        <w:t xml:space="preserve"> </w:t>
      </w:r>
      <w:r w:rsidRPr="00515D18">
        <w:t xml:space="preserve">on the </w:t>
      </w:r>
      <w:proofErr w:type="gramStart"/>
      <w:r w:rsidRPr="00515D18">
        <w:t>barrier island</w:t>
      </w:r>
      <w:proofErr w:type="gramEnd"/>
      <w:r w:rsidRPr="00515D18">
        <w:t xml:space="preserve"> </w:t>
      </w:r>
      <w:r>
        <w:t>and</w:t>
      </w:r>
      <w:r w:rsidRPr="00515D18">
        <w:t xml:space="preserve"> mai</w:t>
      </w:r>
      <w:r>
        <w:t>nland are important hydrologic boundaries</w:t>
      </w:r>
      <w:r w:rsidRPr="00515D18">
        <w:t xml:space="preserve">. </w:t>
      </w:r>
      <w:r>
        <w:t xml:space="preserve">Groundwater withdrawals </w:t>
      </w:r>
      <w:commentRangeStart w:id="1516"/>
      <w:r>
        <w:t>could</w:t>
      </w:r>
      <w:commentRangeEnd w:id="1516"/>
      <w:r w:rsidR="003762E0">
        <w:rPr>
          <w:rStyle w:val="CommentReference"/>
        </w:rPr>
        <w:commentReference w:id="1516"/>
      </w:r>
      <w:r>
        <w:t xml:space="preserve"> </w:t>
      </w:r>
      <w:del w:id="1517" w:author="Author">
        <w:r w:rsidDel="003762E0">
          <w:delText xml:space="preserve">potentially </w:delText>
        </w:r>
      </w:del>
      <w:r>
        <w:t xml:space="preserve">reverse the direction of flow, </w:t>
      </w:r>
      <w:ins w:id="1518" w:author="Author">
        <w:r w:rsidR="006E1D9D">
          <w:t xml:space="preserve">with the possible effects of </w:t>
        </w:r>
      </w:ins>
      <w:r>
        <w:t>reducing freshwater discharge to tidal systems,</w:t>
      </w:r>
      <w:ins w:id="1519" w:author="Author">
        <w:r w:rsidR="006E1D9D">
          <w:t xml:space="preserve"> thus</w:t>
        </w:r>
      </w:ins>
      <w:r>
        <w:t xml:space="preserve"> affecting the </w:t>
      </w:r>
      <w:ins w:id="1520" w:author="Author">
        <w:r w:rsidR="006E1D9D">
          <w:t xml:space="preserve">[coastal wetland?] </w:t>
        </w:r>
      </w:ins>
      <w:r>
        <w:t>ecosystem, and induc</w:t>
      </w:r>
      <w:ins w:id="1521" w:author="Author">
        <w:r w:rsidR="006E1D9D">
          <w:t>ing</w:t>
        </w:r>
      </w:ins>
      <w:del w:id="1522" w:author="Author">
        <w:r w:rsidDel="006E1D9D">
          <w:delText>e</w:delText>
        </w:r>
      </w:del>
      <w:r>
        <w:t xml:space="preserve"> saltwater into freshwater a</w:t>
      </w:r>
      <w:r w:rsidR="009772CE">
        <w:t xml:space="preserve">quifers, </w:t>
      </w:r>
      <w:ins w:id="1523" w:author="Author">
        <w:r w:rsidR="006E1D9D">
          <w:t xml:space="preserve">thus </w:t>
        </w:r>
      </w:ins>
      <w:r w:rsidR="009772CE">
        <w:t>damaging the drinking-</w:t>
      </w:r>
      <w:r>
        <w:t xml:space="preserve">water resource. </w:t>
      </w:r>
      <w:r w:rsidRPr="00BD43E3">
        <w:rPr>
          <w:color w:val="000000"/>
        </w:rPr>
        <w:t xml:space="preserve">To </w:t>
      </w:r>
      <w:r w:rsidR="00D438C5">
        <w:rPr>
          <w:color w:val="000000"/>
        </w:rPr>
        <w:t xml:space="preserve">show areas of </w:t>
      </w:r>
      <w:r w:rsidR="005B29DB">
        <w:rPr>
          <w:color w:val="000000"/>
        </w:rPr>
        <w:t xml:space="preserve">simulated </w:t>
      </w:r>
      <w:r w:rsidRPr="00BD43E3">
        <w:rPr>
          <w:color w:val="000000"/>
        </w:rPr>
        <w:t>groundwater discharg</w:t>
      </w:r>
      <w:r>
        <w:rPr>
          <w:color w:val="000000"/>
        </w:rPr>
        <w:t>e</w:t>
      </w:r>
      <w:r w:rsidRPr="00BD43E3">
        <w:rPr>
          <w:color w:val="000000"/>
        </w:rPr>
        <w:t xml:space="preserve"> into the bay from the groundwater system </w:t>
      </w:r>
      <w:r w:rsidR="00D438C5">
        <w:rPr>
          <w:color w:val="000000"/>
        </w:rPr>
        <w:t>and areas of</w:t>
      </w:r>
      <w:r w:rsidRPr="00BD43E3">
        <w:rPr>
          <w:color w:val="000000"/>
        </w:rPr>
        <w:t xml:space="preserve"> </w:t>
      </w:r>
      <w:r w:rsidR="00D438C5" w:rsidRPr="00BD43E3">
        <w:rPr>
          <w:color w:val="000000"/>
        </w:rPr>
        <w:t>recharg</w:t>
      </w:r>
      <w:r w:rsidR="00D438C5">
        <w:rPr>
          <w:color w:val="000000"/>
        </w:rPr>
        <w:t xml:space="preserve">e to </w:t>
      </w:r>
      <w:r w:rsidRPr="00BD43E3">
        <w:rPr>
          <w:color w:val="000000"/>
        </w:rPr>
        <w:t xml:space="preserve">the aquifer beneath the bay or ocean, the net value of flow for each constant-head model cell in </w:t>
      </w:r>
      <w:commentRangeStart w:id="1524"/>
      <w:r w:rsidRPr="00BD43E3">
        <w:rPr>
          <w:color w:val="000000"/>
        </w:rPr>
        <w:t xml:space="preserve">layer </w:t>
      </w:r>
      <w:r>
        <w:rPr>
          <w:color w:val="000000"/>
        </w:rPr>
        <w:t xml:space="preserve">1 </w:t>
      </w:r>
      <w:r w:rsidR="005B29DB">
        <w:rPr>
          <w:color w:val="000000"/>
        </w:rPr>
        <w:t>is</w:t>
      </w:r>
      <w:r w:rsidR="005B29DB" w:rsidRPr="00BD43E3">
        <w:rPr>
          <w:color w:val="000000"/>
        </w:rPr>
        <w:t xml:space="preserve"> </w:t>
      </w:r>
      <w:r w:rsidR="00D438C5">
        <w:rPr>
          <w:color w:val="000000"/>
        </w:rPr>
        <w:t>mapped</w:t>
      </w:r>
      <w:r w:rsidRPr="00BD43E3">
        <w:rPr>
          <w:color w:val="000000"/>
        </w:rPr>
        <w:t xml:space="preserve">. </w:t>
      </w:r>
      <w:commentRangeEnd w:id="1524"/>
      <w:r w:rsidR="00AE7298">
        <w:rPr>
          <w:rStyle w:val="CommentReference"/>
        </w:rPr>
        <w:commentReference w:id="1524"/>
      </w:r>
      <w:r w:rsidRPr="00BD43E3">
        <w:rPr>
          <w:color w:val="000000"/>
        </w:rPr>
        <w:t>The pattern and quantity of flow from or to constant head boundaries show where groundwater withdrawals from wells in near</w:t>
      </w:r>
      <w:r>
        <w:rPr>
          <w:color w:val="000000"/>
        </w:rPr>
        <w:t>-</w:t>
      </w:r>
      <w:r w:rsidRPr="00BD43E3">
        <w:rPr>
          <w:color w:val="000000"/>
        </w:rPr>
        <w:t>shore areas affect groundwater flow to and from the saltwater boundaries.</w:t>
      </w:r>
    </w:p>
    <w:p w:rsidR="00400E0D" w:rsidRPr="003A1F78" w:rsidRDefault="00400E0D" w:rsidP="003A1F78">
      <w:pPr>
        <w:pStyle w:val="Heading2"/>
        <w:rPr>
          <w:rStyle w:val="Heading2Char"/>
          <w:b/>
          <w:bCs/>
          <w:iCs/>
        </w:rPr>
      </w:pPr>
      <w:bookmarkStart w:id="1525" w:name="_Toc235947766"/>
      <w:bookmarkStart w:id="1526" w:name="_Toc248572016"/>
      <w:bookmarkStart w:id="1527" w:name="_Toc404165464"/>
      <w:r w:rsidRPr="003A1F78">
        <w:rPr>
          <w:rStyle w:val="Heading2Char"/>
          <w:b/>
          <w:bCs/>
          <w:iCs/>
        </w:rPr>
        <w:lastRenderedPageBreak/>
        <w:t>Scenario 1</w:t>
      </w:r>
      <w:bookmarkEnd w:id="1525"/>
      <w:bookmarkEnd w:id="1526"/>
      <w:bookmarkEnd w:id="1527"/>
    </w:p>
    <w:p w:rsidR="00400E0D" w:rsidRPr="008D7C2B" w:rsidRDefault="00400E0D" w:rsidP="00F70E1E">
      <w:pPr>
        <w:pStyle w:val="BodyText"/>
      </w:pPr>
      <w:r>
        <w:t xml:space="preserve">For scenario1, average </w:t>
      </w:r>
      <w:proofErr w:type="spellStart"/>
      <w:r w:rsidR="00886A45">
        <w:t>post</w:t>
      </w:r>
      <w:del w:id="1528" w:author="Author">
        <w:r w:rsidR="00886A45" w:rsidDel="00886A45">
          <w:delText>-</w:delText>
        </w:r>
      </w:del>
      <w:r>
        <w:t>development</w:t>
      </w:r>
      <w:proofErr w:type="spellEnd"/>
      <w:r>
        <w:t xml:space="preserve"> hydrologic stresses </w:t>
      </w:r>
      <w:r w:rsidR="00587F28">
        <w:t>are</w:t>
      </w:r>
      <w:r>
        <w:t xml:space="preserve"> simulated by incorporating average recharge and withdrawals for the years 2000 through 2003. This approach identifies which wells may be susceptible to saltwater intrusion from recharge of salty water originating in </w:t>
      </w:r>
      <w:del w:id="1529" w:author="Author">
        <w:r w:rsidDel="00453334">
          <w:delText xml:space="preserve">the </w:delText>
        </w:r>
      </w:del>
      <w:r>
        <w:t xml:space="preserve">Barnegat </w:t>
      </w:r>
      <w:r w:rsidR="00605377">
        <w:t>Bay</w:t>
      </w:r>
      <w:del w:id="1530" w:author="Author">
        <w:r w:rsidR="00605377" w:rsidDel="00605377">
          <w:delText>–</w:delText>
        </w:r>
      </w:del>
      <w:ins w:id="1531" w:author="Author">
        <w:r w:rsidR="00605377">
          <w:t>-</w:t>
        </w:r>
      </w:ins>
      <w:r>
        <w:t>Little Egg Harbor or the Atlantic Ocean. Flow to near-shore Kirkwood-</w:t>
      </w:r>
      <w:proofErr w:type="spellStart"/>
      <w:r>
        <w:t>Cohansey</w:t>
      </w:r>
      <w:proofErr w:type="spellEnd"/>
      <w:r>
        <w:t xml:space="preserve"> aquifer system wells </w:t>
      </w:r>
      <w:r w:rsidR="00D438C5">
        <w:t xml:space="preserve">is </w:t>
      </w:r>
      <w:r>
        <w:t xml:space="preserve">determined using MODPATH to track particles backward from the model layer of each well screen to their origin at the water table or point of recharge. </w:t>
      </w:r>
      <w:r w:rsidRPr="008D7C2B">
        <w:t xml:space="preserve">The </w:t>
      </w:r>
      <w:r>
        <w:t>travel time for each flow path is determined by MODPATH, which provides an approximate age of groundwater</w:t>
      </w:r>
      <w:r w:rsidRPr="008D7C2B">
        <w:t xml:space="preserve"> </w:t>
      </w:r>
      <w:r>
        <w:t xml:space="preserve">at a particular well. The same approach </w:t>
      </w:r>
      <w:r w:rsidR="00D438C5">
        <w:t xml:space="preserve">is </w:t>
      </w:r>
      <w:r>
        <w:t xml:space="preserve">used to track particles backward from the model layer of the well screen for wells that withdraw water from the Rio Grande water-bearing zone and </w:t>
      </w:r>
      <w:ins w:id="1532" w:author="Author">
        <w:r w:rsidR="00453334">
          <w:t xml:space="preserve">the </w:t>
        </w:r>
      </w:ins>
      <w:r>
        <w:t>Atlantic City 800-foot sand.</w:t>
      </w:r>
    </w:p>
    <w:p w:rsidR="00882C5A" w:rsidRDefault="00400E0D" w:rsidP="00453334">
      <w:pPr>
        <w:pStyle w:val="BodyText"/>
      </w:pPr>
      <w:del w:id="1533" w:author="Author">
        <w:r w:rsidDel="00453334">
          <w:delText>A map view of flow path</w:delText>
        </w:r>
        <w:r w:rsidRPr="008D7C2B" w:rsidDel="00453334">
          <w:delText>s and travel time</w:delText>
        </w:r>
        <w:r w:rsidDel="00453334">
          <w:delText>s</w:delText>
        </w:r>
        <w:r w:rsidRPr="008D7C2B" w:rsidDel="00453334">
          <w:delText xml:space="preserve"> from</w:delText>
        </w:r>
        <w:r w:rsidDel="00453334">
          <w:delText xml:space="preserve"> point of recharge to discharge at wells screened in the Kirkwood-Cohansey aquifer system </w:delText>
        </w:r>
        <w:r w:rsidRPr="008D7C2B" w:rsidDel="00453334">
          <w:delText xml:space="preserve">for water entering the </w:delText>
        </w:r>
        <w:r w:rsidDel="00453334">
          <w:delText>groundwa</w:delText>
        </w:r>
        <w:r w:rsidR="00F60D25" w:rsidDel="00453334">
          <w:delText>ter system is shown in f</w:delText>
        </w:r>
        <w:r w:rsidR="00B61121" w:rsidDel="00453334">
          <w:delText>igure </w:delText>
        </w:r>
        <w:r w:rsidR="00F60D25" w:rsidDel="00453334">
          <w:delText>3</w:delText>
        </w:r>
        <w:r w:rsidR="00770B20" w:rsidDel="00453334">
          <w:delText>4</w:delText>
        </w:r>
        <w:r w:rsidRPr="008D7C2B" w:rsidDel="00453334">
          <w:delText xml:space="preserve">. </w:delText>
        </w:r>
      </w:del>
      <w:r w:rsidRPr="008D7C2B">
        <w:t>Travel time</w:t>
      </w:r>
      <w:ins w:id="1534" w:author="Author">
        <w:r w:rsidR="005875C2">
          <w:t>s</w:t>
        </w:r>
      </w:ins>
      <w:r w:rsidRPr="008D7C2B">
        <w:t xml:space="preserve"> </w:t>
      </w:r>
      <w:r w:rsidR="00894650">
        <w:t xml:space="preserve">of most flow paths </w:t>
      </w:r>
      <w:r>
        <w:t>to Kirkwood-</w:t>
      </w:r>
      <w:proofErr w:type="spellStart"/>
      <w:r>
        <w:t>Cohansey</w:t>
      </w:r>
      <w:proofErr w:type="spellEnd"/>
      <w:r>
        <w:t xml:space="preserve"> aquifer system wells, range</w:t>
      </w:r>
      <w:del w:id="1535" w:author="Author">
        <w:r w:rsidDel="005875C2">
          <w:delText>s</w:delText>
        </w:r>
      </w:del>
      <w:r>
        <w:t xml:space="preserve"> </w:t>
      </w:r>
      <w:r w:rsidRPr="001F7D24">
        <w:t>from 1</w:t>
      </w:r>
      <w:r w:rsidR="00894650">
        <w:t>1</w:t>
      </w:r>
      <w:r w:rsidR="00B61121">
        <w:t> </w:t>
      </w:r>
      <w:r w:rsidRPr="001F7D24">
        <w:t>year</w:t>
      </w:r>
      <w:r w:rsidR="00894650">
        <w:t>s</w:t>
      </w:r>
      <w:r w:rsidRPr="001F7D24">
        <w:t xml:space="preserve"> to </w:t>
      </w:r>
      <w:r w:rsidR="00894650">
        <w:t>nearly</w:t>
      </w:r>
      <w:r>
        <w:t xml:space="preserve"> </w:t>
      </w:r>
      <w:commentRangeStart w:id="1536"/>
      <w:r w:rsidR="00894650">
        <w:t>50,7</w:t>
      </w:r>
      <w:r w:rsidR="00B61121">
        <w:t>00 </w:t>
      </w:r>
      <w:r w:rsidRPr="001F7D24">
        <w:t>years</w:t>
      </w:r>
      <w:commentRangeEnd w:id="1536"/>
      <w:r w:rsidR="005875C2">
        <w:rPr>
          <w:rStyle w:val="CommentReference"/>
        </w:rPr>
        <w:commentReference w:id="1536"/>
      </w:r>
      <w:ins w:id="1537" w:author="Author">
        <w:r w:rsidR="00453334">
          <w:t xml:space="preserve"> (fig. 34)</w:t>
        </w:r>
      </w:ins>
      <w:r w:rsidRPr="008D7C2B">
        <w:t>.</w:t>
      </w:r>
      <w:r>
        <w:t xml:space="preserve"> </w:t>
      </w:r>
      <w:r w:rsidR="00894650">
        <w:t xml:space="preserve">A flow path that originates at the model boundary in the ocean </w:t>
      </w:r>
      <w:commentRangeStart w:id="1538"/>
      <w:ins w:id="1539" w:author="Author">
        <w:r w:rsidR="00453334">
          <w:t xml:space="preserve">east of Seaside Heights Borough </w:t>
        </w:r>
        <w:commentRangeEnd w:id="1538"/>
        <w:r w:rsidR="00453334">
          <w:rPr>
            <w:rStyle w:val="CommentReference"/>
          </w:rPr>
          <w:commentReference w:id="1538"/>
        </w:r>
      </w:ins>
      <w:r w:rsidR="00894650">
        <w:t>has a tra</w:t>
      </w:r>
      <w:r w:rsidR="00B61121">
        <w:t xml:space="preserve">vel time greater than </w:t>
      </w:r>
      <w:commentRangeStart w:id="1540"/>
      <w:r w:rsidR="00B61121">
        <w:t>1</w:t>
      </w:r>
      <w:ins w:id="1541" w:author="Author">
        <w:r w:rsidR="00BF531C">
          <w:t>.</w:t>
        </w:r>
      </w:ins>
      <w:del w:id="1542" w:author="Author">
        <w:r w:rsidR="00B61121" w:rsidDel="00BF531C">
          <w:delText>,</w:delText>
        </w:r>
      </w:del>
      <w:r w:rsidR="00B61121">
        <w:t>35</w:t>
      </w:r>
      <w:ins w:id="1543" w:author="Author">
        <w:r w:rsidR="00BF531C">
          <w:t> million</w:t>
        </w:r>
      </w:ins>
      <w:del w:id="1544" w:author="Author">
        <w:r w:rsidR="00B61121" w:rsidDel="00BF531C">
          <w:delText>0,000 </w:delText>
        </w:r>
      </w:del>
      <w:ins w:id="1545" w:author="Author">
        <w:r w:rsidR="00BF531C">
          <w:t xml:space="preserve"> </w:t>
        </w:r>
      </w:ins>
      <w:r w:rsidR="00894650">
        <w:t>years.</w:t>
      </w:r>
      <w:commentRangeEnd w:id="1540"/>
      <w:r w:rsidR="005875C2">
        <w:rPr>
          <w:rStyle w:val="CommentReference"/>
        </w:rPr>
        <w:commentReference w:id="1540"/>
      </w:r>
      <w:r w:rsidR="00894650">
        <w:t xml:space="preserve"> </w:t>
      </w:r>
      <w:r>
        <w:t>Most near-shore wells screened in the Kirkwood-</w:t>
      </w:r>
      <w:proofErr w:type="spellStart"/>
      <w:r>
        <w:t>Cohansey</w:t>
      </w:r>
      <w:proofErr w:type="spellEnd"/>
      <w:r>
        <w:t xml:space="preserve"> aquifer system derive water from </w:t>
      </w:r>
      <w:proofErr w:type="spellStart"/>
      <w:r>
        <w:t>updip</w:t>
      </w:r>
      <w:proofErr w:type="spellEnd"/>
      <w:r>
        <w:t xml:space="preserve"> sources inland. However, wells located on Island Beach, particularly in the community of Seaside Heights Borough, have some flow paths that start beneath Barnegat Bay or the Atlantic Ocean and are susceptible to saltwater intrusion. Travel times of the shortest flow paths to wells on </w:t>
      </w:r>
      <w:commentRangeStart w:id="1546"/>
      <w:r>
        <w:t xml:space="preserve">Island Beach </w:t>
      </w:r>
      <w:commentRangeEnd w:id="1546"/>
      <w:r w:rsidR="00453334">
        <w:rPr>
          <w:rStyle w:val="CommentReference"/>
        </w:rPr>
        <w:commentReference w:id="1546"/>
      </w:r>
      <w:r>
        <w:t xml:space="preserve">indicate that it could take </w:t>
      </w:r>
      <w:commentRangeStart w:id="1547"/>
      <w:r w:rsidR="00894650">
        <w:t>slightly less than 35</w:t>
      </w:r>
      <w:r w:rsidR="00B61121">
        <w:t>0 </w:t>
      </w:r>
      <w:r w:rsidRPr="001F7D24">
        <w:t>years</w:t>
      </w:r>
      <w:commentRangeEnd w:id="1547"/>
      <w:r w:rsidR="005875C2">
        <w:rPr>
          <w:rStyle w:val="CommentReference"/>
        </w:rPr>
        <w:commentReference w:id="1547"/>
      </w:r>
      <w:r>
        <w:t xml:space="preserve"> for water entering the aquifer system in this area to reach these wells. Other flow paths </w:t>
      </w:r>
      <w:r w:rsidR="00AC0778">
        <w:t xml:space="preserve">to these wells </w:t>
      </w:r>
      <w:r>
        <w:t>have travel times that are substantially longer</w:t>
      </w:r>
      <w:ins w:id="1548" w:author="Author">
        <w:r w:rsidR="005875C2">
          <w:t xml:space="preserve"> </w:t>
        </w:r>
        <w:commentRangeStart w:id="1549"/>
        <w:r w:rsidR="005875C2">
          <w:t>than 350 years;</w:t>
        </w:r>
      </w:ins>
      <w:del w:id="1550" w:author="Author">
        <w:r w:rsidDel="005875C2">
          <w:delText>,</w:delText>
        </w:r>
      </w:del>
      <w:r>
        <w:t xml:space="preserve"> </w:t>
      </w:r>
      <w:ins w:id="1551" w:author="Author">
        <w:r w:rsidR="005875C2">
          <w:t xml:space="preserve">for example, </w:t>
        </w:r>
      </w:ins>
      <w:r>
        <w:t>as much as</w:t>
      </w:r>
      <w:r w:rsidR="00894650">
        <w:t xml:space="preserve"> 10,4</w:t>
      </w:r>
      <w:r w:rsidR="00B61121">
        <w:t>00 </w:t>
      </w:r>
      <w:r w:rsidRPr="001F7D24">
        <w:t>years</w:t>
      </w:r>
      <w:r w:rsidR="00AC0778">
        <w:t xml:space="preserve"> in Seaside Heights Borough</w:t>
      </w:r>
      <w:commentRangeEnd w:id="1549"/>
      <w:r w:rsidR="005875C2">
        <w:rPr>
          <w:rStyle w:val="CommentReference"/>
        </w:rPr>
        <w:commentReference w:id="1549"/>
      </w:r>
      <w:r w:rsidR="00894650">
        <w:t>.</w:t>
      </w:r>
      <w:r w:rsidR="00AC0778">
        <w:t xml:space="preserve"> </w:t>
      </w:r>
      <w:commentRangeStart w:id="1552"/>
      <w:r w:rsidR="00894650">
        <w:t xml:space="preserve">Wells </w:t>
      </w:r>
      <w:r w:rsidR="00CE193D">
        <w:t>located on the barrier island portion of</w:t>
      </w:r>
      <w:r w:rsidR="00894650">
        <w:t xml:space="preserve"> Berkeley and Toms River Townships have flow paths </w:t>
      </w:r>
      <w:r w:rsidR="00CE193D">
        <w:t>that do not extend past the island.</w:t>
      </w:r>
      <w:commentRangeEnd w:id="1552"/>
      <w:r w:rsidR="00782C26">
        <w:rPr>
          <w:rStyle w:val="CommentReference"/>
        </w:rPr>
        <w:commentReference w:id="1552"/>
      </w:r>
      <w:r w:rsidR="00CE193D">
        <w:t xml:space="preserve"> </w:t>
      </w:r>
      <w:r>
        <w:lastRenderedPageBreak/>
        <w:t xml:space="preserve">Wells </w:t>
      </w:r>
      <w:r w:rsidRPr="00F452DB">
        <w:t xml:space="preserve">located in </w:t>
      </w:r>
      <w:commentRangeStart w:id="1553"/>
      <w:r w:rsidRPr="00F452DB">
        <w:t>Island B</w:t>
      </w:r>
      <w:r w:rsidR="00F452DB" w:rsidRPr="00F452DB">
        <w:t>each State Park</w:t>
      </w:r>
      <w:commentRangeEnd w:id="1553"/>
      <w:r w:rsidR="00ED4EB9">
        <w:rPr>
          <w:rStyle w:val="CommentReference"/>
        </w:rPr>
        <w:commentReference w:id="1553"/>
      </w:r>
      <w:r w:rsidR="00F452DB" w:rsidRPr="00F452DB">
        <w:t>,</w:t>
      </w:r>
      <w:commentRangeStart w:id="1554"/>
      <w:r w:rsidR="00F452DB" w:rsidRPr="00F452DB">
        <w:t xml:space="preserve"> </w:t>
      </w:r>
      <w:ins w:id="1555" w:author="Author">
        <w:r w:rsidR="00F81CF4">
          <w:t xml:space="preserve">within </w:t>
        </w:r>
      </w:ins>
      <w:r w:rsidR="00F452DB" w:rsidRPr="00F452DB">
        <w:t>Lacey Township</w:t>
      </w:r>
      <w:ins w:id="1556" w:author="Author">
        <w:r w:rsidR="00F81CF4">
          <w:t>,</w:t>
        </w:r>
        <w:commentRangeEnd w:id="1554"/>
        <w:r w:rsidR="00F81CF4">
          <w:rPr>
            <w:rStyle w:val="CommentReference"/>
          </w:rPr>
          <w:commentReference w:id="1554"/>
        </w:r>
      </w:ins>
      <w:r w:rsidRPr="00F452DB">
        <w:t xml:space="preserve"> have flow</w:t>
      </w:r>
      <w:r>
        <w:t xml:space="preserve"> paths that extend inland to central </w:t>
      </w:r>
      <w:r w:rsidR="00CE193D">
        <w:t>Berkeley Township, indicating</w:t>
      </w:r>
      <w:r>
        <w:t xml:space="preserve"> that the wells are not susceptible to saltwater intrusion.</w:t>
      </w:r>
      <w:r w:rsidR="00CE193D">
        <w:t xml:space="preserve"> Travel time</w:t>
      </w:r>
      <w:ins w:id="1557" w:author="Author">
        <w:r w:rsidR="00045373">
          <w:t>s</w:t>
        </w:r>
      </w:ins>
      <w:r w:rsidR="00CE193D">
        <w:t xml:space="preserve"> of flow to these wells range</w:t>
      </w:r>
      <w:del w:id="1558" w:author="Author">
        <w:r w:rsidR="00CE193D" w:rsidDel="00045373">
          <w:delText>s</w:delText>
        </w:r>
      </w:del>
      <w:r w:rsidR="00CE193D">
        <w:t xml:space="preserve"> from approximatel</w:t>
      </w:r>
      <w:r w:rsidR="00B61121">
        <w:t xml:space="preserve">y </w:t>
      </w:r>
      <w:commentRangeStart w:id="1559"/>
      <w:r w:rsidR="00B61121">
        <w:t>4,700 to 7,800 </w:t>
      </w:r>
      <w:r w:rsidR="00CE193D">
        <w:t>years.</w:t>
      </w:r>
      <w:commentRangeEnd w:id="1559"/>
      <w:r w:rsidR="00045373">
        <w:rPr>
          <w:rStyle w:val="CommentReference"/>
        </w:rPr>
        <w:commentReference w:id="1559"/>
      </w:r>
    </w:p>
    <w:p w:rsidR="00882C5A" w:rsidRPr="00FE127C" w:rsidRDefault="00FA4C50" w:rsidP="00FE127C">
      <w:pPr>
        <w:pStyle w:val="FigureCaption"/>
      </w:pPr>
      <w:bookmarkStart w:id="1560" w:name="_Toc404165502"/>
      <w:r w:rsidRPr="00FE127C">
        <w:t>Map showing f</w:t>
      </w:r>
      <w:r w:rsidR="00E36EA7" w:rsidRPr="00FE127C">
        <w:t>low paths from point of recharge to point of discharge and travel time of particles that discharge to near-shore wells screened in the unconfined Kirkwood-</w:t>
      </w:r>
      <w:proofErr w:type="spellStart"/>
      <w:r w:rsidR="00E36EA7" w:rsidRPr="00FE127C">
        <w:t>Cohansey</w:t>
      </w:r>
      <w:proofErr w:type="spellEnd"/>
      <w:r w:rsidR="00E36EA7" w:rsidRPr="00FE127C">
        <w:t xml:space="preserve"> aquifer system, </w:t>
      </w:r>
      <w:proofErr w:type="spellStart"/>
      <w:r w:rsidR="00886A45" w:rsidRPr="00FE127C">
        <w:t>post</w:t>
      </w:r>
      <w:del w:id="1561" w:author="Author">
        <w:r w:rsidR="00886A45" w:rsidRPr="00FE127C" w:rsidDel="00886A45">
          <w:delText>-</w:delText>
        </w:r>
      </w:del>
      <w:r w:rsidR="00E36EA7" w:rsidRPr="00FE127C">
        <w:t>development</w:t>
      </w:r>
      <w:proofErr w:type="spellEnd"/>
      <w:r w:rsidR="00E36EA7" w:rsidRPr="00FE127C">
        <w:t xml:space="preserve"> conditions scenario, Ocean County study area, New Jersey.</w:t>
      </w:r>
      <w:bookmarkEnd w:id="1560"/>
    </w:p>
    <w:p w:rsidR="00400E0D" w:rsidRDefault="00400E0D" w:rsidP="00F70E1E">
      <w:pPr>
        <w:pStyle w:val="BodyText"/>
      </w:pPr>
      <w:r>
        <w:t>Flow paths from recharge areas to wells screened in the Rio Grande water-bearing zone and Atlantic City 800-foot sand</w:t>
      </w:r>
      <w:r w:rsidR="00882C5A">
        <w:t xml:space="preserve"> </w:t>
      </w:r>
      <w:ins w:id="1562" w:author="Author">
        <w:r w:rsidR="000F7AB0">
          <w:t xml:space="preserve">(fig. 35) </w:t>
        </w:r>
      </w:ins>
      <w:r>
        <w:t>have longer travel times than flow paths to wells in the Kirkwood-</w:t>
      </w:r>
      <w:proofErr w:type="spellStart"/>
      <w:r>
        <w:t>Cohansey</w:t>
      </w:r>
      <w:proofErr w:type="spellEnd"/>
      <w:r>
        <w:t xml:space="preserve"> aquifer system</w:t>
      </w:r>
      <w:ins w:id="1563" w:author="Author">
        <w:r w:rsidR="00000A1B">
          <w:t>;</w:t>
        </w:r>
      </w:ins>
      <w:r>
        <w:t xml:space="preserve"> </w:t>
      </w:r>
      <w:del w:id="1564" w:author="Author">
        <w:r w:rsidDel="000F1CE7">
          <w:delText xml:space="preserve">because of the greater depth of </w:delText>
        </w:r>
      </w:del>
      <w:r>
        <w:t xml:space="preserve">the </w:t>
      </w:r>
      <w:ins w:id="1565" w:author="Author">
        <w:r w:rsidR="000F1CE7">
          <w:t xml:space="preserve">Rio Grande water-bearing zone and Atlantic City 800-foot sand </w:t>
        </w:r>
      </w:ins>
      <w:r>
        <w:t xml:space="preserve">aquifers </w:t>
      </w:r>
      <w:ins w:id="1566" w:author="Author">
        <w:r w:rsidR="000F1CE7">
          <w:t>are greater in depth than the Kirkwood-</w:t>
        </w:r>
        <w:proofErr w:type="spellStart"/>
        <w:r w:rsidR="000F1CE7">
          <w:t>Cohansey</w:t>
        </w:r>
        <w:proofErr w:type="spellEnd"/>
        <w:r w:rsidR="000F1CE7">
          <w:t xml:space="preserve"> aquifer system </w:t>
        </w:r>
      </w:ins>
      <w:r>
        <w:t xml:space="preserve">and </w:t>
      </w:r>
      <w:del w:id="1567" w:author="Author">
        <w:r w:rsidDel="000F1CE7">
          <w:delText xml:space="preserve">because </w:delText>
        </w:r>
      </w:del>
      <w:r>
        <w:t xml:space="preserve">flow paths </w:t>
      </w:r>
      <w:ins w:id="1568" w:author="Author">
        <w:r w:rsidR="000F1CE7">
          <w:t xml:space="preserve">in the Rio Grande water-bearing zone and Atlantic City 800-foot sand aquifers </w:t>
        </w:r>
      </w:ins>
      <w:r>
        <w:t xml:space="preserve">typically traverse low permeability </w:t>
      </w:r>
      <w:proofErr w:type="spellStart"/>
      <w:r>
        <w:t>hydrogeologic</w:t>
      </w:r>
      <w:proofErr w:type="spellEnd"/>
      <w:r>
        <w:t xml:space="preserve"> units that greatly retard the velocity of flow</w:t>
      </w:r>
      <w:ins w:id="1569" w:author="Author">
        <w:r w:rsidR="000F1CE7">
          <w:t>—two circumstances that may substantially affect travel times</w:t>
        </w:r>
      </w:ins>
      <w:r>
        <w:t xml:space="preserve">. </w:t>
      </w:r>
      <w:del w:id="1570" w:author="Author">
        <w:r w:rsidDel="00000A1B">
          <w:delText xml:space="preserve">Flow paths and travel times to wells screened in the Rio Grande water-bearing zone and the Atlantic City 800-foot sand are </w:delText>
        </w:r>
        <w:r w:rsidR="00F60D25" w:rsidDel="00000A1B">
          <w:delText>illustrated in figure 3</w:delText>
        </w:r>
        <w:r w:rsidR="00770B20" w:rsidDel="00000A1B">
          <w:delText>5</w:delText>
        </w:r>
        <w:r w:rsidDel="00000A1B">
          <w:delText>.</w:delText>
        </w:r>
        <w:r w:rsidRPr="008D7C2B" w:rsidDel="00000A1B">
          <w:delText xml:space="preserve"> </w:delText>
        </w:r>
      </w:del>
      <w:commentRangeStart w:id="1571"/>
      <w:r>
        <w:t>Travel times along flow paths from point of recharge to production wells</w:t>
      </w:r>
      <w:r w:rsidRPr="002755EB">
        <w:t xml:space="preserve"> </w:t>
      </w:r>
      <w:r>
        <w:t xml:space="preserve">range </w:t>
      </w:r>
      <w:r w:rsidR="00AC0778">
        <w:t>fro</w:t>
      </w:r>
      <w:r w:rsidR="00CE193D">
        <w:t>m nearly 530 to greater than 3</w:t>
      </w:r>
      <w:del w:id="1572" w:author="Author">
        <w:r w:rsidR="00CE193D" w:rsidDel="00BF531C">
          <w:delText>,</w:delText>
        </w:r>
      </w:del>
      <w:ins w:id="1573" w:author="Author">
        <w:r w:rsidR="00BF531C">
          <w:t>.</w:t>
        </w:r>
      </w:ins>
      <w:r w:rsidR="00CE193D">
        <w:t>73</w:t>
      </w:r>
      <w:del w:id="1574" w:author="Author">
        <w:r w:rsidR="00CE193D" w:rsidDel="00BF531C">
          <w:delText>0</w:delText>
        </w:r>
        <w:r w:rsidR="00AC0778" w:rsidDel="00BF531C">
          <w:delText>,000</w:delText>
        </w:r>
      </w:del>
      <w:r w:rsidR="00B61121">
        <w:t> </w:t>
      </w:r>
      <w:ins w:id="1575" w:author="Author">
        <w:r w:rsidR="00BF531C">
          <w:t xml:space="preserve">million </w:t>
        </w:r>
      </w:ins>
      <w:r w:rsidRPr="002755EB">
        <w:t>years.</w:t>
      </w:r>
      <w:commentRangeEnd w:id="1571"/>
      <w:r w:rsidR="00F524E3">
        <w:rPr>
          <w:rStyle w:val="CommentReference"/>
        </w:rPr>
        <w:commentReference w:id="1571"/>
      </w:r>
    </w:p>
    <w:p w:rsidR="00882C5A" w:rsidRPr="00FE127C" w:rsidRDefault="00FA4C50" w:rsidP="00FE127C">
      <w:pPr>
        <w:pStyle w:val="FigureCaption"/>
      </w:pPr>
      <w:bookmarkStart w:id="1576" w:name="_Toc404165503"/>
      <w:r w:rsidRPr="00FE127C">
        <w:t>Map showing f</w:t>
      </w:r>
      <w:r w:rsidR="00BC779E" w:rsidRPr="00FE127C">
        <w:t xml:space="preserve">low paths from point of recharge to point of discharge and travel time of particles that discharge to near-shore wells screened </w:t>
      </w:r>
      <w:commentRangeStart w:id="1577"/>
      <w:r w:rsidR="00BC779E" w:rsidRPr="00FE127C">
        <w:t xml:space="preserve">in the </w:t>
      </w:r>
      <w:ins w:id="1578" w:author="Author">
        <w:r w:rsidR="000F7AB0" w:rsidRPr="00FE127C">
          <w:t>Rio Grande water-bearing zone and Atlantic City 800-foot sand</w:t>
        </w:r>
      </w:ins>
      <w:del w:id="1579" w:author="Author">
        <w:r w:rsidR="00BC779E" w:rsidRPr="00FE127C" w:rsidDel="000F7AB0">
          <w:delText>unconfined Kirkwood-Cohansey aquifer system</w:delText>
        </w:r>
      </w:del>
      <w:r w:rsidR="00BC779E" w:rsidRPr="00FE127C">
        <w:t xml:space="preserve">, </w:t>
      </w:r>
      <w:proofErr w:type="spellStart"/>
      <w:r w:rsidR="00886A45" w:rsidRPr="00FE127C">
        <w:t>post</w:t>
      </w:r>
      <w:del w:id="1580" w:author="Author">
        <w:r w:rsidR="00886A45" w:rsidRPr="00FE127C" w:rsidDel="00886A45">
          <w:delText>-</w:delText>
        </w:r>
      </w:del>
      <w:r w:rsidR="00BC779E" w:rsidRPr="00FE127C">
        <w:t>development</w:t>
      </w:r>
      <w:proofErr w:type="spellEnd"/>
      <w:r w:rsidR="00BC779E" w:rsidRPr="00FE127C">
        <w:t xml:space="preserve"> conditions scenario, Ocean County study area, New Jersey.</w:t>
      </w:r>
      <w:commentRangeEnd w:id="1577"/>
      <w:r w:rsidR="000F7AB0" w:rsidRPr="00FE127C">
        <w:rPr>
          <w:rStyle w:val="CommentReference"/>
          <w:sz w:val="24"/>
          <w:szCs w:val="18"/>
        </w:rPr>
        <w:commentReference w:id="1577"/>
      </w:r>
      <w:bookmarkEnd w:id="1576"/>
    </w:p>
    <w:p w:rsidR="00882C5A" w:rsidRDefault="00F60D25" w:rsidP="00E54B4D">
      <w:pPr>
        <w:pStyle w:val="BodyText"/>
      </w:pPr>
      <w:del w:id="1581" w:author="Author">
        <w:r w:rsidDel="00BE3F2D">
          <w:delText>Figure 3</w:delText>
        </w:r>
        <w:r w:rsidR="00770B20" w:rsidDel="00BE3F2D">
          <w:delText>5</w:delText>
        </w:r>
        <w:r w:rsidR="00400E0D" w:rsidDel="00BE3F2D">
          <w:delText xml:space="preserve"> indicates that m</w:delText>
        </w:r>
      </w:del>
      <w:ins w:id="1582" w:author="Author">
        <w:r w:rsidR="00BE3F2D">
          <w:t>M</w:t>
        </w:r>
      </w:ins>
      <w:r w:rsidR="00400E0D">
        <w:t xml:space="preserve">ost </w:t>
      </w:r>
      <w:ins w:id="1583" w:author="Author">
        <w:r w:rsidR="00BE3F2D">
          <w:t xml:space="preserve">of the </w:t>
        </w:r>
      </w:ins>
      <w:r w:rsidR="00400E0D">
        <w:t>wells screened in the Rio Grande water-bearing zone and the Atlantic City 800-foot sand derive a large amount of their recharge from the Oswego River Basin area</w:t>
      </w:r>
      <w:commentRangeStart w:id="1584"/>
      <w:ins w:id="1585" w:author="Author">
        <w:r w:rsidR="00BE3F2D">
          <w:t xml:space="preserve"> (fig</w:t>
        </w:r>
        <w:r w:rsidR="00CE6230">
          <w:t>s</w:t>
        </w:r>
        <w:r w:rsidR="00BE3F2D">
          <w:t xml:space="preserve">. </w:t>
        </w:r>
        <w:r w:rsidR="00CE6230">
          <w:t>4</w:t>
        </w:r>
        <w:del w:id="1586" w:author="Author">
          <w:r w:rsidR="00CE6230" w:rsidDel="00926988">
            <w:delText>,</w:delText>
          </w:r>
        </w:del>
        <w:r w:rsidR="00CE6230">
          <w:t xml:space="preserve"> </w:t>
        </w:r>
        <w:r w:rsidR="00926988">
          <w:t xml:space="preserve">and </w:t>
        </w:r>
        <w:r w:rsidR="00BE3F2D">
          <w:t>35)</w:t>
        </w:r>
      </w:ins>
      <w:r w:rsidR="00400E0D">
        <w:t xml:space="preserve">. </w:t>
      </w:r>
      <w:commentRangeEnd w:id="1584"/>
      <w:r w:rsidR="00CE6230">
        <w:rPr>
          <w:rStyle w:val="CommentReference"/>
        </w:rPr>
        <w:commentReference w:id="1584"/>
      </w:r>
      <w:r w:rsidR="00400E0D">
        <w:t>Wells located on the barrier island have several flow pa</w:t>
      </w:r>
      <w:r w:rsidR="00235691">
        <w:t>ths that originate</w:t>
      </w:r>
      <w:r w:rsidR="00CB6972">
        <w:t xml:space="preserve"> </w:t>
      </w:r>
      <w:r w:rsidR="00400E0D">
        <w:t xml:space="preserve">beneath </w:t>
      </w:r>
      <w:r w:rsidR="00400E0D">
        <w:lastRenderedPageBreak/>
        <w:t>Barnegat Bay</w:t>
      </w:r>
      <w:del w:id="1587" w:author="Author">
        <w:r w:rsidR="00400E0D" w:rsidDel="00BE3F2D">
          <w:delText>,</w:delText>
        </w:r>
      </w:del>
      <w:r w:rsidR="00400E0D">
        <w:t xml:space="preserve"> and s</w:t>
      </w:r>
      <w:r w:rsidR="00235691">
        <w:t>everal that originate offshore, east of the well or beneath</w:t>
      </w:r>
      <w:r w:rsidR="00400E0D">
        <w:t xml:space="preserve"> the ocean adjacent to the eastern boundary of the study area. </w:t>
      </w:r>
      <w:r w:rsidR="00CB6972">
        <w:t>Travel time of the f</w:t>
      </w:r>
      <w:r w:rsidR="00400E0D">
        <w:t xml:space="preserve">low paths that </w:t>
      </w:r>
      <w:r w:rsidR="00CB6972">
        <w:t xml:space="preserve">originate beneath </w:t>
      </w:r>
      <w:del w:id="1588" w:author="Author">
        <w:r w:rsidR="00CB6972" w:rsidDel="00814540">
          <w:delText xml:space="preserve">the </w:delText>
        </w:r>
      </w:del>
      <w:r w:rsidR="00CB6972">
        <w:t>Barnega</w:t>
      </w:r>
      <w:r w:rsidR="00B95027">
        <w:t xml:space="preserve">t Bay-Little Egg Harbor or offshore </w:t>
      </w:r>
      <w:r w:rsidR="00CB6972">
        <w:t xml:space="preserve">of the southern part of Long Beach </w:t>
      </w:r>
      <w:ins w:id="1589" w:author="Author">
        <w:r w:rsidR="001A57E4">
          <w:t>I</w:t>
        </w:r>
      </w:ins>
      <w:del w:id="1590" w:author="Author">
        <w:r w:rsidR="00CB6972" w:rsidDel="001A57E4">
          <w:delText>i</w:delText>
        </w:r>
      </w:del>
      <w:r w:rsidR="00CB6972">
        <w:t xml:space="preserve">sland are </w:t>
      </w:r>
      <w:commentRangeStart w:id="1591"/>
      <w:r w:rsidR="00CB6972">
        <w:t xml:space="preserve">estimated to </w:t>
      </w:r>
      <w:r w:rsidR="00B95027">
        <w:t>be between nearly 19,000 and 517</w:t>
      </w:r>
      <w:r w:rsidR="00B61121">
        <w:t>,000 </w:t>
      </w:r>
      <w:r w:rsidR="00CB6972">
        <w:t>years</w:t>
      </w:r>
      <w:commentRangeEnd w:id="1591"/>
      <w:r w:rsidR="000F1CE7">
        <w:rPr>
          <w:rStyle w:val="CommentReference"/>
        </w:rPr>
        <w:commentReference w:id="1591"/>
      </w:r>
      <w:r w:rsidR="00CB6972">
        <w:t xml:space="preserve">. Flow paths that </w:t>
      </w:r>
      <w:r w:rsidR="00400E0D">
        <w:t xml:space="preserve">end at the study area boundary would likely extend </w:t>
      </w:r>
      <w:del w:id="1592" w:author="Author">
        <w:r w:rsidR="00400E0D" w:rsidDel="00F47B96">
          <w:delText xml:space="preserve">farther </w:delText>
        </w:r>
      </w:del>
      <w:r w:rsidR="00400E0D">
        <w:t>east</w:t>
      </w:r>
      <w:ins w:id="1593" w:author="Author">
        <w:r w:rsidR="00F47B96">
          <w:t>ward</w:t>
        </w:r>
      </w:ins>
      <w:r w:rsidR="00400E0D">
        <w:t xml:space="preserve"> if the boundary extended farther out in the ocean</w:t>
      </w:r>
      <w:ins w:id="1594" w:author="Author">
        <w:r w:rsidR="00F47B96">
          <w:t xml:space="preserve"> than </w:t>
        </w:r>
        <w:r w:rsidR="00814540">
          <w:t>it does in these model simulations</w:t>
        </w:r>
      </w:ins>
      <w:r w:rsidR="00400E0D">
        <w:t xml:space="preserve">. Travel times for these paths are estimated </w:t>
      </w:r>
      <w:r w:rsidR="00B95027">
        <w:t xml:space="preserve">to be between nearly </w:t>
      </w:r>
      <w:commentRangeStart w:id="1595"/>
      <w:r w:rsidR="00B95027">
        <w:t xml:space="preserve">2,900 </w:t>
      </w:r>
      <w:ins w:id="1596" w:author="Author">
        <w:r w:rsidR="00BF531C">
          <w:t xml:space="preserve">years </w:t>
        </w:r>
      </w:ins>
      <w:r w:rsidR="00B95027">
        <w:t>to 3</w:t>
      </w:r>
      <w:ins w:id="1597" w:author="Author">
        <w:r w:rsidR="00BF531C">
          <w:t>.</w:t>
        </w:r>
      </w:ins>
      <w:del w:id="1598" w:author="Author">
        <w:r w:rsidR="00B95027" w:rsidDel="00BF531C">
          <w:delText>,</w:delText>
        </w:r>
      </w:del>
      <w:r w:rsidR="00B95027">
        <w:t>73</w:t>
      </w:r>
      <w:del w:id="1599" w:author="Author">
        <w:r w:rsidR="00B95027" w:rsidDel="00BF531C">
          <w:delText>0,000</w:delText>
        </w:r>
      </w:del>
      <w:r w:rsidR="00B61121">
        <w:t> </w:t>
      </w:r>
      <w:ins w:id="1600" w:author="Author">
        <w:r w:rsidR="00BF531C">
          <w:t xml:space="preserve">million </w:t>
        </w:r>
      </w:ins>
      <w:r w:rsidR="00CB6972">
        <w:t>years</w:t>
      </w:r>
      <w:commentRangeEnd w:id="1595"/>
      <w:r w:rsidR="00814540">
        <w:rPr>
          <w:rStyle w:val="CommentReference"/>
        </w:rPr>
        <w:commentReference w:id="1595"/>
      </w:r>
      <w:r w:rsidR="00CB6972">
        <w:t>;</w:t>
      </w:r>
      <w:r w:rsidR="00235691">
        <w:t xml:space="preserve"> </w:t>
      </w:r>
      <w:commentRangeStart w:id="1601"/>
      <w:r w:rsidR="00235691">
        <w:t>however</w:t>
      </w:r>
      <w:r w:rsidR="00CB6972">
        <w:t>,</w:t>
      </w:r>
      <w:r w:rsidR="00F31CCD">
        <w:t xml:space="preserve"> they originate</w:t>
      </w:r>
      <w:r w:rsidR="00235691">
        <w:t xml:space="preserve"> </w:t>
      </w:r>
      <w:r w:rsidR="00B95027">
        <w:t>in model layer 5 or 9</w:t>
      </w:r>
      <w:r w:rsidR="003A6FC1">
        <w:t xml:space="preserve"> and</w:t>
      </w:r>
      <w:r w:rsidR="00235691">
        <w:t xml:space="preserve"> are not in contact with </w:t>
      </w:r>
      <w:r w:rsidR="00F31CCD">
        <w:t xml:space="preserve">present-day </w:t>
      </w:r>
      <w:r w:rsidR="00235691">
        <w:t>saline ocean water</w:t>
      </w:r>
      <w:r w:rsidR="00400E0D" w:rsidRPr="002755EB">
        <w:t xml:space="preserve">. </w:t>
      </w:r>
      <w:commentRangeEnd w:id="1601"/>
      <w:r w:rsidR="007F7C1F">
        <w:rPr>
          <w:rStyle w:val="CommentReference"/>
        </w:rPr>
        <w:commentReference w:id="1601"/>
      </w:r>
      <w:r w:rsidR="00400E0D" w:rsidRPr="002755EB">
        <w:t>This analysis indicates that</w:t>
      </w:r>
      <w:ins w:id="1602" w:author="Author">
        <w:r w:rsidR="001A57E4">
          <w:t>,</w:t>
        </w:r>
      </w:ins>
      <w:r w:rsidR="00400E0D" w:rsidRPr="002755EB">
        <w:t xml:space="preserve"> under </w:t>
      </w:r>
      <w:proofErr w:type="spellStart"/>
      <w:r w:rsidR="00886A45">
        <w:t>post</w:t>
      </w:r>
      <w:del w:id="1603" w:author="Author">
        <w:r w:rsidR="00886A45" w:rsidDel="00886A45">
          <w:delText>-</w:delText>
        </w:r>
      </w:del>
      <w:r w:rsidR="00596328">
        <w:t>development</w:t>
      </w:r>
      <w:proofErr w:type="spellEnd"/>
      <w:r w:rsidR="00381E4F">
        <w:t xml:space="preserve"> </w:t>
      </w:r>
      <w:r w:rsidR="00CB6972">
        <w:t>pumping regimes</w:t>
      </w:r>
      <w:ins w:id="1604" w:author="Author">
        <w:r w:rsidR="001A57E4">
          <w:t>,</w:t>
        </w:r>
      </w:ins>
      <w:r w:rsidR="00CB6972">
        <w:t xml:space="preserve"> the water quality </w:t>
      </w:r>
      <w:r w:rsidR="00CB6972" w:rsidRPr="00CB6972">
        <w:t xml:space="preserve">in </w:t>
      </w:r>
      <w:r w:rsidR="00400E0D" w:rsidRPr="00CB6972">
        <w:t>these wells</w:t>
      </w:r>
      <w:r w:rsidR="00CB6972" w:rsidRPr="00CB6972">
        <w:t xml:space="preserve"> is</w:t>
      </w:r>
      <w:r w:rsidR="00400E0D" w:rsidRPr="00CB6972">
        <w:t xml:space="preserve"> not likely</w:t>
      </w:r>
      <w:r w:rsidR="00400E0D">
        <w:t xml:space="preserve"> to </w:t>
      </w:r>
      <w:r w:rsidR="00CB6972">
        <w:t xml:space="preserve">be affected by saltwater intrusion </w:t>
      </w:r>
      <w:r w:rsidR="00400E0D">
        <w:t>in the foreseeable future. In addition, the salinity and age of water der</w:t>
      </w:r>
      <w:r w:rsidR="00360D57">
        <w:t>ived from these wells would consist of</w:t>
      </w:r>
      <w:r w:rsidR="00400E0D">
        <w:t xml:space="preserve"> a blend of fresh and salty sources.</w:t>
      </w:r>
    </w:p>
    <w:p w:rsidR="00400E0D" w:rsidRDefault="00400E0D" w:rsidP="003A1F78">
      <w:pPr>
        <w:pStyle w:val="Heading2"/>
      </w:pPr>
      <w:bookmarkStart w:id="1605" w:name="_Toc235947767"/>
      <w:bookmarkStart w:id="1606" w:name="_Toc248572017"/>
      <w:bookmarkStart w:id="1607" w:name="_Toc404165465"/>
      <w:r>
        <w:t>Scenario 2</w:t>
      </w:r>
      <w:bookmarkEnd w:id="1605"/>
      <w:bookmarkEnd w:id="1606"/>
      <w:bookmarkEnd w:id="1607"/>
    </w:p>
    <w:p w:rsidR="00400E0D" w:rsidRPr="008D7C2B" w:rsidRDefault="00400E0D" w:rsidP="00F70E1E">
      <w:pPr>
        <w:pStyle w:val="BodyText"/>
      </w:pPr>
      <w:r>
        <w:t>For scenario 2, average maximum-allocation withdrawal conditions</w:t>
      </w:r>
      <w:r w:rsidDel="002E1DD9">
        <w:t xml:space="preserve"> </w:t>
      </w:r>
      <w:r w:rsidR="00587F28">
        <w:t>are</w:t>
      </w:r>
      <w:r>
        <w:t xml:space="preserve"> simulated for each well, coupled with </w:t>
      </w:r>
      <w:del w:id="1608" w:author="Author">
        <w:r w:rsidDel="000B6348">
          <w:delText>2000 to 2003</w:delText>
        </w:r>
      </w:del>
      <w:r>
        <w:t xml:space="preserve"> average yearly recharge</w:t>
      </w:r>
      <w:ins w:id="1609" w:author="Author">
        <w:r w:rsidR="000B6348">
          <w:t xml:space="preserve"> during the period 2000 to 2003</w:t>
        </w:r>
      </w:ins>
      <w:r>
        <w:t>. Flow</w:t>
      </w:r>
      <w:ins w:id="1610" w:author="Author">
        <w:r w:rsidR="00F2166D">
          <w:t>s</w:t>
        </w:r>
      </w:ins>
      <w:r>
        <w:t xml:space="preserve"> to near-shore Kirkwood-</w:t>
      </w:r>
      <w:proofErr w:type="spellStart"/>
      <w:r>
        <w:t>Cohansey</w:t>
      </w:r>
      <w:proofErr w:type="spellEnd"/>
      <w:r>
        <w:t xml:space="preserve"> aquifer system wells and to deeper confined Rio Grande water-bearing zone and Atlantic City 800-foot sand wells </w:t>
      </w:r>
      <w:del w:id="1611" w:author="Author">
        <w:r w:rsidR="00D438C5" w:rsidDel="00F2166D">
          <w:delText xml:space="preserve">is </w:delText>
        </w:r>
      </w:del>
      <w:ins w:id="1612" w:author="Author">
        <w:r w:rsidR="00F2166D">
          <w:t xml:space="preserve">are </w:t>
        </w:r>
      </w:ins>
      <w:r>
        <w:t>determined by tracking particles backward from wells to the point</w:t>
      </w:r>
      <w:ins w:id="1613" w:author="Author">
        <w:r w:rsidR="00F2166D">
          <w:t>s</w:t>
        </w:r>
      </w:ins>
      <w:r>
        <w:t xml:space="preserve"> where water entered the groundwater-flow system</w:t>
      </w:r>
      <w:ins w:id="1614" w:author="Author">
        <w:r w:rsidR="00F2166D">
          <w:t xml:space="preserve"> (fig. 36)</w:t>
        </w:r>
      </w:ins>
      <w:r>
        <w:t xml:space="preserve">. Scenario 2 illustrates how groundwater withdrawals greater than the </w:t>
      </w:r>
      <w:proofErr w:type="spellStart"/>
      <w:r w:rsidR="00886A45">
        <w:t>post</w:t>
      </w:r>
      <w:del w:id="1615" w:author="Author">
        <w:r w:rsidR="00886A45" w:rsidDel="00886A45">
          <w:delText>-</w:delText>
        </w:r>
      </w:del>
      <w:r>
        <w:t>development</w:t>
      </w:r>
      <w:proofErr w:type="spellEnd"/>
      <w:r>
        <w:t xml:space="preserve"> withdrawals simulated in scenario 1 affect the flow of water to shallow near-shore </w:t>
      </w:r>
      <w:commentRangeStart w:id="1616"/>
      <w:r>
        <w:t xml:space="preserve">and </w:t>
      </w:r>
      <w:ins w:id="1617" w:author="Author">
        <w:r w:rsidR="001E2EBB">
          <w:t xml:space="preserve">to relatively </w:t>
        </w:r>
      </w:ins>
      <w:r>
        <w:t>deep</w:t>
      </w:r>
      <w:del w:id="1618" w:author="Author">
        <w:r w:rsidDel="001E2EBB">
          <w:delText>er</w:delText>
        </w:r>
      </w:del>
      <w:r>
        <w:t xml:space="preserve"> confined wells</w:t>
      </w:r>
      <w:commentRangeEnd w:id="1616"/>
      <w:r w:rsidR="001E2EBB">
        <w:rPr>
          <w:rStyle w:val="CommentReference"/>
        </w:rPr>
        <w:commentReference w:id="1616"/>
      </w:r>
      <w:r>
        <w:t xml:space="preserve"> along the coast in the Ocean County study area. This approach indicates which wells may be susceptible to saltwater intrusion by deriving some of their recharge from salty water</w:t>
      </w:r>
      <w:ins w:id="1619" w:author="Author">
        <w:r w:rsidR="001E2EBB">
          <w:t>;</w:t>
        </w:r>
      </w:ins>
      <w:r>
        <w:t xml:space="preserve"> </w:t>
      </w:r>
      <w:del w:id="1620" w:author="Author">
        <w:r w:rsidDel="001E2EBB">
          <w:delText xml:space="preserve">and </w:delText>
        </w:r>
      </w:del>
      <w:ins w:id="1621" w:author="Author">
        <w:r w:rsidR="001E2EBB">
          <w:t xml:space="preserve">the approach also yields </w:t>
        </w:r>
      </w:ins>
      <w:r>
        <w:t xml:space="preserve">estimates </w:t>
      </w:r>
      <w:ins w:id="1622" w:author="Author">
        <w:r w:rsidR="001E2EBB">
          <w:t xml:space="preserve">of </w:t>
        </w:r>
      </w:ins>
      <w:r>
        <w:t>the travel time</w:t>
      </w:r>
      <w:ins w:id="1623" w:author="Author">
        <w:r w:rsidR="001E2EBB">
          <w:t>s</w:t>
        </w:r>
      </w:ins>
      <w:r>
        <w:t xml:space="preserve"> of particles that are withdrawn at each well.</w:t>
      </w:r>
    </w:p>
    <w:p w:rsidR="00400E0D" w:rsidRDefault="00400E0D" w:rsidP="00F70E1E">
      <w:pPr>
        <w:pStyle w:val="BodyText"/>
      </w:pPr>
      <w:r>
        <w:lastRenderedPageBreak/>
        <w:t xml:space="preserve">Results of scenario 2 </w:t>
      </w:r>
      <w:r w:rsidRPr="00350072">
        <w:t>indicate</w:t>
      </w:r>
      <w:r>
        <w:t xml:space="preserve"> that wells screened in the Kirkwood-</w:t>
      </w:r>
      <w:proofErr w:type="spellStart"/>
      <w:r>
        <w:t>Cohansey</w:t>
      </w:r>
      <w:proofErr w:type="spellEnd"/>
      <w:r>
        <w:t xml:space="preserve"> aquifer system in Sea</w:t>
      </w:r>
      <w:r w:rsidR="00B34987">
        <w:t xml:space="preserve">side Heights Borough </w:t>
      </w:r>
      <w:r w:rsidR="00B34987" w:rsidRPr="00F452DB">
        <w:t xml:space="preserve">and in </w:t>
      </w:r>
      <w:ins w:id="1624" w:author="Author">
        <w:r w:rsidR="003F4398">
          <w:t xml:space="preserve">the </w:t>
        </w:r>
      </w:ins>
      <w:r w:rsidRPr="00F452DB">
        <w:t xml:space="preserve">Island Beach </w:t>
      </w:r>
      <w:r w:rsidR="00B34987" w:rsidRPr="00F452DB">
        <w:t>State Park</w:t>
      </w:r>
      <w:ins w:id="1625" w:author="Author">
        <w:r w:rsidR="003F4398">
          <w:t xml:space="preserve"> area of</w:t>
        </w:r>
      </w:ins>
      <w:del w:id="1626" w:author="Author">
        <w:r w:rsidR="003446B1" w:rsidRPr="00F452DB" w:rsidDel="003F4398">
          <w:delText>,</w:delText>
        </w:r>
      </w:del>
      <w:r w:rsidR="003446B1" w:rsidRPr="00F452DB">
        <w:t xml:space="preserve"> </w:t>
      </w:r>
      <w:r w:rsidRPr="00F452DB">
        <w:t>Lacey Township have</w:t>
      </w:r>
      <w:r>
        <w:t xml:space="preserve"> flow paths that start beneath the Barnegat Ba</w:t>
      </w:r>
      <w:r w:rsidR="00F60D25">
        <w:t>y or the Atlantic Ocean (fig. 3</w:t>
      </w:r>
      <w:r w:rsidR="00770B20">
        <w:t>6</w:t>
      </w:r>
      <w:r>
        <w:t xml:space="preserve">). The travel time from recharge to discharge point for these particles </w:t>
      </w:r>
      <w:r w:rsidR="00642A76">
        <w:t>is</w:t>
      </w:r>
      <w:r w:rsidR="00F31CCD">
        <w:t xml:space="preserve"> estimated to be approximately </w:t>
      </w:r>
      <w:commentRangeStart w:id="1627"/>
      <w:r w:rsidR="00F31CCD">
        <w:t>400 to 12,000</w:t>
      </w:r>
      <w:r w:rsidR="00B61121">
        <w:t> </w:t>
      </w:r>
      <w:r w:rsidRPr="00350072">
        <w:t>years</w:t>
      </w:r>
      <w:r w:rsidRPr="009972C2">
        <w:t>.</w:t>
      </w:r>
      <w:commentRangeEnd w:id="1627"/>
      <w:r w:rsidR="003F4398">
        <w:rPr>
          <w:rStyle w:val="CommentReference"/>
        </w:rPr>
        <w:commentReference w:id="1627"/>
      </w:r>
      <w:r>
        <w:t xml:space="preserve"> This indicates that these wells are potentially susceptible to saltwater intrusion from </w:t>
      </w:r>
      <w:r w:rsidR="007770D8">
        <w:t xml:space="preserve">maximum-allocation </w:t>
      </w:r>
      <w:r>
        <w:t xml:space="preserve">groundwater withdrawals. </w:t>
      </w:r>
      <w:r w:rsidR="00AA4F0F">
        <w:t>A w</w:t>
      </w:r>
      <w:r w:rsidR="00F31CCD">
        <w:t>ell in Ship Bottom Borough is also susceptible to an influx of saltwater along flow paths with travel time</w:t>
      </w:r>
      <w:r w:rsidR="00B61121">
        <w:t xml:space="preserve">s of approximately </w:t>
      </w:r>
      <w:commentRangeStart w:id="1628"/>
      <w:r w:rsidR="00B61121">
        <w:t>140 to 7,400 </w:t>
      </w:r>
      <w:r w:rsidR="00F31CCD">
        <w:t>years.</w:t>
      </w:r>
      <w:commentRangeEnd w:id="1628"/>
      <w:r w:rsidR="003F4398">
        <w:rPr>
          <w:rStyle w:val="CommentReference"/>
        </w:rPr>
        <w:commentReference w:id="1628"/>
      </w:r>
      <w:r w:rsidR="00F31CCD">
        <w:t xml:space="preserve"> </w:t>
      </w:r>
      <w:r>
        <w:t>Wells located on the mainland have flow paths that originate farther inland and</w:t>
      </w:r>
      <w:ins w:id="1629" w:author="Author">
        <w:r w:rsidR="00963C56">
          <w:t>, thus,</w:t>
        </w:r>
      </w:ins>
      <w:r>
        <w:t xml:space="preserve"> are not susceptible to saltwater intrusion.</w:t>
      </w:r>
    </w:p>
    <w:p w:rsidR="002D601C" w:rsidRPr="00FE127C" w:rsidRDefault="002D601C" w:rsidP="00FE127C">
      <w:pPr>
        <w:pStyle w:val="FigureCaption"/>
      </w:pPr>
      <w:bookmarkStart w:id="1630" w:name="_Toc404165504"/>
      <w:moveToRangeStart w:id="1631" w:author="Author" w:name="move402353443"/>
      <w:moveTo w:id="1632" w:author="Author">
        <w:r w:rsidRPr="00FE127C">
          <w:t>Map showing flow paths from point of recharge to point of discharge and travel time of particles that discharge to near-shore wells screened in the unconfined Kirkwood-</w:t>
        </w:r>
        <w:proofErr w:type="spellStart"/>
        <w:r w:rsidRPr="00FE127C">
          <w:t>Cohansey</w:t>
        </w:r>
        <w:proofErr w:type="spellEnd"/>
        <w:r w:rsidRPr="00FE127C">
          <w:t xml:space="preserve"> aquifer system, maximum allocation conditions scenario, Ocean County study area, New Jersey.</w:t>
        </w:r>
      </w:moveTo>
      <w:bookmarkEnd w:id="1630"/>
    </w:p>
    <w:p w:rsidR="00BC779E" w:rsidRPr="00FE127C" w:rsidDel="002D601C" w:rsidRDefault="00FA4C50" w:rsidP="00FE127C">
      <w:pPr>
        <w:pStyle w:val="FigureCaption"/>
        <w:rPr>
          <w:del w:id="1633" w:author="Author"/>
        </w:rPr>
      </w:pPr>
      <w:bookmarkStart w:id="1634" w:name="_Toc404165505"/>
      <w:moveToRangeEnd w:id="1631"/>
      <w:del w:id="1635" w:author="Author">
        <w:r w:rsidRPr="00FE127C" w:rsidDel="002D601C">
          <w:delText>Map showing f</w:delText>
        </w:r>
        <w:r w:rsidR="00BC779E" w:rsidRPr="00FE127C" w:rsidDel="002D601C">
          <w:delText xml:space="preserve">low paths from point of recharge to point of discharge and travel time of particles that discharge to wells screened in the Rio Grande water-bearing zone or the Atlantic City 800-foot sand, </w:delText>
        </w:r>
        <w:commentRangeStart w:id="1636"/>
        <w:r w:rsidR="00BC779E" w:rsidRPr="00FE127C" w:rsidDel="002D601C">
          <w:delText>post development conditions</w:delText>
        </w:r>
        <w:commentRangeEnd w:id="1636"/>
        <w:r w:rsidR="001E2EBB" w:rsidRPr="00FE127C" w:rsidDel="002D601C">
          <w:rPr>
            <w:rStyle w:val="CommentReference"/>
            <w:sz w:val="24"/>
            <w:szCs w:val="18"/>
          </w:rPr>
          <w:commentReference w:id="1636"/>
        </w:r>
        <w:r w:rsidR="00BC779E" w:rsidRPr="00FE127C" w:rsidDel="002D601C">
          <w:delText xml:space="preserve"> scenario, Ocean County study area, New Jersey.</w:delText>
        </w:r>
        <w:bookmarkEnd w:id="1634"/>
      </w:del>
    </w:p>
    <w:p w:rsidR="00400E0D" w:rsidRDefault="00400E0D" w:rsidP="00264443">
      <w:pPr>
        <w:pStyle w:val="BodyText"/>
        <w:rPr>
          <w:ins w:id="1637" w:author="Author"/>
        </w:rPr>
      </w:pPr>
      <w:commentRangeStart w:id="1638"/>
      <w:r>
        <w:t xml:space="preserve">Wells screened in the Rio Grande water-bearing zone or Atlantic City 800-foot sand have longer flow paths and </w:t>
      </w:r>
      <w:r w:rsidRPr="00350072">
        <w:t xml:space="preserve">travel times </w:t>
      </w:r>
      <w:r w:rsidRPr="00EC4038">
        <w:t>(fig</w:t>
      </w:r>
      <w:r w:rsidR="00F60D25">
        <w:t>. 3</w:t>
      </w:r>
      <w:r w:rsidR="00770B20">
        <w:t>7</w:t>
      </w:r>
      <w:r w:rsidRPr="00EC4038">
        <w:t>)</w:t>
      </w:r>
      <w:r w:rsidRPr="00350072">
        <w:t xml:space="preserve"> </w:t>
      </w:r>
      <w:r w:rsidRPr="009972C2">
        <w:t>than</w:t>
      </w:r>
      <w:r w:rsidRPr="00935E67">
        <w:t xml:space="preserve"> wells </w:t>
      </w:r>
      <w:r w:rsidRPr="00BF094D">
        <w:t>screened in the shallower Kirkwood-</w:t>
      </w:r>
      <w:proofErr w:type="spellStart"/>
      <w:r w:rsidRPr="00BF094D">
        <w:t>Cohansey</w:t>
      </w:r>
      <w:proofErr w:type="spellEnd"/>
      <w:r w:rsidRPr="00BF094D">
        <w:t xml:space="preserve"> aquifer</w:t>
      </w:r>
      <w:r w:rsidRPr="000E168C">
        <w:t xml:space="preserve"> </w:t>
      </w:r>
      <w:r>
        <w:t xml:space="preserve">system </w:t>
      </w:r>
      <w:r w:rsidRPr="00EC4038">
        <w:t>(fig</w:t>
      </w:r>
      <w:r w:rsidR="00F60D25">
        <w:t>. 3</w:t>
      </w:r>
      <w:r w:rsidR="00770B20">
        <w:t>6</w:t>
      </w:r>
      <w:r w:rsidRPr="00EC4038">
        <w:t>)</w:t>
      </w:r>
      <w:r w:rsidRPr="00350072">
        <w:t>.</w:t>
      </w:r>
      <w:commentRangeEnd w:id="1638"/>
      <w:r w:rsidR="00CB2BDF">
        <w:rPr>
          <w:rStyle w:val="CommentReference"/>
        </w:rPr>
        <w:commentReference w:id="1638"/>
      </w:r>
      <w:r w:rsidRPr="00350072">
        <w:t xml:space="preserve"> Most</w:t>
      </w:r>
      <w:r>
        <w:t xml:space="preserve"> particles that flow to the confined wells on the mainland originate in the Oswego River Basin. Travel times of water entering all Rio Grande water-bearing zone and Atlantic City 800-foot sand we</w:t>
      </w:r>
      <w:r w:rsidR="00D35E96">
        <w:t xml:space="preserve">lls </w:t>
      </w:r>
      <w:commentRangeStart w:id="1639"/>
      <w:r w:rsidR="00D35E96">
        <w:t>ran</w:t>
      </w:r>
      <w:r w:rsidR="00A653EC">
        <w:t xml:space="preserve">ge from more than 400 to </w:t>
      </w:r>
      <w:r w:rsidR="00D35E96">
        <w:t>268</w:t>
      </w:r>
      <w:r w:rsidR="00B61121">
        <w:t>,000 </w:t>
      </w:r>
      <w:r>
        <w:t xml:space="preserve">years. Wells located in the communities of Harvey Cedars Borough, Surf City Borough, Ship Bottom Borough, Long Beach Township, and Beach Haven Borough on Long Beach Island have flow paths that originate in a combination of areas beneath the Barnegat </w:t>
      </w:r>
      <w:r w:rsidR="00605377">
        <w:t>Bay</w:t>
      </w:r>
      <w:del w:id="1640" w:author="Author">
        <w:r w:rsidR="00605377" w:rsidDel="00605377">
          <w:delText>–</w:delText>
        </w:r>
      </w:del>
      <w:ins w:id="1641" w:author="Author">
        <w:r w:rsidR="00605377">
          <w:t>-</w:t>
        </w:r>
      </w:ins>
      <w:r>
        <w:t xml:space="preserve">Little Egg Harbor or the Atlantic Ocean, and on the mainland. Travel times of </w:t>
      </w:r>
      <w:r w:rsidR="00C53C7F">
        <w:t xml:space="preserve">particles </w:t>
      </w:r>
      <w:r w:rsidR="00C53C7F">
        <w:lastRenderedPageBreak/>
        <w:t>that</w:t>
      </w:r>
      <w:r>
        <w:t xml:space="preserve"> start beneath either the Barnegat </w:t>
      </w:r>
      <w:r w:rsidR="00605377">
        <w:t>Bay</w:t>
      </w:r>
      <w:del w:id="1642" w:author="Author">
        <w:r w:rsidR="00605377" w:rsidDel="00605377">
          <w:delText>–</w:delText>
        </w:r>
      </w:del>
      <w:ins w:id="1643" w:author="Author">
        <w:r w:rsidR="00605377">
          <w:t>-</w:t>
        </w:r>
      </w:ins>
      <w:r>
        <w:t>Little Egg Harbor or the Atlantic Ocean range f</w:t>
      </w:r>
      <w:r w:rsidR="00D35E96">
        <w:t xml:space="preserve">rom approximately 2,300 to </w:t>
      </w:r>
      <w:r w:rsidR="00A653EC">
        <w:t xml:space="preserve">more than </w:t>
      </w:r>
      <w:r w:rsidR="00D35E96">
        <w:t>134,000</w:t>
      </w:r>
      <w:r w:rsidR="00B61121">
        <w:t> </w:t>
      </w:r>
      <w:r>
        <w:t xml:space="preserve">years. </w:t>
      </w:r>
      <w:commentRangeEnd w:id="1639"/>
      <w:r w:rsidR="00C93D37">
        <w:rPr>
          <w:rStyle w:val="CommentReference"/>
        </w:rPr>
        <w:commentReference w:id="1639"/>
      </w:r>
    </w:p>
    <w:p w:rsidR="002D601C" w:rsidRPr="00FE127C" w:rsidRDefault="002D601C" w:rsidP="00FE127C">
      <w:pPr>
        <w:pStyle w:val="FigureCaption"/>
        <w:rPr>
          <w:ins w:id="1644" w:author="Author"/>
        </w:rPr>
      </w:pPr>
      <w:bookmarkStart w:id="1645" w:name="_Toc404165506"/>
      <w:ins w:id="1646" w:author="Author">
        <w:r w:rsidRPr="00FE127C">
          <w:t>Map showing flow paths from point of recharge to point of discharge and travel time of particles that discharge to wells screened in the Rio Grande water-bearing zone or the Atlantic City 800-foot sand, maximum- allocation</w:t>
        </w:r>
        <w:commentRangeStart w:id="1647"/>
        <w:r w:rsidRPr="00FE127C">
          <w:t xml:space="preserve"> conditions</w:t>
        </w:r>
        <w:commentRangeEnd w:id="1647"/>
        <w:r w:rsidRPr="00FE127C">
          <w:rPr>
            <w:rStyle w:val="CommentReference"/>
            <w:sz w:val="24"/>
            <w:szCs w:val="18"/>
          </w:rPr>
          <w:commentReference w:id="1647"/>
        </w:r>
        <w:r w:rsidRPr="00FE127C">
          <w:t xml:space="preserve"> scenario, Ocean County study area, New Jersey.</w:t>
        </w:r>
        <w:bookmarkEnd w:id="1645"/>
      </w:ins>
    </w:p>
    <w:p w:rsidR="002D601C" w:rsidDel="002D601C" w:rsidRDefault="002D601C" w:rsidP="00264443">
      <w:pPr>
        <w:pStyle w:val="BodyText"/>
        <w:rPr>
          <w:del w:id="1648" w:author="Author"/>
        </w:rPr>
      </w:pPr>
    </w:p>
    <w:p w:rsidR="00400E0D" w:rsidRPr="00FE127C" w:rsidDel="002D601C" w:rsidRDefault="00FA4C50" w:rsidP="00FE127C">
      <w:pPr>
        <w:pStyle w:val="FigureCaption"/>
      </w:pPr>
      <w:moveFromRangeStart w:id="1649" w:author="Author" w:name="move402353443"/>
      <w:moveFrom w:id="1650" w:author="Author">
        <w:r w:rsidRPr="00FE127C" w:rsidDel="002D601C">
          <w:t>Map showing f</w:t>
        </w:r>
        <w:r w:rsidR="00400E0D" w:rsidRPr="00FE127C" w:rsidDel="002D601C">
          <w:t xml:space="preserve">low paths from point of recharge to point of discharge and travel time of particles that discharge to near-shore wells screened in the unconfined Kirkwood-Cohansey aquifer system, </w:t>
        </w:r>
        <w:r w:rsidR="007770D8" w:rsidRPr="00FE127C" w:rsidDel="002D601C">
          <w:t>maximum allocation</w:t>
        </w:r>
        <w:r w:rsidR="00400E0D" w:rsidRPr="00FE127C" w:rsidDel="002D601C">
          <w:t xml:space="preserve"> conditions scenario, Ocean County study area, New </w:t>
        </w:r>
        <w:r w:rsidR="003446B1" w:rsidRPr="00FE127C" w:rsidDel="002D601C">
          <w:t>Jersey</w:t>
        </w:r>
        <w:r w:rsidR="00400E0D" w:rsidRPr="00FE127C" w:rsidDel="002D601C">
          <w:t>.</w:t>
        </w:r>
      </w:moveFrom>
    </w:p>
    <w:p w:rsidR="00400E0D" w:rsidRDefault="00400E0D">
      <w:pPr>
        <w:pStyle w:val="Heading2"/>
        <w:tabs>
          <w:tab w:val="left" w:pos="6840"/>
        </w:tabs>
        <w:pPrChange w:id="1651" w:author="Author">
          <w:pPr>
            <w:pStyle w:val="Heading2"/>
          </w:pPr>
        </w:pPrChange>
      </w:pPr>
      <w:bookmarkStart w:id="1652" w:name="_Toc235947768"/>
      <w:bookmarkStart w:id="1653" w:name="_Toc248572018"/>
      <w:bookmarkStart w:id="1654" w:name="_Toc404165466"/>
      <w:moveFromRangeEnd w:id="1649"/>
      <w:r>
        <w:t>Groundwater Flow to Saltwater Boundaries</w:t>
      </w:r>
      <w:bookmarkEnd w:id="1652"/>
      <w:bookmarkEnd w:id="1653"/>
      <w:bookmarkEnd w:id="1654"/>
    </w:p>
    <w:p w:rsidR="00400E0D" w:rsidRPr="002B7918" w:rsidRDefault="00400E0D" w:rsidP="00F70E1E">
      <w:pPr>
        <w:pStyle w:val="BodyText"/>
      </w:pPr>
      <w:r>
        <w:t>Flow from the</w:t>
      </w:r>
      <w:r w:rsidR="00C866DC">
        <w:t xml:space="preserve"> groundwater system into </w:t>
      </w:r>
      <w:ins w:id="1655" w:author="Author">
        <w:r w:rsidR="00E40D81">
          <w:t xml:space="preserve">and out of </w:t>
        </w:r>
      </w:ins>
      <w:del w:id="1656" w:author="Author">
        <w:r w:rsidR="00C866DC" w:rsidDel="00E40D81">
          <w:delText xml:space="preserve">the </w:delText>
        </w:r>
      </w:del>
      <w:r w:rsidR="00456A4B">
        <w:t xml:space="preserve">Barnegat </w:t>
      </w:r>
      <w:r w:rsidR="00605377">
        <w:t>Bay</w:t>
      </w:r>
      <w:del w:id="1657" w:author="Author">
        <w:r w:rsidR="00605377" w:rsidDel="00605377">
          <w:delText>–</w:delText>
        </w:r>
      </w:del>
      <w:ins w:id="1658" w:author="Author">
        <w:r w:rsidR="00605377">
          <w:t>-</w:t>
        </w:r>
      </w:ins>
      <w:r w:rsidR="00456A4B">
        <w:t>Little Egg Harbor</w:t>
      </w:r>
      <w:r>
        <w:t xml:space="preserve"> </w:t>
      </w:r>
      <w:del w:id="1659" w:author="Author">
        <w:r w:rsidDel="00E40D81">
          <w:delText xml:space="preserve">or vice versa </w:delText>
        </w:r>
      </w:del>
      <w:r>
        <w:t>serve</w:t>
      </w:r>
      <w:ins w:id="1660" w:author="Author">
        <w:r w:rsidR="00E40D81">
          <w:t>s</w:t>
        </w:r>
      </w:ins>
      <w:r>
        <w:t xml:space="preserve"> to maintain the ecosystem of the estuary and </w:t>
      </w:r>
      <w:ins w:id="1661" w:author="Author">
        <w:r w:rsidR="00E40D81">
          <w:t xml:space="preserve">to </w:t>
        </w:r>
      </w:ins>
      <w:r>
        <w:t xml:space="preserve">determine the potential for saltwater intrusion into the groundwater system. The net flux of bay water into, or groundwater out of, the groundwater-flow system beneath the </w:t>
      </w:r>
      <w:r w:rsidR="00145A0B">
        <w:t xml:space="preserve">Barnegat </w:t>
      </w:r>
      <w:r w:rsidR="00605377">
        <w:t>Bay</w:t>
      </w:r>
      <w:del w:id="1662" w:author="Author">
        <w:r w:rsidR="00605377" w:rsidDel="00605377">
          <w:delText>–</w:delText>
        </w:r>
      </w:del>
      <w:ins w:id="1663" w:author="Author">
        <w:r w:rsidR="00605377">
          <w:t>-</w:t>
        </w:r>
      </w:ins>
      <w:r w:rsidR="00145A0B">
        <w:t>Little Egg Harbor</w:t>
      </w:r>
      <w:r>
        <w:t xml:space="preserve"> and the Atlantic Ocean </w:t>
      </w:r>
      <w:r w:rsidR="00D438C5">
        <w:t xml:space="preserve">is </w:t>
      </w:r>
      <w:r>
        <w:t xml:space="preserve">determined using budget analysis of flow to constant head cells that represent this area. Results of simulations of </w:t>
      </w:r>
      <w:proofErr w:type="spellStart"/>
      <w:r w:rsidR="00886A45">
        <w:t>post</w:t>
      </w:r>
      <w:del w:id="1664" w:author="Author">
        <w:r w:rsidR="00886A45" w:rsidDel="00886A45">
          <w:delText>-</w:delText>
        </w:r>
      </w:del>
      <w:r w:rsidR="007770D8">
        <w:t>development</w:t>
      </w:r>
      <w:proofErr w:type="spellEnd"/>
      <w:r w:rsidR="007770D8">
        <w:t xml:space="preserve"> and maximum allocation</w:t>
      </w:r>
      <w:r>
        <w:t xml:space="preserve"> conditions are used to examine the effects of groundwater withdrawals on the flow of groundwater beneath the Barnegat </w:t>
      </w:r>
      <w:r w:rsidR="00605377">
        <w:t>Bay</w:t>
      </w:r>
      <w:del w:id="1665" w:author="Author">
        <w:r w:rsidR="00605377" w:rsidDel="00605377">
          <w:delText>–</w:delText>
        </w:r>
      </w:del>
      <w:ins w:id="1666" w:author="Author">
        <w:r w:rsidR="00605377">
          <w:t>-</w:t>
        </w:r>
      </w:ins>
      <w:r>
        <w:t>Little Egg Harbor and the Atlantic Ocean.</w:t>
      </w:r>
    </w:p>
    <w:p w:rsidR="00882C5A" w:rsidRDefault="00400E0D" w:rsidP="00F70E1E">
      <w:pPr>
        <w:pStyle w:val="BodyText"/>
      </w:pPr>
      <w:r>
        <w:t xml:space="preserve">Constant head cells represent all or portions of the Atlantic Ocean, Barnegat </w:t>
      </w:r>
      <w:r w:rsidR="00605377">
        <w:t>Bay</w:t>
      </w:r>
      <w:del w:id="1667" w:author="Author">
        <w:r w:rsidR="00605377" w:rsidDel="00605377">
          <w:delText>–</w:delText>
        </w:r>
      </w:del>
      <w:ins w:id="1668" w:author="Author">
        <w:r w:rsidR="00605377">
          <w:t>-</w:t>
        </w:r>
      </w:ins>
      <w:r>
        <w:t xml:space="preserve">Little Egg Harbor, Great Bay, and low-lying coastal and bay swamps and wetlands in the groundwater-flow model. For </w:t>
      </w:r>
      <w:proofErr w:type="spellStart"/>
      <w:r w:rsidR="00886A45">
        <w:t>post</w:t>
      </w:r>
      <w:del w:id="1669" w:author="Author">
        <w:r w:rsidR="00886A45" w:rsidDel="00886A45">
          <w:delText>-</w:delText>
        </w:r>
      </w:del>
      <w:r>
        <w:t>development</w:t>
      </w:r>
      <w:proofErr w:type="spellEnd"/>
      <w:r>
        <w:t xml:space="preserve"> groundwater withdrawals, a large number of constant head cells have net flow away from the cell (ar</w:t>
      </w:r>
      <w:r w:rsidR="00BC779E">
        <w:t>ea is shown in blue in fig.</w:t>
      </w:r>
      <w:r w:rsidR="00F60D25">
        <w:t xml:space="preserve"> 3</w:t>
      </w:r>
      <w:r w:rsidR="00770B20">
        <w:t>8</w:t>
      </w:r>
      <w:r>
        <w:t xml:space="preserve">A). Flow </w:t>
      </w:r>
      <w:r w:rsidR="00360D57">
        <w:t xml:space="preserve">is </w:t>
      </w:r>
      <w:r>
        <w:t xml:space="preserve">out of constant head cells to adjacent </w:t>
      </w:r>
      <w:r>
        <w:lastRenderedPageBreak/>
        <w:t xml:space="preserve">variable head cells beneath layer 1, indicating predominantly downward flow. A large part of the Barnegat </w:t>
      </w:r>
      <w:r w:rsidR="00605377">
        <w:t>Bay</w:t>
      </w:r>
      <w:del w:id="1670" w:author="Author">
        <w:r w:rsidR="00605377" w:rsidDel="00605377">
          <w:delText>–</w:delText>
        </w:r>
      </w:del>
      <w:ins w:id="1671" w:author="Author">
        <w:r w:rsidR="00605377">
          <w:t>-</w:t>
        </w:r>
      </w:ins>
      <w:r>
        <w:t xml:space="preserve">Little Egg Harbor and coastal wetlands have a net flux out of the constant head cells, particularly in the southern half of the Ocean County study area. The area of downward flow encompasses most of the Atlantic Ocean, as represented in the flow </w:t>
      </w:r>
      <w:proofErr w:type="gramStart"/>
      <w:r>
        <w:t>model,</w:t>
      </w:r>
      <w:proofErr w:type="gramEnd"/>
      <w:r>
        <w:t xml:space="preserve"> except for cells immediately adjacent to the barrier island in the northern half of the study area and an area adjacent to the northeastern boundary</w:t>
      </w:r>
      <w:ins w:id="1672" w:author="Author">
        <w:r w:rsidR="00134E5F">
          <w:t xml:space="preserve"> (area is shown in green in fig. 38A?)</w:t>
        </w:r>
      </w:ins>
      <w:r>
        <w:t>.</w:t>
      </w:r>
      <w:r w:rsidR="007301B0">
        <w:t xml:space="preserve"> </w:t>
      </w:r>
      <w:r>
        <w:t xml:space="preserve">Although water flows away from most cells, the total flux into all constant head cells (saline water bodies) is </w:t>
      </w:r>
      <w:commentRangeStart w:id="1673"/>
      <w:proofErr w:type="gramStart"/>
      <w:r w:rsidR="00254D0E">
        <w:t>113.7</w:t>
      </w:r>
      <w:r w:rsidR="00B61121">
        <w:t> </w:t>
      </w:r>
      <w:r>
        <w:t>ft</w:t>
      </w:r>
      <w:r w:rsidRPr="003665AA">
        <w:rPr>
          <w:vertAlign w:val="superscript"/>
        </w:rPr>
        <w:t>3</w:t>
      </w:r>
      <w:r>
        <w:t>/s</w:t>
      </w:r>
      <w:commentRangeEnd w:id="1673"/>
      <w:proofErr w:type="gramEnd"/>
      <w:r w:rsidR="00134E5F">
        <w:rPr>
          <w:rStyle w:val="CommentReference"/>
        </w:rPr>
        <w:commentReference w:id="1673"/>
      </w:r>
      <w:r>
        <w:t>. Flow values indicate that downward flow out of individual constant head cells tends to be very small</w:t>
      </w:r>
      <w:del w:id="1674" w:author="Author">
        <w:r w:rsidDel="00134E5F">
          <w:delText>, whereas</w:delText>
        </w:r>
      </w:del>
      <w:ins w:id="1675" w:author="Author">
        <w:r w:rsidR="00134E5F">
          <w:t>;</w:t>
        </w:r>
      </w:ins>
      <w:r>
        <w:t xml:space="preserve"> lateral or upward flow into constant head cells is larger</w:t>
      </w:r>
      <w:ins w:id="1676" w:author="Author">
        <w:r w:rsidR="00134E5F">
          <w:t xml:space="preserve"> than the flow out of the cells</w:t>
        </w:r>
      </w:ins>
      <w:r>
        <w:t>.</w:t>
      </w:r>
    </w:p>
    <w:p w:rsidR="00BC779E" w:rsidRPr="00FE127C" w:rsidDel="005E39FF" w:rsidRDefault="0095627B" w:rsidP="00FE127C">
      <w:pPr>
        <w:pStyle w:val="FigureCaption"/>
        <w:rPr>
          <w:del w:id="1677" w:author="Author"/>
        </w:rPr>
      </w:pPr>
      <w:bookmarkStart w:id="1678" w:name="_Toc404165507"/>
      <w:del w:id="1679" w:author="Author">
        <w:r w:rsidRPr="00FE127C" w:rsidDel="005E39FF">
          <w:delText>Maps showing f</w:delText>
        </w:r>
        <w:r w:rsidR="00BC779E" w:rsidRPr="00FE127C" w:rsidDel="005E39FF">
          <w:delText>low paths from point of recharge to point of discharge and travel time of particles that discharge to wells screened in the Rio Grande water-bearing zone or the Atlantic City 800-foot sand, maximum allocation conditions scenario, Ocean County study area, New Jersey.</w:delText>
        </w:r>
        <w:bookmarkEnd w:id="1678"/>
      </w:del>
    </w:p>
    <w:p w:rsidR="00400E0D" w:rsidRDefault="00400E0D" w:rsidP="00E54B4D">
      <w:pPr>
        <w:pStyle w:val="BodyText"/>
      </w:pPr>
      <w:r>
        <w:t>Maximum-allocation groundwater withdrawals affect the quantity of groundwater discharging directly into Barnegat Bay.</w:t>
      </w:r>
      <w:r w:rsidR="00381E4F">
        <w:t xml:space="preserve"> </w:t>
      </w:r>
      <w:r>
        <w:t>In this simulation</w:t>
      </w:r>
      <w:ins w:id="1680" w:author="Author">
        <w:r w:rsidR="008E785E">
          <w:t>,</w:t>
        </w:r>
      </w:ins>
      <w:r>
        <w:t xml:space="preserve"> the number of constant head cells with flow</w:t>
      </w:r>
      <w:ins w:id="1681" w:author="Author">
        <w:r w:rsidR="008E785E">
          <w:t>s</w:t>
        </w:r>
      </w:ins>
      <w:r>
        <w:t xml:space="preserve"> into the cell</w:t>
      </w:r>
      <w:ins w:id="1682" w:author="Author">
        <w:r w:rsidR="008E785E">
          <w:t>s</w:t>
        </w:r>
      </w:ins>
      <w:r>
        <w:t xml:space="preserve"> and their total area in the Barnegat </w:t>
      </w:r>
      <w:r w:rsidR="00605377">
        <w:t>Bay</w:t>
      </w:r>
      <w:del w:id="1683" w:author="Author">
        <w:r w:rsidR="00605377" w:rsidDel="00605377">
          <w:delText>–</w:delText>
        </w:r>
      </w:del>
      <w:ins w:id="1684" w:author="Author">
        <w:r w:rsidR="00605377">
          <w:t>-</w:t>
        </w:r>
      </w:ins>
      <w:r>
        <w:t>Little Egg Harbor estuary</w:t>
      </w:r>
      <w:del w:id="1685" w:author="Author">
        <w:r w:rsidDel="008E785E">
          <w:delText xml:space="preserve"> </w:delText>
        </w:r>
        <w:r w:rsidR="00642A76" w:rsidDel="008E785E">
          <w:delText>is</w:delText>
        </w:r>
      </w:del>
      <w:ins w:id="1686" w:author="Author">
        <w:r w:rsidR="008E785E">
          <w:t xml:space="preserve"> are</w:t>
        </w:r>
      </w:ins>
      <w:r>
        <w:t xml:space="preserve"> considerably </w:t>
      </w:r>
      <w:r w:rsidR="00642A76">
        <w:t>less than</w:t>
      </w:r>
      <w:r>
        <w:t xml:space="preserve"> </w:t>
      </w:r>
      <w:proofErr w:type="spellStart"/>
      <w:r w:rsidR="00886A45">
        <w:t>post</w:t>
      </w:r>
      <w:del w:id="1687" w:author="Author">
        <w:r w:rsidR="00886A45" w:rsidDel="00886A45">
          <w:delText>-</w:delText>
        </w:r>
      </w:del>
      <w:r w:rsidR="007770D8">
        <w:t>development</w:t>
      </w:r>
      <w:proofErr w:type="spellEnd"/>
      <w:r w:rsidR="007770D8">
        <w:t xml:space="preserve"> </w:t>
      </w:r>
      <w:r>
        <w:t xml:space="preserve">conditions. Groundwater discharging to the estuary is restricted to a small area south of the mouth of Toms River with additional cells adjacent to the </w:t>
      </w:r>
      <w:r w:rsidRPr="00350072">
        <w:t>barrier island (</w:t>
      </w:r>
      <w:r w:rsidR="00F60D25">
        <w:t>fig. 3</w:t>
      </w:r>
      <w:r w:rsidR="00770B20">
        <w:t>8</w:t>
      </w:r>
      <w:r>
        <w:t>B</w:t>
      </w:r>
      <w:r w:rsidRPr="00EC4038">
        <w:t>)</w:t>
      </w:r>
      <w:r w:rsidRPr="00350072">
        <w:t xml:space="preserve">. </w:t>
      </w:r>
      <w:r w:rsidRPr="009972C2">
        <w:t xml:space="preserve">The </w:t>
      </w:r>
      <w:r>
        <w:t>total</w:t>
      </w:r>
      <w:r w:rsidRPr="00935E67">
        <w:t xml:space="preserve"> flux </w:t>
      </w:r>
      <w:r w:rsidRPr="00BF094D">
        <w:t>into</w:t>
      </w:r>
      <w:r w:rsidRPr="000E168C">
        <w:t xml:space="preserve"> all of the </w:t>
      </w:r>
      <w:r w:rsidRPr="00B557BF">
        <w:t>constant head cells in th</w:t>
      </w:r>
      <w:r>
        <w:t xml:space="preserve">is simulation </w:t>
      </w:r>
      <w:r w:rsidRPr="00F8661F">
        <w:t xml:space="preserve">decreased </w:t>
      </w:r>
      <w:proofErr w:type="gramStart"/>
      <w:r>
        <w:t>by</w:t>
      </w:r>
      <w:commentRangeStart w:id="1688"/>
      <w:r>
        <w:t xml:space="preserve"> </w:t>
      </w:r>
      <w:r w:rsidR="00254D0E">
        <w:t>5.1</w:t>
      </w:r>
      <w:r w:rsidRPr="00F8661F">
        <w:t xml:space="preserve"> to</w:t>
      </w:r>
      <w:r w:rsidRPr="00C6183A">
        <w:t xml:space="preserve"> </w:t>
      </w:r>
      <w:r w:rsidR="00254D0E">
        <w:t>108</w:t>
      </w:r>
      <w:r w:rsidRPr="00C6183A">
        <w:t>.</w:t>
      </w:r>
      <w:r w:rsidR="00254D0E">
        <w:t>6</w:t>
      </w:r>
      <w:r w:rsidR="00B61121">
        <w:t> </w:t>
      </w:r>
      <w:r>
        <w:t>ft</w:t>
      </w:r>
      <w:r w:rsidRPr="00400E0D">
        <w:rPr>
          <w:vertAlign w:val="superscript"/>
        </w:rPr>
        <w:t>3</w:t>
      </w:r>
      <w:r>
        <w:t>/s</w:t>
      </w:r>
      <w:commentRangeEnd w:id="1688"/>
      <w:proofErr w:type="gramEnd"/>
      <w:r w:rsidR="008E785E">
        <w:rPr>
          <w:rStyle w:val="CommentReference"/>
        </w:rPr>
        <w:commentReference w:id="1688"/>
      </w:r>
      <w:r>
        <w:t xml:space="preserve">. The reduction in flow to constant head cells </w:t>
      </w:r>
      <w:r w:rsidR="00334BE4">
        <w:t xml:space="preserve">is </w:t>
      </w:r>
      <w:r>
        <w:t>attributed to additional groundwater withdrawals in this simulation.</w:t>
      </w:r>
    </w:p>
    <w:p w:rsidR="00400E0D" w:rsidRPr="00FE127C" w:rsidRDefault="0027128B" w:rsidP="00FE127C">
      <w:pPr>
        <w:pStyle w:val="FigureCaption"/>
      </w:pPr>
      <w:bookmarkStart w:id="1689" w:name="_Toc404165508"/>
      <w:r w:rsidRPr="00FE127C">
        <w:t>Maps showing g</w:t>
      </w:r>
      <w:r w:rsidR="00400E0D" w:rsidRPr="00FE127C">
        <w:t xml:space="preserve">roundwater flow into, or out of, constant head cells in the Barnegat </w:t>
      </w:r>
      <w:r w:rsidR="00605377" w:rsidRPr="00FE127C">
        <w:t>Bay</w:t>
      </w:r>
      <w:del w:id="1690" w:author="Author">
        <w:r w:rsidR="00605377" w:rsidRPr="00FE127C" w:rsidDel="00605377">
          <w:delText>–</w:delText>
        </w:r>
      </w:del>
      <w:ins w:id="1691" w:author="Author">
        <w:r w:rsidR="00605377" w:rsidRPr="00FE127C">
          <w:t>-</w:t>
        </w:r>
      </w:ins>
      <w:r w:rsidR="00400E0D" w:rsidRPr="00FE127C">
        <w:t xml:space="preserve">Little Egg Harbor, Great Bay, Atlantic Ocean, and coastal wetlands for </w:t>
      </w:r>
      <w:r w:rsidR="00400E0D" w:rsidRPr="00FE127C">
        <w:rPr>
          <w:rStyle w:val="MultipartFigCap"/>
          <w:i w:val="0"/>
        </w:rPr>
        <w:t>A</w:t>
      </w:r>
      <w:r w:rsidR="00400E0D" w:rsidRPr="00FE127C">
        <w:t xml:space="preserve">, </w:t>
      </w:r>
      <w:proofErr w:type="spellStart"/>
      <w:r w:rsidR="00886A45" w:rsidRPr="00FE127C">
        <w:t>post</w:t>
      </w:r>
      <w:del w:id="1692" w:author="Author">
        <w:r w:rsidR="00886A45" w:rsidRPr="00FE127C" w:rsidDel="00886A45">
          <w:delText>-</w:delText>
        </w:r>
      </w:del>
      <w:r w:rsidR="00400E0D" w:rsidRPr="00FE127C">
        <w:t>development</w:t>
      </w:r>
      <w:proofErr w:type="spellEnd"/>
      <w:r w:rsidR="00400E0D" w:rsidRPr="00FE127C">
        <w:t xml:space="preserve"> withdrawal conditions, and </w:t>
      </w:r>
      <w:r w:rsidR="00400E0D" w:rsidRPr="00FE127C">
        <w:rPr>
          <w:rStyle w:val="MultipartFigCap"/>
          <w:i w:val="0"/>
        </w:rPr>
        <w:t>B</w:t>
      </w:r>
      <w:r w:rsidR="00400E0D" w:rsidRPr="00FE127C">
        <w:t>, maximum-allocation</w:t>
      </w:r>
      <w:r w:rsidR="00400E0D" w:rsidRPr="00FE127C" w:rsidDel="003447E8">
        <w:t xml:space="preserve"> </w:t>
      </w:r>
      <w:r w:rsidR="00400E0D" w:rsidRPr="00FE127C">
        <w:t>withdrawal conditions, Ocean County study area, New Jersey.</w:t>
      </w:r>
      <w:bookmarkEnd w:id="1689"/>
    </w:p>
    <w:p w:rsidR="00400E0D" w:rsidRDefault="00400E0D" w:rsidP="00F70E1E">
      <w:pPr>
        <w:pStyle w:val="Heading1"/>
      </w:pPr>
      <w:bookmarkStart w:id="1693" w:name="_Toc235947769"/>
      <w:bookmarkStart w:id="1694" w:name="_Toc248572019"/>
      <w:bookmarkStart w:id="1695" w:name="_Toc404165467"/>
      <w:commentRangeStart w:id="1696"/>
      <w:r>
        <w:lastRenderedPageBreak/>
        <w:t>Summary</w:t>
      </w:r>
      <w:commentRangeEnd w:id="1696"/>
      <w:r w:rsidR="00BF531C">
        <w:rPr>
          <w:rStyle w:val="CommentReference"/>
          <w:rFonts w:ascii="Times New Roman" w:hAnsi="Times New Roman"/>
          <w:b w:val="0"/>
          <w:bCs w:val="0"/>
          <w:kern w:val="0"/>
        </w:rPr>
        <w:commentReference w:id="1696"/>
      </w:r>
      <w:del w:id="1697" w:author="Author">
        <w:r w:rsidDel="00FA3942">
          <w:delText xml:space="preserve"> and </w:delText>
        </w:r>
        <w:commentRangeStart w:id="1698"/>
        <w:r w:rsidDel="00FA3942">
          <w:delText>Conclusions</w:delText>
        </w:r>
      </w:del>
      <w:bookmarkEnd w:id="1693"/>
      <w:bookmarkEnd w:id="1694"/>
      <w:bookmarkEnd w:id="1695"/>
      <w:commentRangeEnd w:id="1698"/>
      <w:r w:rsidR="00BF531C">
        <w:rPr>
          <w:rStyle w:val="CommentReference"/>
          <w:rFonts w:ascii="Times New Roman" w:hAnsi="Times New Roman"/>
          <w:b w:val="0"/>
          <w:bCs w:val="0"/>
          <w:kern w:val="0"/>
        </w:rPr>
        <w:commentReference w:id="1698"/>
      </w:r>
    </w:p>
    <w:p w:rsidR="00882C5A" w:rsidRDefault="001D3D44" w:rsidP="00F70E1E">
      <w:pPr>
        <w:pStyle w:val="BodyText"/>
      </w:pPr>
      <w:proofErr w:type="gramStart"/>
      <w:ins w:id="1699" w:author="Author">
        <w:r>
          <w:t>Between 1930 and 2000.</w:t>
        </w:r>
        <w:proofErr w:type="gramEnd"/>
        <w:r>
          <w:t xml:space="preserve"> </w:t>
        </w:r>
      </w:ins>
      <w:r w:rsidR="00400E0D">
        <w:t xml:space="preserve">Ocean County </w:t>
      </w:r>
      <w:del w:id="1700" w:author="Author">
        <w:r w:rsidR="00400E0D" w:rsidDel="001D3D44">
          <w:delText>has been</w:delText>
        </w:r>
      </w:del>
      <w:ins w:id="1701" w:author="Author">
        <w:r>
          <w:t>was</w:t>
        </w:r>
      </w:ins>
      <w:r w:rsidR="00400E0D">
        <w:t xml:space="preserve"> the fastest growing area</w:t>
      </w:r>
      <w:r w:rsidR="007813DD">
        <w:t xml:space="preserve"> of New Jersey</w:t>
      </w:r>
      <w:ins w:id="1702" w:author="Author">
        <w:r>
          <w:t>.</w:t>
        </w:r>
      </w:ins>
      <w:del w:id="1703" w:author="Author">
        <w:r w:rsidR="007813DD" w:rsidDel="001D3D44">
          <w:delText xml:space="preserve"> over the past 70 </w:delText>
        </w:r>
        <w:r w:rsidR="00400E0D" w:rsidDel="001D3D44">
          <w:delText>years.</w:delText>
        </w:r>
      </w:del>
      <w:r w:rsidR="00400E0D">
        <w:t xml:space="preserve"> The population of Ocean County </w:t>
      </w:r>
      <w:del w:id="1704" w:author="Author">
        <w:r w:rsidR="00400E0D" w:rsidDel="001D3D44">
          <w:delText xml:space="preserve">has </w:delText>
        </w:r>
      </w:del>
      <w:r w:rsidR="00400E0D">
        <w:t xml:space="preserve">increased from 33,000 in 1930 to more than 510,000 in 2000. As the population increased, </w:t>
      </w:r>
      <w:r w:rsidR="0097727F">
        <w:t xml:space="preserve">rapid </w:t>
      </w:r>
      <w:r w:rsidR="00400E0D">
        <w:t>development of the land led to a conversion of undeveloped/barren, forested, and agricultural land to urban land. Th</w:t>
      </w:r>
      <w:ins w:id="1705" w:author="Author">
        <w:r w:rsidR="000F7AB0">
          <w:t>ese</w:t>
        </w:r>
      </w:ins>
      <w:del w:id="1706" w:author="Author">
        <w:r w:rsidR="00400E0D" w:rsidDel="000F7AB0">
          <w:delText>is</w:delText>
        </w:r>
      </w:del>
      <w:r w:rsidR="00400E0D">
        <w:t xml:space="preserve"> change</w:t>
      </w:r>
      <w:ins w:id="1707" w:author="Author">
        <w:r w:rsidR="000F7AB0">
          <w:t>s</w:t>
        </w:r>
      </w:ins>
      <w:r w:rsidR="00400E0D">
        <w:t xml:space="preserve"> placed additional stresses on the surface-water and groundwater resources in the area. Large withdrawals of surface water and groundwater to supply the needs of the population </w:t>
      </w:r>
      <w:del w:id="1708" w:author="Author">
        <w:r w:rsidR="00400E0D" w:rsidDel="001D3D44">
          <w:delText xml:space="preserve">has </w:delText>
        </w:r>
      </w:del>
      <w:r w:rsidR="00400E0D">
        <w:t xml:space="preserve">affected the freshwater supply in a number of ways, including reduced streamflow, base flow, and total flow of freshwater into the Barnegat </w:t>
      </w:r>
      <w:r w:rsidR="00605377">
        <w:t>Bay</w:t>
      </w:r>
      <w:del w:id="1709" w:author="Author">
        <w:r w:rsidR="00605377" w:rsidDel="00605377">
          <w:delText>–</w:delText>
        </w:r>
      </w:del>
      <w:ins w:id="1710" w:author="Author">
        <w:r w:rsidR="00605377">
          <w:t>-</w:t>
        </w:r>
      </w:ins>
      <w:r w:rsidR="00400E0D">
        <w:t>Little Egg Harbor estuary. These reductions have implications for the health of marine plant and animal life. Groundwater withdrawals from the unconfined Kirkwood-</w:t>
      </w:r>
      <w:proofErr w:type="spellStart"/>
      <w:r w:rsidR="00400E0D">
        <w:t>Cohansey</w:t>
      </w:r>
      <w:proofErr w:type="spellEnd"/>
      <w:r w:rsidR="00400E0D">
        <w:t xml:space="preserve"> aquifer system, the confined Rio Grande water-bearing zone, the Atlantic City 800-foot sand, and the Piney Point aquifer in the Ocea</w:t>
      </w:r>
      <w:r w:rsidR="007813DD">
        <w:t>n County study area exceeded 14 </w:t>
      </w:r>
      <w:r w:rsidR="00400E0D">
        <w:t xml:space="preserve">billion gallons per year </w:t>
      </w:r>
      <w:del w:id="1711" w:author="Author">
        <w:r w:rsidR="00400E0D" w:rsidDel="00DA25FD">
          <w:delText xml:space="preserve">during </w:delText>
        </w:r>
      </w:del>
      <w:ins w:id="1712" w:author="Author">
        <w:r w:rsidR="00DA25FD">
          <w:t xml:space="preserve">from </w:t>
        </w:r>
      </w:ins>
      <w:r w:rsidR="00400E0D">
        <w:t>2001</w:t>
      </w:r>
      <w:del w:id="1713" w:author="Author">
        <w:r w:rsidR="00400E0D" w:rsidDel="00DA25FD">
          <w:delText>–</w:delText>
        </w:r>
      </w:del>
      <w:ins w:id="1714" w:author="Author">
        <w:r w:rsidR="00DA25FD">
          <w:t xml:space="preserve"> to 20</w:t>
        </w:r>
      </w:ins>
      <w:r w:rsidR="00400E0D">
        <w:t>03.</w:t>
      </w:r>
      <w:r w:rsidR="00381E4F">
        <w:t xml:space="preserve"> </w:t>
      </w:r>
      <w:r w:rsidR="00400E0D">
        <w:t>Withdrawals created regional cones of depression in t</w:t>
      </w:r>
      <w:r w:rsidR="00697599">
        <w:t>he confined aquifers.</w:t>
      </w:r>
      <w:commentRangeStart w:id="1715"/>
      <w:r w:rsidR="00697599">
        <w:t xml:space="preserve"> As of 2008</w:t>
      </w:r>
      <w:r w:rsidR="00400E0D">
        <w:t xml:space="preserve">, cones of depression </w:t>
      </w:r>
      <w:del w:id="1716" w:author="Author">
        <w:r w:rsidR="00400E0D" w:rsidDel="000F7AB0">
          <w:delText xml:space="preserve">are </w:delText>
        </w:r>
      </w:del>
      <w:ins w:id="1717" w:author="Author">
        <w:r w:rsidR="000F7AB0">
          <w:t xml:space="preserve">were </w:t>
        </w:r>
      </w:ins>
      <w:r w:rsidR="00400E0D">
        <w:t xml:space="preserve">present </w:t>
      </w:r>
      <w:commentRangeEnd w:id="1715"/>
      <w:r w:rsidR="00275B05">
        <w:rPr>
          <w:rStyle w:val="CommentReference"/>
        </w:rPr>
        <w:commentReference w:id="1715"/>
      </w:r>
      <w:r w:rsidR="00400E0D">
        <w:t>in the Piney Point aquifer near the population center of Toms River Township and in the Rio Grande water-bearing zone, the Atlantic City 800-foot sand, and the Piney Point aquifers</w:t>
      </w:r>
      <w:r w:rsidR="00400E0D" w:rsidRPr="00B92CEF">
        <w:t xml:space="preserve"> </w:t>
      </w:r>
      <w:r w:rsidR="00400E0D">
        <w:t>underlying several boroughs on the barrier island(s) where a large summer population places high demands on the freshwater supply.</w:t>
      </w:r>
    </w:p>
    <w:p w:rsidR="00400E0D" w:rsidRPr="00087C9F" w:rsidRDefault="00400E0D" w:rsidP="00F70E1E">
      <w:pPr>
        <w:pStyle w:val="BodyText"/>
      </w:pPr>
      <w:r>
        <w:t xml:space="preserve">As a result of increasing demand for freshwater in the Ocean County study area, a study was conducted by the U.S. Geological Survey, in cooperation with the New Jersey Department of Environmental Protection, to </w:t>
      </w:r>
      <w:r w:rsidR="00D60387">
        <w:t xml:space="preserve">determine the effects of </w:t>
      </w:r>
      <w:proofErr w:type="spellStart"/>
      <w:r w:rsidR="00886A45">
        <w:t>post</w:t>
      </w:r>
      <w:del w:id="1718" w:author="Author">
        <w:r w:rsidR="00886A45" w:rsidDel="00886A45">
          <w:delText>-</w:delText>
        </w:r>
      </w:del>
      <w:r w:rsidR="00D60387">
        <w:t>development</w:t>
      </w:r>
      <w:proofErr w:type="spellEnd"/>
      <w:r w:rsidR="00D60387">
        <w:t xml:space="preserve"> and maximum-allocation</w:t>
      </w:r>
      <w:r>
        <w:t xml:space="preserve"> groundwater withdrawals on groundwater flow in the Kirkwood-</w:t>
      </w:r>
      <w:proofErr w:type="spellStart"/>
      <w:r>
        <w:t>Cohansey</w:t>
      </w:r>
      <w:proofErr w:type="spellEnd"/>
      <w:r>
        <w:t xml:space="preserve"> aquifer system, the confined Rio Grande water-bearing zone, the Atlantic City 800-foot </w:t>
      </w:r>
      <w:ins w:id="1719" w:author="Author">
        <w:r w:rsidR="00FA3942">
          <w:t xml:space="preserve">(ft) </w:t>
        </w:r>
      </w:ins>
      <w:r>
        <w:t xml:space="preserve">sand, and the Piney Point aquifer. </w:t>
      </w:r>
      <w:r w:rsidR="00FE1D62">
        <w:t>T</w:t>
      </w:r>
      <w:r>
        <w:t xml:space="preserve">he quantity of freshwater discharging into the Barnegat </w:t>
      </w:r>
      <w:r w:rsidR="00605377">
        <w:t>Bay</w:t>
      </w:r>
      <w:del w:id="1720" w:author="Author">
        <w:r w:rsidR="00605377" w:rsidDel="00605377">
          <w:delText>–</w:delText>
        </w:r>
      </w:del>
      <w:ins w:id="1721" w:author="Author">
        <w:r w:rsidR="00605377">
          <w:t>-</w:t>
        </w:r>
      </w:ins>
      <w:r>
        <w:t xml:space="preserve">Little Egg Harbor estuary was </w:t>
      </w:r>
      <w:r w:rsidR="00FE1D62">
        <w:t xml:space="preserve">also </w:t>
      </w:r>
      <w:r w:rsidR="004C7458">
        <w:t>evaluated</w:t>
      </w:r>
      <w:r>
        <w:t>.</w:t>
      </w:r>
    </w:p>
    <w:p w:rsidR="00400E0D" w:rsidRPr="00543AA4" w:rsidRDefault="00400E0D" w:rsidP="00D83314">
      <w:pPr>
        <w:pStyle w:val="BodyText"/>
      </w:pPr>
      <w:r>
        <w:lastRenderedPageBreak/>
        <w:t>A three-dimensional groundwater-flow model of the surficial, unconfined Kirkwood-</w:t>
      </w:r>
      <w:proofErr w:type="spellStart"/>
      <w:r>
        <w:t>Cohansey</w:t>
      </w:r>
      <w:proofErr w:type="spellEnd"/>
      <w:r>
        <w:t xml:space="preserve"> aquifer system</w:t>
      </w:r>
      <w:ins w:id="1722" w:author="Author">
        <w:r w:rsidR="00075495">
          <w:t>,</w:t>
        </w:r>
      </w:ins>
      <w:del w:id="1723" w:author="Author">
        <w:r w:rsidDel="00075495">
          <w:delText>;</w:delText>
        </w:r>
      </w:del>
      <w:r>
        <w:t xml:space="preserve"> the underlying, confined Rio Grande water-bearing zone</w:t>
      </w:r>
      <w:ins w:id="1724" w:author="Author">
        <w:r w:rsidR="00075495">
          <w:t>,</w:t>
        </w:r>
      </w:ins>
      <w:del w:id="1725" w:author="Author">
        <w:r w:rsidDel="00075495">
          <w:delText>;</w:delText>
        </w:r>
      </w:del>
      <w:r>
        <w:t xml:space="preserve"> the Atlantic City 800-foot sand</w:t>
      </w:r>
      <w:ins w:id="1726" w:author="Author">
        <w:r w:rsidR="00CA45FF">
          <w:t>,</w:t>
        </w:r>
      </w:ins>
      <w:del w:id="1727" w:author="Author">
        <w:r w:rsidDel="00CA45FF">
          <w:delText>;</w:delText>
        </w:r>
      </w:del>
      <w:r>
        <w:t xml:space="preserve"> the Piney Point aquifer</w:t>
      </w:r>
      <w:ins w:id="1728" w:author="Author">
        <w:r w:rsidR="00075495">
          <w:t>,</w:t>
        </w:r>
      </w:ins>
      <w:del w:id="1729" w:author="Author">
        <w:r w:rsidDel="00075495">
          <w:delText>;</w:delText>
        </w:r>
      </w:del>
      <w:r>
        <w:t xml:space="preserve"> and the Vincentown aquifer was developed to represent the regional groundwater-flow system in the Ocean County study area. The area was discretized into a grid of 67,42</w:t>
      </w:r>
      <w:r w:rsidR="007813DD">
        <w:t>4 </w:t>
      </w:r>
      <w:r>
        <w:t xml:space="preserve">model cells per layer. The stratigraphy and orientation of aquifers and confining units </w:t>
      </w:r>
      <w:del w:id="1730" w:author="Author">
        <w:r w:rsidR="00587F28" w:rsidDel="00075495">
          <w:delText>are</w:delText>
        </w:r>
        <w:r w:rsidR="007813DD" w:rsidDel="00075495">
          <w:delText xml:space="preserve"> </w:delText>
        </w:r>
      </w:del>
      <w:ins w:id="1731" w:author="Author">
        <w:r w:rsidR="00075495">
          <w:t xml:space="preserve">were </w:t>
        </w:r>
      </w:ins>
      <w:r w:rsidR="007813DD">
        <w:t>represented</w:t>
      </w:r>
      <w:ins w:id="1732" w:author="Author">
        <w:r w:rsidR="00CA45FF">
          <w:t xml:space="preserve"> in the model</w:t>
        </w:r>
      </w:ins>
      <w:r w:rsidR="007813DD">
        <w:t xml:space="preserve"> by 11 </w:t>
      </w:r>
      <w:r>
        <w:t xml:space="preserve">vertical layers. </w:t>
      </w:r>
      <w:r w:rsidR="00A03F39">
        <w:t>The groundwater</w:t>
      </w:r>
      <w:ins w:id="1733" w:author="Author">
        <w:r w:rsidR="00CA45FF">
          <w:t>-</w:t>
        </w:r>
      </w:ins>
      <w:del w:id="1734" w:author="Author">
        <w:r w:rsidR="00A03F39" w:rsidDel="00CA45FF">
          <w:delText xml:space="preserve"> </w:delText>
        </w:r>
      </w:del>
      <w:r w:rsidR="00A03F39">
        <w:t>flow model was designed with five</w:t>
      </w:r>
      <w:r w:rsidR="00A653EC">
        <w:t xml:space="preserve"> steady-state</w:t>
      </w:r>
      <w:r w:rsidR="00A03F39">
        <w:t xml:space="preserve"> stress periods</w:t>
      </w:r>
      <w:ins w:id="1735" w:author="Author">
        <w:r w:rsidR="00CA45FF">
          <w:t>,</w:t>
        </w:r>
      </w:ins>
      <w:r w:rsidR="00A47290">
        <w:t xml:space="preserve"> </w:t>
      </w:r>
      <w:del w:id="1736" w:author="Author">
        <w:r w:rsidR="00A47290" w:rsidDel="00CA45FF">
          <w:delText xml:space="preserve">of </w:delText>
        </w:r>
      </w:del>
      <w:ins w:id="1737" w:author="Author">
        <w:r w:rsidR="00CA45FF">
          <w:t xml:space="preserve">using </w:t>
        </w:r>
      </w:ins>
      <w:r w:rsidR="00A47290">
        <w:t>2</w:t>
      </w:r>
      <w:ins w:id="1738" w:author="Author">
        <w:r w:rsidR="00CA45FF">
          <w:t>,</w:t>
        </w:r>
      </w:ins>
      <w:r w:rsidR="00A47290">
        <w:t xml:space="preserve">000 </w:t>
      </w:r>
      <w:r w:rsidR="00A03F39">
        <w:t>average conditions as</w:t>
      </w:r>
      <w:r w:rsidR="00FC0C7C">
        <w:t xml:space="preserve"> initial conditions</w:t>
      </w:r>
      <w:ins w:id="1739" w:author="Author">
        <w:r w:rsidR="00CA45FF">
          <w:t>,</w:t>
        </w:r>
      </w:ins>
      <w:r w:rsidR="00FC0C7C">
        <w:t xml:space="preserve"> followed by</w:t>
      </w:r>
      <w:r w:rsidR="00A03F39">
        <w:t xml:space="preserve"> 84</w:t>
      </w:r>
      <w:r w:rsidR="007813DD">
        <w:t> </w:t>
      </w:r>
      <w:r w:rsidR="00A653EC">
        <w:t xml:space="preserve">transient </w:t>
      </w:r>
      <w:r w:rsidR="00A03F39">
        <w:t>stress periods representing monthly conditions</w:t>
      </w:r>
      <w:r w:rsidR="00FC0C7C">
        <w:t xml:space="preserve">. </w:t>
      </w:r>
      <w:r w:rsidR="005D4210">
        <w:t xml:space="preserve">The </w:t>
      </w:r>
      <w:r w:rsidR="00D83314">
        <w:t>final</w:t>
      </w:r>
      <w:r w:rsidR="005D4210">
        <w:t xml:space="preserve"> </w:t>
      </w:r>
      <w:r w:rsidR="00915C32">
        <w:t>48 mon</w:t>
      </w:r>
      <w:r w:rsidR="005D4210">
        <w:t xml:space="preserve">thly stress periods of </w:t>
      </w:r>
      <w:r w:rsidR="00D83314">
        <w:t>the</w:t>
      </w:r>
      <w:r w:rsidR="005D4210">
        <w:t xml:space="preserve"> transient simulation represent</w:t>
      </w:r>
      <w:ins w:id="1740" w:author="Author">
        <w:r w:rsidR="00075495">
          <w:t>ed</w:t>
        </w:r>
      </w:ins>
      <w:r w:rsidR="00915C32">
        <w:t xml:space="preserve"> January 2000 through December 2003</w:t>
      </w:r>
      <w:r w:rsidR="005D4210">
        <w:t xml:space="preserve"> </w:t>
      </w:r>
      <w:r w:rsidR="00D83314">
        <w:t>conditions</w:t>
      </w:r>
      <w:r w:rsidR="00CF56F9" w:rsidRPr="00A653EC">
        <w:t>.</w:t>
      </w:r>
      <w:r w:rsidR="00E35ABB" w:rsidRPr="00A653EC">
        <w:t xml:space="preserve"> </w:t>
      </w:r>
      <w:r w:rsidRPr="00543AA4">
        <w:t xml:space="preserve">The transient model was used to quantify changes to the water budget, potentiometric surfaces of the confined aquifers, and reduction in base flow in the Ocean County </w:t>
      </w:r>
      <w:r>
        <w:t xml:space="preserve">study </w:t>
      </w:r>
      <w:r w:rsidRPr="00543AA4">
        <w:t>area resulting from various groundwater</w:t>
      </w:r>
      <w:r>
        <w:t>-</w:t>
      </w:r>
      <w:r w:rsidRPr="00543AA4">
        <w:t>withdrawal scenarios.</w:t>
      </w:r>
      <w:r w:rsidR="00D83314">
        <w:t xml:space="preserve"> A steady-state model of 2000</w:t>
      </w:r>
      <w:del w:id="1741" w:author="Author">
        <w:r w:rsidR="009772CE" w:rsidDel="00075495">
          <w:delText>–</w:delText>
        </w:r>
      </w:del>
      <w:ins w:id="1742" w:author="Author">
        <w:r w:rsidR="00075495">
          <w:t xml:space="preserve"> to </w:t>
        </w:r>
      </w:ins>
      <w:r w:rsidR="00D83314">
        <w:t xml:space="preserve">2003 yearly average conditions was developed to estimate </w:t>
      </w:r>
      <w:r w:rsidR="00761424">
        <w:t xml:space="preserve">particle </w:t>
      </w:r>
      <w:r w:rsidR="00D83314">
        <w:t xml:space="preserve">flow paths and travel time </w:t>
      </w:r>
      <w:r w:rsidR="00761424">
        <w:t>of water</w:t>
      </w:r>
      <w:r w:rsidR="00D83314">
        <w:t xml:space="preserve"> to near-shore wells.</w:t>
      </w:r>
    </w:p>
    <w:p w:rsidR="00882C5A" w:rsidRDefault="000E4734" w:rsidP="000E4734">
      <w:pPr>
        <w:pStyle w:val="BodyText"/>
      </w:pPr>
      <w:r w:rsidRPr="000E4734">
        <w:t>Simulated base flow, water budgets, and groundwater levels during five select</w:t>
      </w:r>
      <w:r w:rsidR="00BD693F">
        <w:t>ed</w:t>
      </w:r>
      <w:r w:rsidRPr="000E4734">
        <w:t xml:space="preserve"> stress periods (64, 73, 77, 80</w:t>
      </w:r>
      <w:ins w:id="1743" w:author="Author">
        <w:r w:rsidR="00FA3942">
          <w:t>,</w:t>
        </w:r>
      </w:ins>
      <w:r w:rsidRPr="000E4734">
        <w:t xml:space="preserve"> and 87) that simulate monthly </w:t>
      </w:r>
      <w:r w:rsidR="006358C4">
        <w:t xml:space="preserve">hydrologic </w:t>
      </w:r>
      <w:r w:rsidRPr="000E4734">
        <w:t xml:space="preserve">conditions representative of November 2001, August </w:t>
      </w:r>
      <w:del w:id="1744" w:author="Author">
        <w:r w:rsidRPr="000E4734" w:rsidDel="00FA3942">
          <w:delText xml:space="preserve">2002, </w:delText>
        </w:r>
      </w:del>
      <w:ins w:id="1745" w:author="Author">
        <w:r w:rsidR="00FA3942">
          <w:t xml:space="preserve">and </w:t>
        </w:r>
      </w:ins>
      <w:r w:rsidRPr="000E4734">
        <w:t xml:space="preserve">December 2002, </w:t>
      </w:r>
      <w:ins w:id="1746" w:author="Author">
        <w:r w:rsidR="00FA3942">
          <w:t xml:space="preserve">and </w:t>
        </w:r>
      </w:ins>
      <w:r w:rsidRPr="000E4734">
        <w:t xml:space="preserve">March </w:t>
      </w:r>
      <w:del w:id="1747" w:author="Author">
        <w:r w:rsidRPr="000E4734" w:rsidDel="00FA3942">
          <w:delText xml:space="preserve">2003 </w:delText>
        </w:r>
      </w:del>
      <w:r w:rsidRPr="000E4734">
        <w:t xml:space="preserve">and October 2003 </w:t>
      </w:r>
      <w:del w:id="1748" w:author="Author">
        <w:r w:rsidRPr="000E4734" w:rsidDel="00CA45FF">
          <w:delText xml:space="preserve">are </w:delText>
        </w:r>
      </w:del>
      <w:ins w:id="1749" w:author="Author">
        <w:r w:rsidR="00CA45FF">
          <w:t>were</w:t>
        </w:r>
        <w:r w:rsidR="00CA45FF" w:rsidRPr="000E4734">
          <w:t xml:space="preserve"> </w:t>
        </w:r>
      </w:ins>
      <w:r w:rsidRPr="000E4734">
        <w:t>used to compare and contrast three distinct gro</w:t>
      </w:r>
      <w:r w:rsidR="009772CE">
        <w:t>undwater withdrawal scenarios—</w:t>
      </w:r>
      <w:r w:rsidR="00E5551D">
        <w:t>no-withdrawal</w:t>
      </w:r>
      <w:r w:rsidRPr="000E4734">
        <w:t xml:space="preserve"> conditions, </w:t>
      </w:r>
      <w:proofErr w:type="spellStart"/>
      <w:r w:rsidR="00886A45">
        <w:t>post</w:t>
      </w:r>
      <w:del w:id="1750" w:author="Author">
        <w:r w:rsidR="00886A45" w:rsidDel="00886A45">
          <w:delText>-</w:delText>
        </w:r>
      </w:del>
      <w:r w:rsidRPr="000E4734">
        <w:t>development</w:t>
      </w:r>
      <w:proofErr w:type="spellEnd"/>
      <w:r w:rsidRPr="000E4734">
        <w:t xml:space="preserve"> withdrawal conditions, and maximum-allocation withdrawal conditions. Examination of these stress periods illustrate</w:t>
      </w:r>
      <w:ins w:id="1751" w:author="Author">
        <w:r w:rsidR="00CA0E5F">
          <w:t>d</w:t>
        </w:r>
      </w:ins>
      <w:del w:id="1752" w:author="Author">
        <w:r w:rsidRPr="000E4734" w:rsidDel="00CA0E5F">
          <w:delText>s</w:delText>
        </w:r>
      </w:del>
      <w:r w:rsidRPr="000E4734">
        <w:t xml:space="preserve"> how the groundwater flow system respond</w:t>
      </w:r>
      <w:ins w:id="1753" w:author="Author">
        <w:r w:rsidR="00CA0E5F">
          <w:t>ed</w:t>
        </w:r>
      </w:ins>
      <w:del w:id="1754" w:author="Author">
        <w:r w:rsidRPr="000E4734" w:rsidDel="00CA0E5F">
          <w:delText>s</w:delText>
        </w:r>
      </w:del>
      <w:r w:rsidRPr="000E4734">
        <w:t xml:space="preserve"> to varying seasonal recharge and </w:t>
      </w:r>
      <w:r w:rsidRPr="00CA0E5F">
        <w:rPr>
          <w:rFonts w:eastAsiaTheme="minorHAnsi"/>
          <w:rPrChange w:id="1755" w:author="Author">
            <w:rPr>
              <w:rFonts w:eastAsiaTheme="minorHAnsi"/>
              <w:sz w:val="22"/>
              <w:szCs w:val="22"/>
            </w:rPr>
          </w:rPrChange>
        </w:rPr>
        <w:t>different withdrawal schemes</w:t>
      </w:r>
      <w:r w:rsidRPr="00CA0E5F">
        <w:t>.</w:t>
      </w:r>
    </w:p>
    <w:p w:rsidR="00882C5A" w:rsidRDefault="000E4734" w:rsidP="000E4734">
      <w:pPr>
        <w:pStyle w:val="BodyText"/>
      </w:pPr>
      <w:r w:rsidRPr="000E4734">
        <w:t xml:space="preserve">During </w:t>
      </w:r>
      <w:r w:rsidR="00E5551D">
        <w:t>no-withdrawal</w:t>
      </w:r>
      <w:r w:rsidRPr="000E4734">
        <w:t xml:space="preserve"> conditions, the largest and most variable component of water entering the groundwater-f</w:t>
      </w:r>
      <w:r w:rsidR="007813DD">
        <w:t xml:space="preserve">low system </w:t>
      </w:r>
      <w:del w:id="1756" w:author="Author">
        <w:r w:rsidR="007813DD" w:rsidDel="00DA51A6">
          <w:delText xml:space="preserve">is </w:delText>
        </w:r>
      </w:del>
      <w:ins w:id="1757" w:author="Author">
        <w:r w:rsidR="00DA51A6">
          <w:t xml:space="preserve">was </w:t>
        </w:r>
      </w:ins>
      <w:r w:rsidR="007813DD">
        <w:t>recharge (0</w:t>
      </w:r>
      <w:del w:id="1758" w:author="Author">
        <w:r w:rsidR="007813DD" w:rsidDel="00075495">
          <w:delText>–</w:delText>
        </w:r>
      </w:del>
      <w:ins w:id="1759" w:author="Author">
        <w:r w:rsidR="00075495">
          <w:t xml:space="preserve"> to </w:t>
        </w:r>
      </w:ins>
      <w:r w:rsidR="007813DD">
        <w:t>2,290 </w:t>
      </w:r>
      <w:ins w:id="1760" w:author="Author">
        <w:r w:rsidR="00FA3942">
          <w:t>cubic feet per second [</w:t>
        </w:r>
      </w:ins>
      <w:r w:rsidRPr="000E4734">
        <w:t>ft</w:t>
      </w:r>
      <w:r w:rsidRPr="000E4734">
        <w:rPr>
          <w:vertAlign w:val="superscript"/>
        </w:rPr>
        <w:t>3</w:t>
      </w:r>
      <w:r w:rsidRPr="000E4734">
        <w:t>/s</w:t>
      </w:r>
      <w:ins w:id="1761" w:author="Author">
        <w:r w:rsidR="00FA3942">
          <w:t>]</w:t>
        </w:r>
      </w:ins>
      <w:r w:rsidRPr="000E4734">
        <w:t>), followed b</w:t>
      </w:r>
      <w:r w:rsidR="007813DD">
        <w:t xml:space="preserve">y net flow into storage </w:t>
      </w:r>
      <w:proofErr w:type="gramStart"/>
      <w:r w:rsidR="007813DD">
        <w:t>(27</w:t>
      </w:r>
      <w:del w:id="1762" w:author="Author">
        <w:r w:rsidR="007813DD" w:rsidDel="00075495">
          <w:delText>–</w:delText>
        </w:r>
      </w:del>
      <w:ins w:id="1763" w:author="Author">
        <w:r w:rsidR="00075495">
          <w:t xml:space="preserve"> to </w:t>
        </w:r>
      </w:ins>
      <w:r w:rsidR="007813DD">
        <w:t>602 </w:t>
      </w:r>
      <w:r w:rsidRPr="000E4734">
        <w:t>ft</w:t>
      </w:r>
      <w:r w:rsidRPr="000E4734">
        <w:rPr>
          <w:vertAlign w:val="superscript"/>
        </w:rPr>
        <w:t>3</w:t>
      </w:r>
      <w:r w:rsidRPr="000E4734">
        <w:t>/s)</w:t>
      </w:r>
      <w:proofErr w:type="gramEnd"/>
      <w:r w:rsidRPr="000E4734">
        <w:t>.</w:t>
      </w:r>
      <w:r w:rsidR="00381E4F">
        <w:t xml:space="preserve"> </w:t>
      </w:r>
      <w:r w:rsidRPr="000E4734">
        <w:t>The largest component of groundwater flow out of the Kirkwood-</w:t>
      </w:r>
      <w:proofErr w:type="spellStart"/>
      <w:r w:rsidRPr="000E4734">
        <w:lastRenderedPageBreak/>
        <w:t>Cohansey</w:t>
      </w:r>
      <w:proofErr w:type="spellEnd"/>
      <w:r w:rsidRPr="000E4734">
        <w:t xml:space="preserve"> aquifer system enter</w:t>
      </w:r>
      <w:del w:id="1764" w:author="Author">
        <w:r w:rsidRPr="000E4734" w:rsidDel="00DA51A6">
          <w:delText>s</w:delText>
        </w:r>
      </w:del>
      <w:ins w:id="1765" w:author="Author">
        <w:r w:rsidR="00DA51A6">
          <w:t>ed</w:t>
        </w:r>
      </w:ins>
      <w:r w:rsidRPr="000E4734">
        <w:t xml:space="preserve"> streams, with net flow ranging from 484</w:t>
      </w:r>
      <w:r w:rsidR="007813DD">
        <w:t xml:space="preserve"> to 1,086 </w:t>
      </w:r>
      <w:r w:rsidRPr="000E4734">
        <w:t>ft</w:t>
      </w:r>
      <w:r w:rsidRPr="000E4734">
        <w:rPr>
          <w:vertAlign w:val="superscript"/>
        </w:rPr>
        <w:t>3</w:t>
      </w:r>
      <w:r w:rsidRPr="000E4734">
        <w:t>/s. Water in the Kirkwood-</w:t>
      </w:r>
      <w:proofErr w:type="spellStart"/>
      <w:r w:rsidRPr="000E4734">
        <w:t>Cohansey</w:t>
      </w:r>
      <w:proofErr w:type="spellEnd"/>
      <w:r w:rsidRPr="000E4734">
        <w:t xml:space="preserve"> aquifer system</w:t>
      </w:r>
      <w:r w:rsidRPr="000E4734" w:rsidDel="005B209D">
        <w:t xml:space="preserve"> </w:t>
      </w:r>
      <w:r w:rsidRPr="000E4734">
        <w:t>enter</w:t>
      </w:r>
      <w:ins w:id="1766" w:author="Author">
        <w:r w:rsidR="00DA51A6">
          <w:t>ed</w:t>
        </w:r>
      </w:ins>
      <w:del w:id="1767" w:author="Author">
        <w:r w:rsidRPr="000E4734" w:rsidDel="00DA51A6">
          <w:delText>s</w:delText>
        </w:r>
      </w:del>
      <w:r w:rsidRPr="000E4734">
        <w:t xml:space="preserve"> storage during high recharge conditions (net flow of 1,043</w:t>
      </w:r>
      <w:r w:rsidR="007813DD">
        <w:t> </w:t>
      </w:r>
      <w:r w:rsidRPr="000E4734">
        <w:t>ft</w:t>
      </w:r>
      <w:r w:rsidRPr="000E4734">
        <w:rPr>
          <w:vertAlign w:val="superscript"/>
        </w:rPr>
        <w:t>3</w:t>
      </w:r>
      <w:r w:rsidRPr="000E4734">
        <w:t>/s in stress period 77), flow</w:t>
      </w:r>
      <w:ins w:id="1768" w:author="Author">
        <w:r w:rsidR="00DA51A6">
          <w:t>ed</w:t>
        </w:r>
      </w:ins>
      <w:del w:id="1769" w:author="Author">
        <w:r w:rsidRPr="000E4734" w:rsidDel="00DA51A6">
          <w:delText>s</w:delText>
        </w:r>
      </w:del>
      <w:r w:rsidRPr="000E4734">
        <w:t xml:space="preserve"> out to constant head cells (107</w:t>
      </w:r>
      <w:del w:id="1770" w:author="Author">
        <w:r w:rsidR="009772CE" w:rsidDel="00075495">
          <w:delText>–</w:delText>
        </w:r>
      </w:del>
      <w:ins w:id="1771" w:author="Author">
        <w:r w:rsidR="00075495">
          <w:t xml:space="preserve"> to </w:t>
        </w:r>
      </w:ins>
      <w:r w:rsidRPr="000E4734">
        <w:t>136</w:t>
      </w:r>
      <w:r w:rsidR="007813DD">
        <w:t> </w:t>
      </w:r>
      <w:r w:rsidRPr="000E4734">
        <w:t>ft</w:t>
      </w:r>
      <w:r w:rsidRPr="000E4734">
        <w:rPr>
          <w:vertAlign w:val="superscript"/>
        </w:rPr>
        <w:t>3</w:t>
      </w:r>
      <w:r w:rsidRPr="000E4734">
        <w:t>/s)</w:t>
      </w:r>
      <w:ins w:id="1772" w:author="Author">
        <w:r w:rsidR="00DA51A6">
          <w:t>,</w:t>
        </w:r>
      </w:ins>
      <w:r w:rsidR="00882C5A">
        <w:t xml:space="preserve"> </w:t>
      </w:r>
      <w:r w:rsidRPr="000E4734">
        <w:t>and</w:t>
      </w:r>
      <w:ins w:id="1773" w:author="Author">
        <w:r w:rsidR="00DA51A6">
          <w:t xml:space="preserve"> also flowed</w:t>
        </w:r>
      </w:ins>
      <w:r w:rsidRPr="000E4734">
        <w:t xml:space="preserve"> out to adjacent layers in the model (9</w:t>
      </w:r>
      <w:del w:id="1774" w:author="Author">
        <w:r w:rsidR="007813DD" w:rsidDel="00075495">
          <w:delText>–</w:delText>
        </w:r>
      </w:del>
      <w:ins w:id="1775" w:author="Author">
        <w:r w:rsidR="00075495">
          <w:t xml:space="preserve"> to </w:t>
        </w:r>
      </w:ins>
      <w:r w:rsidR="007813DD">
        <w:t>27 </w:t>
      </w:r>
      <w:r w:rsidRPr="000E4734">
        <w:t>ft</w:t>
      </w:r>
      <w:r w:rsidRPr="000E4734">
        <w:rPr>
          <w:vertAlign w:val="superscript"/>
        </w:rPr>
        <w:t>3</w:t>
      </w:r>
      <w:r w:rsidRPr="000E4734">
        <w:t>/s) during the examined stress periods. Groundwater flow out to streams, which subsequently discharge</w:t>
      </w:r>
      <w:ins w:id="1776" w:author="Author">
        <w:r w:rsidR="00DA51A6">
          <w:t>d</w:t>
        </w:r>
      </w:ins>
      <w:del w:id="1777" w:author="Author">
        <w:r w:rsidRPr="000E4734" w:rsidDel="00DA51A6">
          <w:delText>s</w:delText>
        </w:r>
      </w:del>
      <w:r w:rsidRPr="000E4734">
        <w:t xml:space="preserve"> into the Barnegat Bay-Little Egg Harbor </w:t>
      </w:r>
      <w:r w:rsidR="007813DD">
        <w:t>estuary, range</w:t>
      </w:r>
      <w:ins w:id="1778" w:author="Author">
        <w:r w:rsidR="00DA51A6">
          <w:t>d</w:t>
        </w:r>
      </w:ins>
      <w:del w:id="1779" w:author="Author">
        <w:r w:rsidR="007813DD" w:rsidDel="00DA51A6">
          <w:delText>s</w:delText>
        </w:r>
      </w:del>
      <w:r w:rsidR="007813DD">
        <w:t xml:space="preserve"> from 326 </w:t>
      </w:r>
      <w:proofErr w:type="gramStart"/>
      <w:r w:rsidR="007813DD">
        <w:t>to 759 </w:t>
      </w:r>
      <w:r w:rsidRPr="000E4734">
        <w:t>ft</w:t>
      </w:r>
      <w:r w:rsidRPr="000E4734">
        <w:rPr>
          <w:vertAlign w:val="superscript"/>
        </w:rPr>
        <w:t>3</w:t>
      </w:r>
      <w:r w:rsidRPr="000E4734">
        <w:t>/s per stress period</w:t>
      </w:r>
      <w:proofErr w:type="gramEnd"/>
      <w:r w:rsidRPr="000E4734">
        <w:t xml:space="preserve"> </w:t>
      </w:r>
      <w:del w:id="1780" w:author="Author">
        <w:r w:rsidRPr="000E4734" w:rsidDel="00DA51A6">
          <w:delText>due to</w:delText>
        </w:r>
      </w:del>
      <w:ins w:id="1781" w:author="Author">
        <w:r w:rsidR="00DA51A6">
          <w:t>based on</w:t>
        </w:r>
      </w:ins>
      <w:r w:rsidRPr="000E4734">
        <w:t xml:space="preserve"> the simulated conditions.</w:t>
      </w:r>
    </w:p>
    <w:p w:rsidR="000E4734" w:rsidRPr="000E4734" w:rsidRDefault="00BF12F0" w:rsidP="000E4734">
      <w:pPr>
        <w:pStyle w:val="BodyText"/>
      </w:pPr>
      <w:r>
        <w:t xml:space="preserve">Compared </w:t>
      </w:r>
      <w:del w:id="1782" w:author="Author">
        <w:r w:rsidDel="006A4274">
          <w:delText xml:space="preserve">to </w:delText>
        </w:r>
      </w:del>
      <w:ins w:id="1783" w:author="Author">
        <w:r w:rsidR="006A4274">
          <w:t xml:space="preserve">with </w:t>
        </w:r>
      </w:ins>
      <w:r>
        <w:t xml:space="preserve">simulated no-withdrawal conditions, </w:t>
      </w:r>
      <w:proofErr w:type="spellStart"/>
      <w:r w:rsidR="00886A45">
        <w:t>post</w:t>
      </w:r>
      <w:del w:id="1784" w:author="Author">
        <w:r w:rsidR="00886A45" w:rsidDel="00886A45">
          <w:delText>-</w:delText>
        </w:r>
      </w:del>
      <w:r w:rsidR="000E4734" w:rsidRPr="000E4734">
        <w:t>development</w:t>
      </w:r>
      <w:proofErr w:type="spellEnd"/>
      <w:r w:rsidR="000E4734" w:rsidRPr="000E4734">
        <w:t xml:space="preserve"> withdrawals reduce</w:t>
      </w:r>
      <w:ins w:id="1785" w:author="Author">
        <w:r w:rsidR="0048124E">
          <w:t>d</w:t>
        </w:r>
      </w:ins>
      <w:r w:rsidR="000E4734" w:rsidRPr="000E4734">
        <w:t xml:space="preserve"> groundwater flow out of the Kirkwood-</w:t>
      </w:r>
      <w:proofErr w:type="spellStart"/>
      <w:r w:rsidR="000E4734" w:rsidRPr="000E4734">
        <w:t>Cohansey</w:t>
      </w:r>
      <w:proofErr w:type="spellEnd"/>
      <w:r w:rsidR="000E4734" w:rsidRPr="000E4734">
        <w:t xml:space="preserve"> aquifer</w:t>
      </w:r>
      <w:r w:rsidR="007813DD">
        <w:t xml:space="preserve"> system into streams (437</w:t>
      </w:r>
      <w:del w:id="1786" w:author="Author">
        <w:r w:rsidR="007813DD" w:rsidDel="00075495">
          <w:delText>–</w:delText>
        </w:r>
      </w:del>
      <w:ins w:id="1787" w:author="Author">
        <w:r w:rsidR="00075495">
          <w:t xml:space="preserve"> to </w:t>
        </w:r>
      </w:ins>
      <w:r w:rsidR="007813DD">
        <w:t>1,025 </w:t>
      </w:r>
      <w:r w:rsidR="000E4734" w:rsidRPr="000E4734">
        <w:t>ft</w:t>
      </w:r>
      <w:r w:rsidR="000E4734" w:rsidRPr="000E4734">
        <w:rPr>
          <w:vertAlign w:val="superscript"/>
        </w:rPr>
        <w:t>3</w:t>
      </w:r>
      <w:r w:rsidR="000E4734" w:rsidRPr="000E4734">
        <w:t>/s combined net flow)</w:t>
      </w:r>
      <w:del w:id="1788" w:author="Author">
        <w:r w:rsidR="000E4734" w:rsidRPr="000E4734" w:rsidDel="0048124E">
          <w:delText>,</w:delText>
        </w:r>
      </w:del>
      <w:r w:rsidR="000E4734" w:rsidRPr="000E4734">
        <w:t xml:space="preserve"> that drain predominantly into the Barnegat </w:t>
      </w:r>
      <w:r w:rsidR="00605377">
        <w:t>Bay</w:t>
      </w:r>
      <w:del w:id="1789" w:author="Author">
        <w:r w:rsidR="00605377" w:rsidDel="00605377">
          <w:delText>–</w:delText>
        </w:r>
      </w:del>
      <w:ins w:id="1790" w:author="Author">
        <w:r w:rsidR="00605377">
          <w:t>-</w:t>
        </w:r>
      </w:ins>
      <w:r w:rsidR="000E4734" w:rsidRPr="000E4734">
        <w:t xml:space="preserve">Little Egg Harbor estuary. </w:t>
      </w:r>
      <w:r w:rsidR="006358C4">
        <w:t>Simulated f</w:t>
      </w:r>
      <w:r w:rsidR="000E4734" w:rsidRPr="000E4734">
        <w:t>low out of the Kirkwood-</w:t>
      </w:r>
      <w:proofErr w:type="spellStart"/>
      <w:r w:rsidR="000E4734" w:rsidRPr="000E4734">
        <w:t>Cohansey</w:t>
      </w:r>
      <w:proofErr w:type="spellEnd"/>
      <w:r w:rsidR="000E4734" w:rsidRPr="000E4734">
        <w:t xml:space="preserve"> aquifer system to constan</w:t>
      </w:r>
      <w:r w:rsidR="007813DD">
        <w:t>t head cells range</w:t>
      </w:r>
      <w:ins w:id="1791" w:author="Author">
        <w:r w:rsidR="0048124E">
          <w:t>d</w:t>
        </w:r>
      </w:ins>
      <w:del w:id="1792" w:author="Author">
        <w:r w:rsidR="007813DD" w:rsidDel="0048124E">
          <w:delText>s</w:delText>
        </w:r>
      </w:del>
      <w:r w:rsidR="007813DD">
        <w:t xml:space="preserve"> from 99</w:t>
      </w:r>
      <w:del w:id="1793" w:author="Author">
        <w:r w:rsidR="007813DD" w:rsidDel="0048124E">
          <w:delText>–</w:delText>
        </w:r>
      </w:del>
      <w:ins w:id="1794" w:author="Author">
        <w:r w:rsidR="0048124E">
          <w:t xml:space="preserve"> to </w:t>
        </w:r>
      </w:ins>
      <w:r w:rsidR="007813DD">
        <w:t>129 </w:t>
      </w:r>
      <w:r w:rsidR="000E4734" w:rsidRPr="000E4734">
        <w:t>ft</w:t>
      </w:r>
      <w:r w:rsidR="000E4734" w:rsidRPr="000E4734">
        <w:rPr>
          <w:vertAlign w:val="superscript"/>
        </w:rPr>
        <w:t>3</w:t>
      </w:r>
      <w:r w:rsidR="000E4734" w:rsidRPr="000E4734">
        <w:t xml:space="preserve">/s. Net </w:t>
      </w:r>
      <w:proofErr w:type="gramStart"/>
      <w:r w:rsidR="000E4734" w:rsidRPr="000E4734">
        <w:t>flow</w:t>
      </w:r>
      <w:proofErr w:type="gramEnd"/>
      <w:r w:rsidR="000E4734" w:rsidRPr="000E4734">
        <w:t xml:space="preserve"> out of the Kirkwood-</w:t>
      </w:r>
      <w:proofErr w:type="spellStart"/>
      <w:r w:rsidR="000E4734" w:rsidRPr="000E4734">
        <w:t>Cohansey</w:t>
      </w:r>
      <w:proofErr w:type="spellEnd"/>
      <w:r w:rsidR="000E4734" w:rsidRPr="000E4734">
        <w:t xml:space="preserve"> aquifer system to ad</w:t>
      </w:r>
      <w:r w:rsidR="007813DD">
        <w:t>jacent layers range</w:t>
      </w:r>
      <w:ins w:id="1795" w:author="Author">
        <w:r w:rsidR="0048124E">
          <w:t>d</w:t>
        </w:r>
      </w:ins>
      <w:del w:id="1796" w:author="Author">
        <w:r w:rsidR="007813DD" w:rsidDel="0048124E">
          <w:delText>s</w:delText>
        </w:r>
      </w:del>
      <w:r w:rsidR="007813DD">
        <w:t xml:space="preserve"> from 33</w:t>
      </w:r>
      <w:del w:id="1797" w:author="Author">
        <w:r w:rsidR="007813DD" w:rsidDel="0048124E">
          <w:delText>–</w:delText>
        </w:r>
      </w:del>
      <w:ins w:id="1798" w:author="Author">
        <w:r w:rsidR="0048124E">
          <w:t xml:space="preserve"> to </w:t>
        </w:r>
      </w:ins>
      <w:r w:rsidR="007813DD">
        <w:t>49 </w:t>
      </w:r>
      <w:r w:rsidR="000E4734" w:rsidRPr="000E4734">
        <w:t>ft</w:t>
      </w:r>
      <w:r w:rsidR="000E4734" w:rsidRPr="000E4734">
        <w:rPr>
          <w:vertAlign w:val="superscript"/>
        </w:rPr>
        <w:t>3</w:t>
      </w:r>
      <w:r w:rsidR="000E4734" w:rsidRPr="000E4734">
        <w:t xml:space="preserve">/s, an increase from </w:t>
      </w:r>
      <w:r w:rsidR="00E5551D">
        <w:t>no-withdrawal</w:t>
      </w:r>
      <w:r w:rsidR="000E4734" w:rsidRPr="000E4734">
        <w:t xml:space="preserve"> conditions.</w:t>
      </w:r>
    </w:p>
    <w:p w:rsidR="000E4734" w:rsidRPr="000E4734" w:rsidRDefault="000E4734" w:rsidP="000E4734">
      <w:pPr>
        <w:pStyle w:val="BodyText"/>
      </w:pPr>
      <w:commentRangeStart w:id="1799"/>
      <w:r w:rsidRPr="000E4734">
        <w:t>Groundwater withdrawals from the Kirkwood-</w:t>
      </w:r>
      <w:proofErr w:type="spellStart"/>
      <w:r w:rsidRPr="000E4734">
        <w:t>Coha</w:t>
      </w:r>
      <w:r w:rsidR="007813DD">
        <w:t>nsey</w:t>
      </w:r>
      <w:proofErr w:type="spellEnd"/>
      <w:r w:rsidR="007813DD">
        <w:t xml:space="preserve"> (24</w:t>
      </w:r>
      <w:del w:id="1800" w:author="Author">
        <w:r w:rsidR="007813DD" w:rsidDel="00075495">
          <w:delText>–</w:delText>
        </w:r>
      </w:del>
      <w:ins w:id="1801" w:author="Author">
        <w:r w:rsidR="00075495">
          <w:t xml:space="preserve"> to </w:t>
        </w:r>
      </w:ins>
      <w:r w:rsidR="007813DD">
        <w:t>42 </w:t>
      </w:r>
      <w:r w:rsidRPr="000E4734">
        <w:t>ft</w:t>
      </w:r>
      <w:r w:rsidRPr="000E4734">
        <w:rPr>
          <w:vertAlign w:val="superscript"/>
        </w:rPr>
        <w:t>3</w:t>
      </w:r>
      <w:r w:rsidRPr="000E4734">
        <w:t>/s) and the Rio</w:t>
      </w:r>
      <w:r w:rsidR="009772CE">
        <w:t xml:space="preserve"> Grande water-bearing zone (0</w:t>
      </w:r>
      <w:del w:id="1802" w:author="Author">
        <w:r w:rsidR="009772CE" w:rsidDel="00075495">
          <w:delText>–</w:delText>
        </w:r>
      </w:del>
      <w:ins w:id="1803" w:author="Author">
        <w:r w:rsidR="00075495">
          <w:t xml:space="preserve"> to </w:t>
        </w:r>
      </w:ins>
      <w:r w:rsidR="007813DD">
        <w:t>0.7 </w:t>
      </w:r>
      <w:r w:rsidRPr="000E4734">
        <w:t>ft</w:t>
      </w:r>
      <w:r w:rsidRPr="000E4734">
        <w:rPr>
          <w:vertAlign w:val="superscript"/>
        </w:rPr>
        <w:t>3</w:t>
      </w:r>
      <w:r w:rsidRPr="000E4734">
        <w:t>/s) produced net flow into the Rio Grande water-bearing zon</w:t>
      </w:r>
      <w:r w:rsidR="007813DD">
        <w:t>e from adjacent layers (0.3</w:t>
      </w:r>
      <w:ins w:id="1804" w:author="Author">
        <w:r w:rsidR="00075495">
          <w:t xml:space="preserve"> to</w:t>
        </w:r>
        <w:r w:rsidR="00075495" w:rsidDel="00075495">
          <w:t xml:space="preserve"> </w:t>
        </w:r>
      </w:ins>
      <w:del w:id="1805" w:author="Author">
        <w:r w:rsidR="007813DD" w:rsidDel="00075495">
          <w:delText>–</w:delText>
        </w:r>
      </w:del>
      <w:r w:rsidR="007813DD">
        <w:t>0.7 </w:t>
      </w:r>
      <w:r w:rsidRPr="000E4734">
        <w:t>ft</w:t>
      </w:r>
      <w:r w:rsidRPr="000E4734">
        <w:rPr>
          <w:vertAlign w:val="superscript"/>
        </w:rPr>
        <w:t>3</w:t>
      </w:r>
      <w:r w:rsidRPr="000E4734">
        <w:t xml:space="preserve">/s). Groundwater withdrawals from the Atlantic City 800-foot sand </w:t>
      </w:r>
      <w:proofErr w:type="gramStart"/>
      <w:r w:rsidRPr="000E4734">
        <w:t>(12</w:t>
      </w:r>
      <w:ins w:id="1806" w:author="Author">
        <w:r w:rsidR="00075495">
          <w:t xml:space="preserve"> to</w:t>
        </w:r>
        <w:r w:rsidR="00075495" w:rsidRPr="000E4734" w:rsidDel="00075495">
          <w:t xml:space="preserve"> </w:t>
        </w:r>
      </w:ins>
      <w:del w:id="1807" w:author="Author">
        <w:r w:rsidRPr="000E4734" w:rsidDel="00075495">
          <w:delText>–</w:delText>
        </w:r>
      </w:del>
      <w:r w:rsidRPr="000E4734">
        <w:t>30</w:t>
      </w:r>
      <w:r w:rsidR="007813DD">
        <w:t> </w:t>
      </w:r>
      <w:r w:rsidRPr="000E4734">
        <w:t>ft</w:t>
      </w:r>
      <w:r w:rsidRPr="000E4734">
        <w:rPr>
          <w:vertAlign w:val="superscript"/>
        </w:rPr>
        <w:t>3</w:t>
      </w:r>
      <w:r w:rsidRPr="000E4734">
        <w:t>/s)</w:t>
      </w:r>
      <w:proofErr w:type="gramEnd"/>
      <w:r w:rsidRPr="000E4734">
        <w:t xml:space="preserve"> created flow into this aquifer from other layers (1</w:t>
      </w:r>
      <w:r w:rsidR="007813DD">
        <w:t>5</w:t>
      </w:r>
      <w:ins w:id="1808" w:author="Author">
        <w:r w:rsidR="00075495">
          <w:t xml:space="preserve"> to</w:t>
        </w:r>
        <w:r w:rsidR="00075495" w:rsidDel="00075495">
          <w:t xml:space="preserve"> </w:t>
        </w:r>
      </w:ins>
      <w:del w:id="1809" w:author="Author">
        <w:r w:rsidR="007813DD" w:rsidDel="00075495">
          <w:delText>–</w:delText>
        </w:r>
      </w:del>
      <w:r w:rsidR="007813DD">
        <w:t>21 </w:t>
      </w:r>
      <w:r w:rsidRPr="000E4734">
        <w:t>ft</w:t>
      </w:r>
      <w:r w:rsidRPr="000E4734">
        <w:rPr>
          <w:vertAlign w:val="superscript"/>
        </w:rPr>
        <w:t>3</w:t>
      </w:r>
      <w:r w:rsidRPr="000E4734">
        <w:t xml:space="preserve">/s). Withdrawals from the Piney Point aquifer during </w:t>
      </w:r>
      <w:proofErr w:type="spellStart"/>
      <w:r w:rsidR="00886A45">
        <w:t>post</w:t>
      </w:r>
      <w:del w:id="1810" w:author="Author">
        <w:r w:rsidR="00886A45" w:rsidDel="00886A45">
          <w:delText>-</w:delText>
        </w:r>
      </w:del>
      <w:r w:rsidRPr="000E4734">
        <w:t>development</w:t>
      </w:r>
      <w:proofErr w:type="spellEnd"/>
      <w:r w:rsidR="007813DD">
        <w:t xml:space="preserve"> withdrawal conditions </w:t>
      </w:r>
      <w:proofErr w:type="gramStart"/>
      <w:r w:rsidR="007813DD">
        <w:t>(3.7</w:t>
      </w:r>
      <w:ins w:id="1811" w:author="Author">
        <w:r w:rsidR="00075495">
          <w:t xml:space="preserve"> to</w:t>
        </w:r>
        <w:r w:rsidR="00075495" w:rsidDel="00075495">
          <w:t xml:space="preserve"> </w:t>
        </w:r>
      </w:ins>
      <w:del w:id="1812" w:author="Author">
        <w:r w:rsidR="007813DD" w:rsidDel="00075495">
          <w:delText>–</w:delText>
        </w:r>
      </w:del>
      <w:r w:rsidR="007813DD">
        <w:t>7.5 </w:t>
      </w:r>
      <w:r w:rsidRPr="000E4734">
        <w:t>ft</w:t>
      </w:r>
      <w:r w:rsidRPr="000E4734">
        <w:rPr>
          <w:vertAlign w:val="superscript"/>
        </w:rPr>
        <w:t>3</w:t>
      </w:r>
      <w:r w:rsidRPr="000E4734">
        <w:t>/s)</w:t>
      </w:r>
      <w:proofErr w:type="gramEnd"/>
      <w:r w:rsidRPr="000E4734">
        <w:t xml:space="preserve"> result</w:t>
      </w:r>
      <w:ins w:id="1813" w:author="Author">
        <w:r w:rsidR="0048124E">
          <w:t>ed</w:t>
        </w:r>
      </w:ins>
      <w:r w:rsidRPr="000E4734">
        <w:t xml:space="preserve"> in increased net groundwater flow into the aquifer from other layers (3.8</w:t>
      </w:r>
      <w:ins w:id="1814" w:author="Author">
        <w:r w:rsidR="00075495">
          <w:t xml:space="preserve"> to</w:t>
        </w:r>
        <w:r w:rsidR="00075495" w:rsidDel="00075495">
          <w:t xml:space="preserve"> </w:t>
        </w:r>
      </w:ins>
      <w:del w:id="1815" w:author="Author">
        <w:r w:rsidR="007813DD" w:rsidDel="00075495">
          <w:delText>–</w:delText>
        </w:r>
      </w:del>
      <w:r w:rsidR="007813DD">
        <w:t>4.7 </w:t>
      </w:r>
      <w:r w:rsidRPr="000E4734">
        <w:t>ft</w:t>
      </w:r>
      <w:r w:rsidRPr="000E4734">
        <w:rPr>
          <w:vertAlign w:val="superscript"/>
        </w:rPr>
        <w:t>3</w:t>
      </w:r>
      <w:r w:rsidRPr="000E4734">
        <w:t xml:space="preserve">/s). Groundwater withdrawals from all confined aquifers </w:t>
      </w:r>
      <w:del w:id="1816" w:author="Author">
        <w:r w:rsidRPr="000E4734" w:rsidDel="0048124E">
          <w:delText xml:space="preserve">are </w:delText>
        </w:r>
      </w:del>
      <w:ins w:id="1817" w:author="Author">
        <w:r w:rsidR="0048124E">
          <w:t>were</w:t>
        </w:r>
        <w:r w:rsidR="0048124E" w:rsidRPr="000E4734">
          <w:t xml:space="preserve"> </w:t>
        </w:r>
      </w:ins>
      <w:r w:rsidRPr="000E4734">
        <w:t xml:space="preserve">largest during </w:t>
      </w:r>
      <w:r w:rsidR="002F443E">
        <w:t>s</w:t>
      </w:r>
      <w:r w:rsidR="00740B2B">
        <w:t>tress period 73 (August 2002 recharge)</w:t>
      </w:r>
      <w:del w:id="1818" w:author="Author">
        <w:r w:rsidRPr="000E4734" w:rsidDel="0048124E">
          <w:delText>, of the five stress periods examined,</w:delText>
        </w:r>
      </w:del>
      <w:r w:rsidRPr="000E4734">
        <w:t xml:space="preserve"> which cause</w:t>
      </w:r>
      <w:ins w:id="1819" w:author="Author">
        <w:r w:rsidR="0048124E">
          <w:t>d</w:t>
        </w:r>
      </w:ins>
      <w:del w:id="1820" w:author="Author">
        <w:r w:rsidRPr="000E4734" w:rsidDel="0048124E">
          <w:delText>s</w:delText>
        </w:r>
      </w:del>
      <w:r w:rsidRPr="000E4734">
        <w:t xml:space="preserve"> the largest in flow from storage and other layers in the confined aquifers</w:t>
      </w:r>
      <w:ins w:id="1821" w:author="Author">
        <w:r w:rsidR="0048124E" w:rsidRPr="000E4734">
          <w:t xml:space="preserve"> of the five stress periods examined</w:t>
        </w:r>
      </w:ins>
      <w:r w:rsidRPr="000E4734">
        <w:t>.</w:t>
      </w:r>
      <w:commentRangeEnd w:id="1799"/>
      <w:r w:rsidR="0048124E">
        <w:rPr>
          <w:rStyle w:val="CommentReference"/>
        </w:rPr>
        <w:commentReference w:id="1799"/>
      </w:r>
    </w:p>
    <w:p w:rsidR="00882C5A" w:rsidRDefault="00886A45" w:rsidP="000E4734">
      <w:pPr>
        <w:pStyle w:val="BodyText"/>
      </w:pPr>
      <w:proofErr w:type="spellStart"/>
      <w:r>
        <w:t>Post</w:t>
      </w:r>
      <w:del w:id="1822" w:author="Author">
        <w:r w:rsidDel="00886A45">
          <w:delText>-</w:delText>
        </w:r>
      </w:del>
      <w:r w:rsidR="000E4734" w:rsidRPr="000E4734">
        <w:t>development</w:t>
      </w:r>
      <w:proofErr w:type="spellEnd"/>
      <w:r w:rsidR="000E4734" w:rsidRPr="000E4734">
        <w:t xml:space="preserve"> withdrawal conditions cause</w:t>
      </w:r>
      <w:ins w:id="1823" w:author="Author">
        <w:r w:rsidR="006C57BA">
          <w:t>d</w:t>
        </w:r>
      </w:ins>
      <w:r w:rsidR="000E4734" w:rsidRPr="000E4734">
        <w:t xml:space="preserve"> base-flow reductions at all streamflow-gaging stations in the Ocean County study area; 6 of the 12 station</w:t>
      </w:r>
      <w:r w:rsidR="007813DD">
        <w:t>s had reductions of less than 1 </w:t>
      </w:r>
      <w:r w:rsidR="000E4734" w:rsidRPr="000E4734">
        <w:t>ft</w:t>
      </w:r>
      <w:r w:rsidR="000E4734" w:rsidRPr="000E4734">
        <w:rPr>
          <w:vertAlign w:val="superscript"/>
        </w:rPr>
        <w:t>3</w:t>
      </w:r>
      <w:r w:rsidR="000E4734" w:rsidRPr="000E4734">
        <w:t xml:space="preserve">/s. The </w:t>
      </w:r>
      <w:r w:rsidR="000E4734" w:rsidRPr="000E4734">
        <w:lastRenderedPageBreak/>
        <w:t>largest reduction in base flow between the two simulations occurred at streamflow-gaging station Toms River near Toms River, N.J. (01408500)</w:t>
      </w:r>
      <w:del w:id="1824" w:author="Author">
        <w:r w:rsidR="000E4734" w:rsidRPr="000E4734" w:rsidDel="006C57BA">
          <w:delText>,</w:delText>
        </w:r>
      </w:del>
      <w:r w:rsidR="000E4734" w:rsidRPr="000E4734">
        <w:t xml:space="preserve"> which had a minimum decre</w:t>
      </w:r>
      <w:r w:rsidR="007813DD">
        <w:t xml:space="preserve">ase of 6.8 and a maximum </w:t>
      </w:r>
      <w:proofErr w:type="gramStart"/>
      <w:r w:rsidR="007813DD">
        <w:t>of 9.5 </w:t>
      </w:r>
      <w:r w:rsidR="000E4734" w:rsidRPr="000E4734">
        <w:t>ft</w:t>
      </w:r>
      <w:r w:rsidR="000E4734" w:rsidRPr="000E4734">
        <w:rPr>
          <w:vertAlign w:val="superscript"/>
        </w:rPr>
        <w:t>3</w:t>
      </w:r>
      <w:r w:rsidR="000E4734" w:rsidRPr="000E4734">
        <w:t>/s</w:t>
      </w:r>
      <w:proofErr w:type="gramEnd"/>
      <w:r w:rsidR="000E4734" w:rsidRPr="000E4734">
        <w:t xml:space="preserve">. The percent reduction in base flow from </w:t>
      </w:r>
      <w:r w:rsidR="00E5551D">
        <w:t>no-withdrawal</w:t>
      </w:r>
      <w:r w:rsidR="000E4734" w:rsidRPr="000E4734">
        <w:t xml:space="preserve"> to </w:t>
      </w:r>
      <w:proofErr w:type="spellStart"/>
      <w:r>
        <w:t>post</w:t>
      </w:r>
      <w:del w:id="1825" w:author="Author">
        <w:r w:rsidDel="00886A45">
          <w:delText>-</w:delText>
        </w:r>
      </w:del>
      <w:r w:rsidR="000E4734" w:rsidRPr="000E4734">
        <w:t>development</w:t>
      </w:r>
      <w:proofErr w:type="spellEnd"/>
      <w:r w:rsidR="000E4734" w:rsidRPr="000E4734">
        <w:t xml:space="preserve"> withdrawal conditions </w:t>
      </w:r>
      <w:del w:id="1826" w:author="Author">
        <w:r w:rsidR="000E4734" w:rsidRPr="000E4734" w:rsidDel="00872885">
          <w:delText>indicate</w:delText>
        </w:r>
        <w:r w:rsidR="000E4734" w:rsidRPr="000E4734" w:rsidDel="006C57BA">
          <w:delText>s</w:delText>
        </w:r>
        <w:r w:rsidR="000E4734" w:rsidRPr="000E4734" w:rsidDel="00872885">
          <w:delText xml:space="preserve"> that</w:delText>
        </w:r>
      </w:del>
      <w:ins w:id="1827" w:author="Author">
        <w:r w:rsidR="00872885">
          <w:t>was less than 9 percent at</w:t>
        </w:r>
      </w:ins>
      <w:r w:rsidR="000E4734" w:rsidRPr="000E4734">
        <w:t xml:space="preserve"> all streamflow-gaging stations</w:t>
      </w:r>
      <w:ins w:id="1828" w:author="Author">
        <w:r w:rsidR="00872885">
          <w:t>.</w:t>
        </w:r>
      </w:ins>
      <w:del w:id="1829" w:author="Author">
        <w:r w:rsidR="000E4734" w:rsidRPr="000E4734" w:rsidDel="00872885">
          <w:delText xml:space="preserve"> had less than a 9-percent reduction.</w:delText>
        </w:r>
      </w:del>
    </w:p>
    <w:p w:rsidR="000E4734" w:rsidRPr="000E4734" w:rsidRDefault="000E4734" w:rsidP="000E4734">
      <w:pPr>
        <w:pStyle w:val="BodyText"/>
      </w:pPr>
      <w:r w:rsidRPr="000E4734">
        <w:t xml:space="preserve">Simulation of </w:t>
      </w:r>
      <w:proofErr w:type="spellStart"/>
      <w:r w:rsidR="00886A45">
        <w:t>post</w:t>
      </w:r>
      <w:del w:id="1830" w:author="Author">
        <w:r w:rsidR="00886A45" w:rsidDel="00886A45">
          <w:delText>-</w:delText>
        </w:r>
      </w:del>
      <w:r w:rsidRPr="000E4734">
        <w:t>development</w:t>
      </w:r>
      <w:proofErr w:type="spellEnd"/>
      <w:r w:rsidRPr="000E4734">
        <w:t xml:space="preserve"> withdrawal conditions indicate</w:t>
      </w:r>
      <w:ins w:id="1831" w:author="Author">
        <w:r w:rsidR="00805F0F">
          <w:t>d</w:t>
        </w:r>
      </w:ins>
      <w:r w:rsidRPr="000E4734">
        <w:t xml:space="preserve"> that during </w:t>
      </w:r>
      <w:r w:rsidR="002F443E">
        <w:t>stress period 64 (</w:t>
      </w:r>
      <w:r w:rsidRPr="000E4734">
        <w:t>November 2001</w:t>
      </w:r>
      <w:r w:rsidR="002F443E">
        <w:t xml:space="preserve"> recharge)</w:t>
      </w:r>
      <w:r w:rsidRPr="000E4734">
        <w:t xml:space="preserve">, base flow from all streams that flow into the Barnegat </w:t>
      </w:r>
      <w:r w:rsidR="00605377">
        <w:t>Bay</w:t>
      </w:r>
      <w:del w:id="1832" w:author="Author">
        <w:r w:rsidR="00605377" w:rsidDel="00605377">
          <w:delText>–</w:delText>
        </w:r>
      </w:del>
      <w:ins w:id="1833" w:author="Author">
        <w:r w:rsidR="00605377">
          <w:t>-</w:t>
        </w:r>
      </w:ins>
      <w:r w:rsidR="007813DD">
        <w:t>Little Egg Harbor estuary (287 </w:t>
      </w:r>
      <w:r w:rsidRPr="000E4734">
        <w:t>ft</w:t>
      </w:r>
      <w:r w:rsidRPr="000E4734">
        <w:rPr>
          <w:vertAlign w:val="superscript"/>
        </w:rPr>
        <w:t>3</w:t>
      </w:r>
      <w:r w:rsidRPr="000E4734">
        <w:t xml:space="preserve">/s) </w:t>
      </w:r>
      <w:del w:id="1834" w:author="Author">
        <w:r w:rsidRPr="000E4734" w:rsidDel="00805F0F">
          <w:delText xml:space="preserve">is </w:delText>
        </w:r>
      </w:del>
      <w:ins w:id="1835" w:author="Author">
        <w:r w:rsidR="00805F0F">
          <w:t>was</w:t>
        </w:r>
        <w:r w:rsidR="00805F0F" w:rsidRPr="000E4734">
          <w:t xml:space="preserve"> </w:t>
        </w:r>
      </w:ins>
      <w:r w:rsidRPr="000E4734">
        <w:t xml:space="preserve">less than half of </w:t>
      </w:r>
      <w:r w:rsidR="00AF5542">
        <w:t>base</w:t>
      </w:r>
      <w:r w:rsidR="00C10AD4">
        <w:t xml:space="preserve"> </w:t>
      </w:r>
      <w:r w:rsidR="00AF5542">
        <w:t>flow simulated for</w:t>
      </w:r>
      <w:r w:rsidRPr="000E4734">
        <w:t xml:space="preserve"> </w:t>
      </w:r>
      <w:r w:rsidR="005E7D64">
        <w:t>stress period 77 (</w:t>
      </w:r>
      <w:r w:rsidRPr="000E4734">
        <w:t xml:space="preserve">December 2002 </w:t>
      </w:r>
      <w:r w:rsidR="005E7D64">
        <w:t xml:space="preserve">recharge) </w:t>
      </w:r>
      <w:r w:rsidR="007813DD">
        <w:t>(710 </w:t>
      </w:r>
      <w:r w:rsidRPr="000E4734">
        <w:t>ft</w:t>
      </w:r>
      <w:r w:rsidRPr="000E4734">
        <w:rPr>
          <w:vertAlign w:val="superscript"/>
        </w:rPr>
        <w:t>3</w:t>
      </w:r>
      <w:r w:rsidRPr="000E4734">
        <w:t xml:space="preserve">/s) as a result of a much lower recharge rate and larger withdrawals. </w:t>
      </w:r>
      <w:ins w:id="1836" w:author="Author">
        <w:r w:rsidR="00805F0F">
          <w:t xml:space="preserve">When compared </w:t>
        </w:r>
        <w:r w:rsidR="006A4274">
          <w:t xml:space="preserve">with </w:t>
        </w:r>
        <w:del w:id="1837" w:author="Author">
          <w:r w:rsidR="00805F0F" w:rsidDel="006A4274">
            <w:delText xml:space="preserve">to </w:delText>
          </w:r>
        </w:del>
        <w:r w:rsidR="00805F0F">
          <w:t xml:space="preserve">no-withdrawal conditions, </w:t>
        </w:r>
      </w:ins>
      <w:del w:id="1838" w:author="Author">
        <w:r w:rsidRPr="000E4734" w:rsidDel="00805F0F">
          <w:delText>P</w:delText>
        </w:r>
      </w:del>
      <w:proofErr w:type="spellStart"/>
      <w:ins w:id="1839" w:author="Author">
        <w:r w:rsidR="00805F0F">
          <w:t>p</w:t>
        </w:r>
      </w:ins>
      <w:r w:rsidRPr="000E4734">
        <w:t>ost</w:t>
      </w:r>
      <w:del w:id="1840" w:author="Author">
        <w:r w:rsidRPr="000E4734" w:rsidDel="00886A45">
          <w:delText>-</w:delText>
        </w:r>
      </w:del>
      <w:r w:rsidRPr="000E4734">
        <w:t>development</w:t>
      </w:r>
      <w:proofErr w:type="spellEnd"/>
      <w:r w:rsidRPr="000E4734">
        <w:t xml:space="preserve"> withdrawal conditions, </w:t>
      </w:r>
      <w:del w:id="1841" w:author="Author">
        <w:r w:rsidRPr="000E4734" w:rsidDel="00805F0F">
          <w:delText xml:space="preserve">as compared to </w:delText>
        </w:r>
        <w:r w:rsidR="00E5551D" w:rsidDel="00805F0F">
          <w:delText>no-withdrawal</w:delText>
        </w:r>
        <w:r w:rsidRPr="000E4734" w:rsidDel="00805F0F">
          <w:delText xml:space="preserve"> conditions, indicate</w:delText>
        </w:r>
      </w:del>
      <w:ins w:id="1842" w:author="Author">
        <w:r w:rsidR="00805F0F">
          <w:t>resulted in</w:t>
        </w:r>
      </w:ins>
      <w:r w:rsidRPr="000E4734">
        <w:t xml:space="preserve"> </w:t>
      </w:r>
      <w:del w:id="1843" w:author="Author">
        <w:r w:rsidRPr="000E4734" w:rsidDel="00805F0F">
          <w:delText xml:space="preserve">a </w:delText>
        </w:r>
      </w:del>
      <w:r w:rsidRPr="000E4734">
        <w:t>reduction</w:t>
      </w:r>
      <w:ins w:id="1844" w:author="Author">
        <w:r w:rsidR="00805F0F">
          <w:t>s</w:t>
        </w:r>
      </w:ins>
      <w:r w:rsidRPr="000E4734">
        <w:t xml:space="preserve"> in base flow reaching the Barnegat </w:t>
      </w:r>
      <w:r w:rsidR="00605377">
        <w:t>Bay</w:t>
      </w:r>
      <w:del w:id="1845" w:author="Author">
        <w:r w:rsidR="00605377" w:rsidDel="00605377">
          <w:delText>–</w:delText>
        </w:r>
      </w:del>
      <w:ins w:id="1846" w:author="Author">
        <w:r w:rsidR="00605377">
          <w:t>-</w:t>
        </w:r>
      </w:ins>
      <w:r w:rsidRPr="000E4734">
        <w:t xml:space="preserve">Little Egg Harbor estuary </w:t>
      </w:r>
      <w:del w:id="1847" w:author="Author">
        <w:r w:rsidRPr="000E4734" w:rsidDel="00805F0F">
          <w:delText xml:space="preserve">during </w:delText>
        </w:r>
        <w:r w:rsidR="005E7D64" w:rsidDel="00805F0F">
          <w:delText>stress period 64 (</w:delText>
        </w:r>
        <w:r w:rsidRPr="000E4734" w:rsidDel="00805F0F">
          <w:delText xml:space="preserve">November 2001 </w:delText>
        </w:r>
        <w:r w:rsidR="005E7D64" w:rsidDel="00805F0F">
          <w:delText xml:space="preserve">recharge) </w:delText>
        </w:r>
      </w:del>
      <w:r w:rsidR="007813DD">
        <w:t>of 39 </w:t>
      </w:r>
      <w:r w:rsidRPr="000E4734">
        <w:t>ft</w:t>
      </w:r>
      <w:r w:rsidRPr="000E4734">
        <w:rPr>
          <w:vertAlign w:val="superscript"/>
        </w:rPr>
        <w:t>3</w:t>
      </w:r>
      <w:r w:rsidR="007813DD">
        <w:t>/s (12</w:t>
      </w:r>
      <w:r w:rsidR="00C8668C">
        <w:t xml:space="preserve"> percent</w:t>
      </w:r>
      <w:r w:rsidR="007813DD">
        <w:t>)</w:t>
      </w:r>
      <w:ins w:id="1848" w:author="Author">
        <w:r w:rsidR="00805F0F">
          <w:t xml:space="preserve"> </w:t>
        </w:r>
        <w:r w:rsidR="00805F0F" w:rsidRPr="000E4734">
          <w:t xml:space="preserve">during </w:t>
        </w:r>
        <w:r w:rsidR="00805F0F">
          <w:t>stress period 64 (</w:t>
        </w:r>
        <w:r w:rsidR="00805F0F" w:rsidRPr="000E4734">
          <w:t xml:space="preserve">November 2001 </w:t>
        </w:r>
        <w:r w:rsidR="00805F0F">
          <w:t>recharge)</w:t>
        </w:r>
      </w:ins>
      <w:r w:rsidR="007813DD">
        <w:t>, and 49 </w:t>
      </w:r>
      <w:r w:rsidRPr="000E4734">
        <w:t>ft</w:t>
      </w:r>
      <w:r w:rsidRPr="000E4734">
        <w:rPr>
          <w:vertAlign w:val="superscript"/>
        </w:rPr>
        <w:t>3</w:t>
      </w:r>
      <w:r w:rsidRPr="000E4734">
        <w:t>/s (6.4</w:t>
      </w:r>
      <w:r w:rsidR="00C8668C">
        <w:t xml:space="preserve"> percent</w:t>
      </w:r>
      <w:r w:rsidRPr="000E4734">
        <w:t xml:space="preserve">) during </w:t>
      </w:r>
      <w:r w:rsidR="005E7D64">
        <w:t>stress period 77</w:t>
      </w:r>
      <w:r w:rsidR="00E03311">
        <w:t xml:space="preserve"> </w:t>
      </w:r>
      <w:r w:rsidR="005E7D64">
        <w:t>(</w:t>
      </w:r>
      <w:r w:rsidRPr="000E4734">
        <w:t>December 2002</w:t>
      </w:r>
      <w:r w:rsidR="005E7D64">
        <w:t xml:space="preserve"> recharge)</w:t>
      </w:r>
      <w:del w:id="1849" w:author="Author">
        <w:r w:rsidRPr="000E4734" w:rsidDel="00805F0F">
          <w:delText>, due to groundwater withdrawals</w:delText>
        </w:r>
      </w:del>
      <w:r w:rsidRPr="000E4734">
        <w:t>.</w:t>
      </w:r>
    </w:p>
    <w:p w:rsidR="00882C5A" w:rsidDel="006A4274" w:rsidRDefault="000E4734" w:rsidP="000E4734">
      <w:pPr>
        <w:pStyle w:val="BodyText"/>
        <w:rPr>
          <w:del w:id="1850" w:author="Author"/>
          <w:rFonts w:eastAsiaTheme="minorHAnsi"/>
        </w:rPr>
      </w:pPr>
      <w:r w:rsidRPr="000E4734">
        <w:rPr>
          <w:rFonts w:eastAsiaTheme="minorHAnsi"/>
        </w:rPr>
        <w:t>The simulated potentiometric surface of the Rio Grande water-bearing zone during stress periods 73 and 80</w:t>
      </w:r>
      <w:del w:id="1851" w:author="Author">
        <w:r w:rsidRPr="000E4734" w:rsidDel="00A0535C">
          <w:rPr>
            <w:rFonts w:eastAsiaTheme="minorHAnsi"/>
          </w:rPr>
          <w:delText>, indicates substantial declines</w:delText>
        </w:r>
      </w:del>
      <w:ins w:id="1852" w:author="Author">
        <w:r w:rsidR="00A0535C">
          <w:rPr>
            <w:rFonts w:eastAsiaTheme="minorHAnsi"/>
          </w:rPr>
          <w:t xml:space="preserve"> declined substantially as a result of the change</w:t>
        </w:r>
      </w:ins>
      <w:r w:rsidRPr="000E4734">
        <w:rPr>
          <w:rFonts w:eastAsiaTheme="minorHAnsi"/>
        </w:rPr>
        <w:t xml:space="preserve"> from </w:t>
      </w:r>
      <w:r w:rsidR="00E5551D">
        <w:rPr>
          <w:rFonts w:eastAsiaTheme="minorHAnsi"/>
        </w:rPr>
        <w:t>no-withdrawal</w:t>
      </w:r>
      <w:r w:rsidRPr="000E4734">
        <w:rPr>
          <w:rFonts w:eastAsiaTheme="minorHAnsi"/>
        </w:rPr>
        <w:t xml:space="preserve"> conditions to </w:t>
      </w:r>
      <w:proofErr w:type="spellStart"/>
      <w:r w:rsidR="00886A45">
        <w:t>post</w:t>
      </w:r>
      <w:del w:id="1853" w:author="Author">
        <w:r w:rsidR="00886A45" w:rsidDel="00886A45">
          <w:delText>-</w:delText>
        </w:r>
      </w:del>
      <w:r w:rsidRPr="000E4734">
        <w:rPr>
          <w:rFonts w:eastAsiaTheme="minorHAnsi"/>
        </w:rPr>
        <w:t>development</w:t>
      </w:r>
      <w:proofErr w:type="spellEnd"/>
      <w:r w:rsidRPr="000E4734">
        <w:rPr>
          <w:rFonts w:eastAsiaTheme="minorHAnsi"/>
        </w:rPr>
        <w:t xml:space="preserve"> conditions</w:t>
      </w:r>
      <w:del w:id="1854" w:author="Author">
        <w:r w:rsidRPr="000E4734" w:rsidDel="00A0535C">
          <w:rPr>
            <w:rFonts w:eastAsiaTheme="minorHAnsi"/>
          </w:rPr>
          <w:delText xml:space="preserve"> as a result of groundwater withdrawals</w:delText>
        </w:r>
      </w:del>
      <w:r w:rsidRPr="000E4734">
        <w:rPr>
          <w:rFonts w:eastAsiaTheme="minorHAnsi"/>
        </w:rPr>
        <w:t>. Groundwater levels in the Rio Grande water-bearing zone exhibit</w:t>
      </w:r>
      <w:ins w:id="1855" w:author="Author">
        <w:r w:rsidR="00A0535C">
          <w:rPr>
            <w:rFonts w:eastAsiaTheme="minorHAnsi"/>
          </w:rPr>
          <w:t>ed</w:t>
        </w:r>
      </w:ins>
      <w:r w:rsidRPr="000E4734">
        <w:rPr>
          <w:rFonts w:eastAsiaTheme="minorHAnsi"/>
        </w:rPr>
        <w:t xml:space="preserve"> larger seasonal fluctuations in areas close</w:t>
      </w:r>
      <w:del w:id="1856" w:author="Author">
        <w:r w:rsidRPr="000E4734" w:rsidDel="00A0535C">
          <w:rPr>
            <w:rFonts w:eastAsiaTheme="minorHAnsi"/>
          </w:rPr>
          <w:delText>r</w:delText>
        </w:r>
      </w:del>
      <w:r w:rsidRPr="000E4734">
        <w:rPr>
          <w:rFonts w:eastAsiaTheme="minorHAnsi"/>
        </w:rPr>
        <w:t xml:space="preserve"> to the center of the cone of depression in the southern part of Long Beach Island</w:t>
      </w:r>
      <w:ins w:id="1857" w:author="Author">
        <w:r w:rsidR="00A0535C">
          <w:rPr>
            <w:rFonts w:eastAsiaTheme="minorHAnsi"/>
          </w:rPr>
          <w:t xml:space="preserve"> than in other areas</w:t>
        </w:r>
      </w:ins>
      <w:r w:rsidRPr="000E4734">
        <w:rPr>
          <w:rFonts w:eastAsiaTheme="minorHAnsi"/>
        </w:rPr>
        <w:t xml:space="preserve">. Regional water levels in the Rio Grande water-bearing zone </w:t>
      </w:r>
      <w:ins w:id="1858" w:author="Author">
        <w:r w:rsidR="00A0535C" w:rsidRPr="000E4734">
          <w:rPr>
            <w:rFonts w:eastAsiaTheme="minorHAnsi"/>
          </w:rPr>
          <w:t xml:space="preserve">at the southern end of Long Beach Island </w:t>
        </w:r>
        <w:r w:rsidR="00A0535C">
          <w:rPr>
            <w:rFonts w:eastAsiaTheme="minorHAnsi"/>
          </w:rPr>
          <w:t xml:space="preserve">that were </w:t>
        </w:r>
      </w:ins>
      <w:r w:rsidRPr="000E4734">
        <w:rPr>
          <w:rFonts w:eastAsiaTheme="minorHAnsi"/>
        </w:rPr>
        <w:t xml:space="preserve">simulated for </w:t>
      </w:r>
      <w:proofErr w:type="spellStart"/>
      <w:r w:rsidR="00886A45">
        <w:t>post</w:t>
      </w:r>
      <w:del w:id="1859" w:author="Author">
        <w:r w:rsidR="00886A45" w:rsidDel="00886A45">
          <w:delText>-</w:delText>
        </w:r>
      </w:del>
      <w:r w:rsidRPr="000E4734">
        <w:rPr>
          <w:rFonts w:eastAsiaTheme="minorHAnsi"/>
        </w:rPr>
        <w:t>development</w:t>
      </w:r>
      <w:proofErr w:type="spellEnd"/>
      <w:r w:rsidRPr="000E4734">
        <w:rPr>
          <w:rFonts w:eastAsiaTheme="minorHAnsi"/>
        </w:rPr>
        <w:t xml:space="preserve"> withdrawal conditions range</w:t>
      </w:r>
      <w:ins w:id="1860" w:author="Author">
        <w:r w:rsidR="00A0535C">
          <w:rPr>
            <w:rFonts w:eastAsiaTheme="minorHAnsi"/>
          </w:rPr>
          <w:t>d</w:t>
        </w:r>
      </w:ins>
      <w:r w:rsidRPr="000E4734">
        <w:rPr>
          <w:rFonts w:eastAsiaTheme="minorHAnsi"/>
        </w:rPr>
        <w:t xml:space="preserve"> </w:t>
      </w:r>
      <w:r w:rsidR="007813DD">
        <w:rPr>
          <w:rFonts w:eastAsiaTheme="minorHAnsi"/>
        </w:rPr>
        <w:t xml:space="preserve">from an </w:t>
      </w:r>
      <w:del w:id="1861" w:author="Author">
        <w:r w:rsidR="007813DD" w:rsidDel="00A0535C">
          <w:rPr>
            <w:rFonts w:eastAsiaTheme="minorHAnsi"/>
          </w:rPr>
          <w:delText xml:space="preserve">elevation </w:delText>
        </w:r>
      </w:del>
      <w:ins w:id="1862" w:author="Author">
        <w:r w:rsidR="00A0535C">
          <w:rPr>
            <w:rFonts w:eastAsiaTheme="minorHAnsi"/>
          </w:rPr>
          <w:t xml:space="preserve">altitude </w:t>
        </w:r>
      </w:ins>
      <w:r w:rsidR="007813DD">
        <w:rPr>
          <w:rFonts w:eastAsiaTheme="minorHAnsi"/>
        </w:rPr>
        <w:t>of -10 to -20 </w:t>
      </w:r>
      <w:r w:rsidRPr="000E4734">
        <w:rPr>
          <w:rFonts w:eastAsiaTheme="minorHAnsi"/>
        </w:rPr>
        <w:t xml:space="preserve">feet </w:t>
      </w:r>
      <w:r w:rsidR="00E03311">
        <w:rPr>
          <w:rFonts w:eastAsiaTheme="minorHAnsi"/>
        </w:rPr>
        <w:t>dur</w:t>
      </w:r>
      <w:r w:rsidRPr="000E4734">
        <w:rPr>
          <w:rFonts w:eastAsiaTheme="minorHAnsi"/>
        </w:rPr>
        <w:t xml:space="preserve">ing stress period </w:t>
      </w:r>
      <w:r w:rsidR="007813DD">
        <w:rPr>
          <w:rFonts w:eastAsiaTheme="minorHAnsi"/>
        </w:rPr>
        <w:t>80 to -40 to -60 </w:t>
      </w:r>
      <w:r w:rsidRPr="000E4734">
        <w:rPr>
          <w:rFonts w:eastAsiaTheme="minorHAnsi"/>
        </w:rPr>
        <w:t>feet during stress period 73</w:t>
      </w:r>
      <w:del w:id="1863" w:author="Author">
        <w:r w:rsidRPr="000E4734" w:rsidDel="00A0535C">
          <w:rPr>
            <w:rFonts w:eastAsiaTheme="minorHAnsi"/>
          </w:rPr>
          <w:delText xml:space="preserve"> at the </w:delText>
        </w:r>
        <w:r w:rsidRPr="000E4734" w:rsidDel="00A0535C">
          <w:rPr>
            <w:rFonts w:eastAsiaTheme="minorHAnsi"/>
          </w:rPr>
          <w:lastRenderedPageBreak/>
          <w:delText>southern end of Long Beach Island</w:delText>
        </w:r>
      </w:del>
      <w:r w:rsidRPr="000E4734">
        <w:rPr>
          <w:rFonts w:eastAsiaTheme="minorHAnsi"/>
        </w:rPr>
        <w:t xml:space="preserve">. Water level </w:t>
      </w:r>
      <w:del w:id="1864" w:author="Author">
        <w:r w:rsidRPr="000E4734" w:rsidDel="00D3691F">
          <w:rPr>
            <w:rFonts w:eastAsiaTheme="minorHAnsi"/>
          </w:rPr>
          <w:delText xml:space="preserve">elevations </w:delText>
        </w:r>
      </w:del>
      <w:ins w:id="1865" w:author="Author">
        <w:r w:rsidR="00D3691F">
          <w:rPr>
            <w:rFonts w:eastAsiaTheme="minorHAnsi"/>
          </w:rPr>
          <w:t>altitudes</w:t>
        </w:r>
        <w:r w:rsidR="00D3691F" w:rsidRPr="000E4734">
          <w:rPr>
            <w:rFonts w:eastAsiaTheme="minorHAnsi"/>
          </w:rPr>
          <w:t xml:space="preserve"> </w:t>
        </w:r>
      </w:ins>
      <w:r w:rsidRPr="000E4734">
        <w:rPr>
          <w:rFonts w:eastAsiaTheme="minorHAnsi"/>
        </w:rPr>
        <w:t xml:space="preserve">at withdrawal wells </w:t>
      </w:r>
      <w:del w:id="1866" w:author="Author">
        <w:r w:rsidRPr="000E4734" w:rsidDel="00A0535C">
          <w:rPr>
            <w:rFonts w:eastAsiaTheme="minorHAnsi"/>
          </w:rPr>
          <w:delText xml:space="preserve">are </w:delText>
        </w:r>
      </w:del>
      <w:ins w:id="1867" w:author="Author">
        <w:r w:rsidR="00A0535C">
          <w:rPr>
            <w:rFonts w:eastAsiaTheme="minorHAnsi"/>
          </w:rPr>
          <w:t xml:space="preserve">were not as </w:t>
        </w:r>
      </w:ins>
      <w:del w:id="1868" w:author="Author">
        <w:r w:rsidRPr="000E4734" w:rsidDel="00A0535C">
          <w:rPr>
            <w:rFonts w:eastAsiaTheme="minorHAnsi"/>
          </w:rPr>
          <w:delText xml:space="preserve">much </w:delText>
        </w:r>
      </w:del>
      <w:r w:rsidRPr="000E4734">
        <w:rPr>
          <w:rFonts w:eastAsiaTheme="minorHAnsi"/>
        </w:rPr>
        <w:t>low</w:t>
      </w:r>
      <w:ins w:id="1869" w:author="Author">
        <w:r w:rsidR="00A0535C">
          <w:rPr>
            <w:rFonts w:eastAsiaTheme="minorHAnsi"/>
          </w:rPr>
          <w:t xml:space="preserve"> as the regional water levels</w:t>
        </w:r>
      </w:ins>
      <w:del w:id="1870" w:author="Author">
        <w:r w:rsidRPr="000E4734" w:rsidDel="00A0535C">
          <w:rPr>
            <w:rFonts w:eastAsiaTheme="minorHAnsi"/>
          </w:rPr>
          <w:delText>er</w:delText>
        </w:r>
      </w:del>
      <w:r w:rsidRPr="000E4734">
        <w:rPr>
          <w:rFonts w:eastAsiaTheme="minorHAnsi"/>
        </w:rPr>
        <w:t>.</w:t>
      </w:r>
      <w:ins w:id="1871" w:author="Author">
        <w:r w:rsidR="006A4274">
          <w:rPr>
            <w:rFonts w:eastAsiaTheme="minorHAnsi"/>
          </w:rPr>
          <w:t xml:space="preserve"> </w:t>
        </w:r>
        <w:r w:rsidR="006A4274">
          <w:rPr>
            <w:rStyle w:val="CommentReference"/>
          </w:rPr>
          <w:commentReference w:id="1872"/>
        </w:r>
      </w:ins>
    </w:p>
    <w:p w:rsidR="000E4734" w:rsidRPr="000E4734" w:rsidRDefault="000E4734" w:rsidP="000E4734">
      <w:pPr>
        <w:pStyle w:val="BodyText"/>
        <w:rPr>
          <w:rFonts w:eastAsiaTheme="minorHAnsi"/>
        </w:rPr>
      </w:pPr>
      <w:r w:rsidRPr="000E4734">
        <w:rPr>
          <w:rFonts w:eastAsiaTheme="minorHAnsi"/>
        </w:rPr>
        <w:t>Simulated seasonal variations in water levels in the Atlantic City 800-ft sand, upper and lower sand units, var</w:t>
      </w:r>
      <w:ins w:id="1873" w:author="Author">
        <w:r w:rsidR="006E4E6A">
          <w:rPr>
            <w:rFonts w:eastAsiaTheme="minorHAnsi"/>
          </w:rPr>
          <w:t>ied</w:t>
        </w:r>
      </w:ins>
      <w:del w:id="1874" w:author="Author">
        <w:r w:rsidRPr="000E4734" w:rsidDel="006E4E6A">
          <w:rPr>
            <w:rFonts w:eastAsiaTheme="minorHAnsi"/>
          </w:rPr>
          <w:delText>y</w:delText>
        </w:r>
      </w:del>
      <w:r w:rsidRPr="000E4734">
        <w:rPr>
          <w:rFonts w:eastAsiaTheme="minorHAnsi"/>
        </w:rPr>
        <w:t xml:space="preserve"> as much as 20</w:t>
      </w:r>
      <w:del w:id="1875" w:author="Author">
        <w:r w:rsidR="009772CE" w:rsidDel="006E4E6A">
          <w:rPr>
            <w:rFonts w:eastAsiaTheme="minorHAnsi"/>
          </w:rPr>
          <w:delText>–</w:delText>
        </w:r>
      </w:del>
      <w:ins w:id="1876" w:author="Author">
        <w:r w:rsidR="006E4E6A">
          <w:rPr>
            <w:rFonts w:eastAsiaTheme="minorHAnsi"/>
          </w:rPr>
          <w:t xml:space="preserve"> to </w:t>
        </w:r>
      </w:ins>
      <w:r w:rsidR="007813DD">
        <w:rPr>
          <w:rFonts w:eastAsiaTheme="minorHAnsi"/>
        </w:rPr>
        <w:t>30 </w:t>
      </w:r>
      <w:r w:rsidRPr="000E4734">
        <w:rPr>
          <w:rFonts w:eastAsiaTheme="minorHAnsi"/>
        </w:rPr>
        <w:t xml:space="preserve">feet. </w:t>
      </w:r>
      <w:commentRangeStart w:id="1877"/>
      <w:r w:rsidRPr="000E4734">
        <w:rPr>
          <w:rFonts w:eastAsiaTheme="minorHAnsi"/>
        </w:rPr>
        <w:t xml:space="preserve">Regional water levels in the Atlantic City 800-ft sand, simulated for </w:t>
      </w:r>
      <w:proofErr w:type="spellStart"/>
      <w:r w:rsidR="00886A45">
        <w:t>post</w:t>
      </w:r>
      <w:del w:id="1878" w:author="Author">
        <w:r w:rsidR="00886A45" w:rsidDel="00886A45">
          <w:delText>-</w:delText>
        </w:r>
      </w:del>
      <w:r w:rsidRPr="000E4734">
        <w:rPr>
          <w:rFonts w:eastAsiaTheme="minorHAnsi"/>
        </w:rPr>
        <w:t>development</w:t>
      </w:r>
      <w:proofErr w:type="spellEnd"/>
      <w:r w:rsidRPr="000E4734">
        <w:rPr>
          <w:rFonts w:eastAsiaTheme="minorHAnsi"/>
        </w:rPr>
        <w:t xml:space="preserve"> withdr</w:t>
      </w:r>
      <w:r w:rsidR="007813DD">
        <w:rPr>
          <w:rFonts w:eastAsiaTheme="minorHAnsi"/>
        </w:rPr>
        <w:t>awal conditions, range</w:t>
      </w:r>
      <w:ins w:id="1879" w:author="Author">
        <w:r w:rsidR="00825B75">
          <w:rPr>
            <w:rFonts w:eastAsiaTheme="minorHAnsi"/>
          </w:rPr>
          <w:t>d</w:t>
        </w:r>
      </w:ins>
      <w:r w:rsidR="007813DD">
        <w:rPr>
          <w:rFonts w:eastAsiaTheme="minorHAnsi"/>
        </w:rPr>
        <w:t xml:space="preserve"> from -20 </w:t>
      </w:r>
      <w:r w:rsidRPr="000E4734">
        <w:rPr>
          <w:rFonts w:eastAsiaTheme="minorHAnsi"/>
        </w:rPr>
        <w:t xml:space="preserve">feet </w:t>
      </w:r>
      <w:ins w:id="1880" w:author="Author">
        <w:r w:rsidR="00825B75">
          <w:rPr>
            <w:rFonts w:eastAsiaTheme="minorHAnsi"/>
          </w:rPr>
          <w:t>(</w:t>
        </w:r>
      </w:ins>
      <w:r w:rsidRPr="000E4734">
        <w:rPr>
          <w:rFonts w:eastAsiaTheme="minorHAnsi"/>
        </w:rPr>
        <w:t xml:space="preserve">at Surf City Borough to the southern end of Long Beach Island </w:t>
      </w:r>
      <w:r w:rsidR="007813DD">
        <w:rPr>
          <w:rFonts w:eastAsiaTheme="minorHAnsi"/>
        </w:rPr>
        <w:t>during stress period 80</w:t>
      </w:r>
      <w:ins w:id="1881" w:author="Author">
        <w:r w:rsidR="00825B75">
          <w:rPr>
            <w:rFonts w:eastAsiaTheme="minorHAnsi"/>
          </w:rPr>
          <w:t>)</w:t>
        </w:r>
      </w:ins>
      <w:del w:id="1882" w:author="Author">
        <w:r w:rsidR="007813DD" w:rsidDel="00825B75">
          <w:rPr>
            <w:rFonts w:eastAsiaTheme="minorHAnsi"/>
          </w:rPr>
          <w:delText>,</w:delText>
        </w:r>
      </w:del>
      <w:r w:rsidR="007813DD">
        <w:rPr>
          <w:rFonts w:eastAsiaTheme="minorHAnsi"/>
        </w:rPr>
        <w:t xml:space="preserve"> to -40 </w:t>
      </w:r>
      <w:r w:rsidRPr="000E4734">
        <w:rPr>
          <w:rFonts w:eastAsiaTheme="minorHAnsi"/>
        </w:rPr>
        <w:t xml:space="preserve">feet </w:t>
      </w:r>
      <w:ins w:id="1883" w:author="Author">
        <w:r w:rsidR="00825B75">
          <w:rPr>
            <w:rFonts w:eastAsiaTheme="minorHAnsi"/>
          </w:rPr>
          <w:t>(</w:t>
        </w:r>
      </w:ins>
      <w:r w:rsidRPr="000E4734">
        <w:rPr>
          <w:rFonts w:eastAsiaTheme="minorHAnsi"/>
        </w:rPr>
        <w:t>at Surf City Borough south to Beach Haven Township during stress period 73</w:t>
      </w:r>
      <w:ins w:id="1884" w:author="Author">
        <w:r w:rsidR="00825B75">
          <w:rPr>
            <w:rFonts w:eastAsiaTheme="minorHAnsi"/>
          </w:rPr>
          <w:t>)</w:t>
        </w:r>
      </w:ins>
      <w:r w:rsidRPr="000E4734">
        <w:rPr>
          <w:rFonts w:eastAsiaTheme="minorHAnsi"/>
        </w:rPr>
        <w:t xml:space="preserve">. </w:t>
      </w:r>
      <w:commentRangeEnd w:id="1877"/>
      <w:r w:rsidR="002B7565">
        <w:rPr>
          <w:rStyle w:val="CommentReference"/>
        </w:rPr>
        <w:commentReference w:id="1877"/>
      </w:r>
    </w:p>
    <w:p w:rsidR="000E4734" w:rsidRPr="000E4734" w:rsidRDefault="000E4734" w:rsidP="000E4734">
      <w:pPr>
        <w:pStyle w:val="BodyText"/>
      </w:pPr>
      <w:del w:id="1885" w:author="Author">
        <w:r w:rsidRPr="000E4734" w:rsidDel="009F1838">
          <w:rPr>
            <w:rFonts w:eastAsiaTheme="minorHAnsi"/>
          </w:rPr>
          <w:delText>Cones of depression located i</w:delText>
        </w:r>
      </w:del>
      <w:ins w:id="1886" w:author="Author">
        <w:r w:rsidR="009F1838">
          <w:rPr>
            <w:rFonts w:eastAsiaTheme="minorHAnsi"/>
          </w:rPr>
          <w:t>I</w:t>
        </w:r>
      </w:ins>
      <w:r w:rsidRPr="000E4734">
        <w:rPr>
          <w:rFonts w:eastAsiaTheme="minorHAnsi"/>
        </w:rPr>
        <w:t>n Toms River Township, Seaside Heights</w:t>
      </w:r>
      <w:ins w:id="1887" w:author="Author">
        <w:r w:rsidR="009F1838">
          <w:rPr>
            <w:rFonts w:eastAsiaTheme="minorHAnsi"/>
          </w:rPr>
          <w:t>,</w:t>
        </w:r>
      </w:ins>
      <w:r w:rsidRPr="000E4734">
        <w:rPr>
          <w:rFonts w:eastAsiaTheme="minorHAnsi"/>
        </w:rPr>
        <w:t xml:space="preserve"> </w:t>
      </w:r>
      <w:del w:id="1888" w:author="Author">
        <w:r w:rsidRPr="000E4734" w:rsidDel="009F1838">
          <w:rPr>
            <w:rFonts w:eastAsiaTheme="minorHAnsi"/>
          </w:rPr>
          <w:delText xml:space="preserve">and </w:delText>
        </w:r>
      </w:del>
      <w:r w:rsidRPr="000E4734">
        <w:rPr>
          <w:rFonts w:eastAsiaTheme="minorHAnsi"/>
        </w:rPr>
        <w:t>Seaside Park</w:t>
      </w:r>
      <w:ins w:id="1889" w:author="Author">
        <w:r w:rsidR="009F1838">
          <w:rPr>
            <w:rFonts w:eastAsiaTheme="minorHAnsi"/>
          </w:rPr>
          <w:t>,</w:t>
        </w:r>
      </w:ins>
      <w:r w:rsidRPr="000E4734">
        <w:rPr>
          <w:rFonts w:eastAsiaTheme="minorHAnsi"/>
        </w:rPr>
        <w:t xml:space="preserve"> </w:t>
      </w:r>
      <w:del w:id="1890" w:author="Author">
        <w:r w:rsidRPr="000E4734" w:rsidDel="009F1838">
          <w:rPr>
            <w:rFonts w:eastAsiaTheme="minorHAnsi"/>
          </w:rPr>
          <w:delText xml:space="preserve">Boroughs, </w:delText>
        </w:r>
      </w:del>
      <w:r w:rsidRPr="000E4734">
        <w:rPr>
          <w:rFonts w:eastAsiaTheme="minorHAnsi"/>
        </w:rPr>
        <w:t>and Barnegat Light Borough</w:t>
      </w:r>
      <w:ins w:id="1891" w:author="Author">
        <w:r w:rsidR="009F1838">
          <w:rPr>
            <w:rFonts w:eastAsiaTheme="minorHAnsi"/>
          </w:rPr>
          <w:t>s,</w:t>
        </w:r>
      </w:ins>
      <w:r w:rsidR="00882C5A">
        <w:rPr>
          <w:rFonts w:eastAsiaTheme="minorHAnsi"/>
        </w:rPr>
        <w:t xml:space="preserve"> </w:t>
      </w:r>
      <w:commentRangeStart w:id="1892"/>
      <w:ins w:id="1893" w:author="Author">
        <w:r w:rsidR="009F1838">
          <w:rPr>
            <w:rFonts w:eastAsiaTheme="minorHAnsi"/>
          </w:rPr>
          <w:t>c</w:t>
        </w:r>
        <w:r w:rsidR="009F1838" w:rsidRPr="000E4734">
          <w:rPr>
            <w:rFonts w:eastAsiaTheme="minorHAnsi"/>
          </w:rPr>
          <w:t xml:space="preserve">ones of depression </w:t>
        </w:r>
      </w:ins>
      <w:r w:rsidRPr="000E4734">
        <w:rPr>
          <w:rFonts w:eastAsiaTheme="minorHAnsi"/>
        </w:rPr>
        <w:t>developed</w:t>
      </w:r>
      <w:commentRangeEnd w:id="1892"/>
      <w:r w:rsidR="009F1838">
        <w:rPr>
          <w:rStyle w:val="CommentReference"/>
        </w:rPr>
        <w:commentReference w:id="1892"/>
      </w:r>
      <w:r w:rsidRPr="000E4734">
        <w:rPr>
          <w:rFonts w:eastAsiaTheme="minorHAnsi"/>
        </w:rPr>
        <w:t xml:space="preserve"> in the potentiometric surface of the Piney Point aquifer in response to groundwater withdrawals.</w:t>
      </w:r>
      <w:r w:rsidR="00381E4F">
        <w:rPr>
          <w:rFonts w:eastAsiaTheme="minorHAnsi"/>
        </w:rPr>
        <w:t xml:space="preserve"> </w:t>
      </w:r>
      <w:r w:rsidRPr="000E4734">
        <w:rPr>
          <w:rFonts w:eastAsiaTheme="minorHAnsi"/>
        </w:rPr>
        <w:t xml:space="preserve">Regional </w:t>
      </w:r>
      <w:proofErr w:type="spellStart"/>
      <w:r w:rsidR="00886A45">
        <w:t>post</w:t>
      </w:r>
      <w:del w:id="1894" w:author="Author">
        <w:r w:rsidR="00886A45" w:rsidDel="00886A45">
          <w:delText>-</w:delText>
        </w:r>
      </w:del>
      <w:r w:rsidRPr="000E4734">
        <w:rPr>
          <w:rFonts w:eastAsiaTheme="minorHAnsi"/>
        </w:rPr>
        <w:t>development</w:t>
      </w:r>
      <w:proofErr w:type="spellEnd"/>
      <w:r w:rsidRPr="000E4734">
        <w:rPr>
          <w:rFonts w:eastAsiaTheme="minorHAnsi"/>
        </w:rPr>
        <w:t xml:space="preserve"> water levels in the Piney Point aqu</w:t>
      </w:r>
      <w:r w:rsidR="007813DD">
        <w:rPr>
          <w:rFonts w:eastAsiaTheme="minorHAnsi"/>
        </w:rPr>
        <w:t xml:space="preserve">ifer </w:t>
      </w:r>
      <w:ins w:id="1895" w:author="Author">
        <w:r w:rsidR="009F1838" w:rsidRPr="000E4734">
          <w:rPr>
            <w:rFonts w:eastAsiaTheme="minorHAnsi"/>
          </w:rPr>
          <w:t>during stress period 80</w:t>
        </w:r>
        <w:r w:rsidR="009F1838">
          <w:rPr>
            <w:rFonts w:eastAsiaTheme="minorHAnsi"/>
          </w:rPr>
          <w:t xml:space="preserve"> </w:t>
        </w:r>
      </w:ins>
      <w:del w:id="1896" w:author="Author">
        <w:r w:rsidR="007813DD" w:rsidDel="009F1838">
          <w:rPr>
            <w:rFonts w:eastAsiaTheme="minorHAnsi"/>
          </w:rPr>
          <w:delText xml:space="preserve">are </w:delText>
        </w:r>
      </w:del>
      <w:ins w:id="1897" w:author="Author">
        <w:r w:rsidR="009F1838">
          <w:rPr>
            <w:rFonts w:eastAsiaTheme="minorHAnsi"/>
          </w:rPr>
          <w:t xml:space="preserve">were </w:t>
        </w:r>
      </w:ins>
      <w:r w:rsidR="007813DD">
        <w:rPr>
          <w:rFonts w:eastAsiaTheme="minorHAnsi"/>
        </w:rPr>
        <w:t xml:space="preserve">at an </w:t>
      </w:r>
      <w:del w:id="1898" w:author="Author">
        <w:r w:rsidR="007813DD" w:rsidDel="009F1838">
          <w:rPr>
            <w:rFonts w:eastAsiaTheme="minorHAnsi"/>
          </w:rPr>
          <w:delText xml:space="preserve">elevation </w:delText>
        </w:r>
      </w:del>
      <w:ins w:id="1899" w:author="Author">
        <w:r w:rsidR="009F1838">
          <w:rPr>
            <w:rFonts w:eastAsiaTheme="minorHAnsi"/>
          </w:rPr>
          <w:t xml:space="preserve">altitude </w:t>
        </w:r>
      </w:ins>
      <w:r w:rsidR="007813DD">
        <w:rPr>
          <w:rFonts w:eastAsiaTheme="minorHAnsi"/>
        </w:rPr>
        <w:t>of -20 </w:t>
      </w:r>
      <w:r w:rsidRPr="000E4734">
        <w:rPr>
          <w:rFonts w:eastAsiaTheme="minorHAnsi"/>
        </w:rPr>
        <w:t>feet in the barrier island communities of southern Long Beach Township, Barnegat Light and Seaside Park Boroughs and the mainland communities of Berkeley Township, Ocean Gate Borough</w:t>
      </w:r>
      <w:ins w:id="1900" w:author="Author">
        <w:r w:rsidR="009F1838">
          <w:rPr>
            <w:rFonts w:eastAsiaTheme="minorHAnsi"/>
          </w:rPr>
          <w:t>,</w:t>
        </w:r>
      </w:ins>
      <w:r w:rsidRPr="000E4734">
        <w:rPr>
          <w:rFonts w:eastAsiaTheme="minorHAnsi"/>
        </w:rPr>
        <w:t xml:space="preserve"> and Toms River Township</w:t>
      </w:r>
      <w:ins w:id="1901" w:author="Author">
        <w:r w:rsidR="009F1838">
          <w:rPr>
            <w:rFonts w:eastAsiaTheme="minorHAnsi"/>
          </w:rPr>
          <w:t>.</w:t>
        </w:r>
      </w:ins>
      <w:del w:id="1902" w:author="Author">
        <w:r w:rsidRPr="000E4734" w:rsidDel="009F1838">
          <w:rPr>
            <w:rFonts w:eastAsiaTheme="minorHAnsi"/>
          </w:rPr>
          <w:delText xml:space="preserve"> during stress period 80.</w:delText>
        </w:r>
      </w:del>
      <w:r w:rsidRPr="000E4734">
        <w:rPr>
          <w:rFonts w:eastAsiaTheme="minorHAnsi"/>
        </w:rPr>
        <w:t xml:space="preserve"> </w:t>
      </w:r>
      <w:del w:id="1903" w:author="Author">
        <w:r w:rsidRPr="000E4734" w:rsidDel="009F1838">
          <w:rPr>
            <w:rFonts w:eastAsiaTheme="minorHAnsi"/>
          </w:rPr>
          <w:delText>Lower w</w:delText>
        </w:r>
      </w:del>
      <w:ins w:id="1904" w:author="Author">
        <w:r w:rsidR="009F1838" w:rsidRPr="000E4734">
          <w:rPr>
            <w:rFonts w:eastAsiaTheme="minorHAnsi"/>
          </w:rPr>
          <w:t xml:space="preserve"> </w:t>
        </w:r>
        <w:r w:rsidR="009F1838">
          <w:rPr>
            <w:rFonts w:eastAsiaTheme="minorHAnsi"/>
          </w:rPr>
          <w:t>S</w:t>
        </w:r>
        <w:r w:rsidR="009F1838" w:rsidRPr="000E4734">
          <w:rPr>
            <w:rFonts w:eastAsiaTheme="minorHAnsi"/>
          </w:rPr>
          <w:t>imulated</w:t>
        </w:r>
        <w:r w:rsidR="009F1838">
          <w:rPr>
            <w:rFonts w:eastAsiaTheme="minorHAnsi"/>
          </w:rPr>
          <w:t xml:space="preserve"> w</w:t>
        </w:r>
      </w:ins>
      <w:r w:rsidRPr="000E4734">
        <w:rPr>
          <w:rFonts w:eastAsiaTheme="minorHAnsi"/>
        </w:rPr>
        <w:t xml:space="preserve">ater levels </w:t>
      </w:r>
      <w:del w:id="1905" w:author="Author">
        <w:r w:rsidRPr="000E4734" w:rsidDel="009F1838">
          <w:rPr>
            <w:rFonts w:eastAsiaTheme="minorHAnsi"/>
          </w:rPr>
          <w:delText>are</w:delText>
        </w:r>
      </w:del>
      <w:ins w:id="1906" w:author="Author">
        <w:r w:rsidR="009F1838">
          <w:rPr>
            <w:rFonts w:eastAsiaTheme="minorHAnsi"/>
          </w:rPr>
          <w:t>were lower</w:t>
        </w:r>
      </w:ins>
      <w:del w:id="1907" w:author="Author">
        <w:r w:rsidRPr="000E4734" w:rsidDel="009F1838">
          <w:rPr>
            <w:rFonts w:eastAsiaTheme="minorHAnsi"/>
          </w:rPr>
          <w:delText xml:space="preserve"> simulated</w:delText>
        </w:r>
      </w:del>
      <w:r w:rsidRPr="000E4734">
        <w:rPr>
          <w:rFonts w:eastAsiaTheme="minorHAnsi"/>
        </w:rPr>
        <w:t xml:space="preserve"> at individual withdrawal wells</w:t>
      </w:r>
      <w:ins w:id="1908" w:author="Author">
        <w:r w:rsidR="009F1838">
          <w:rPr>
            <w:rFonts w:eastAsiaTheme="minorHAnsi"/>
          </w:rPr>
          <w:t xml:space="preserve"> than they were regionally</w:t>
        </w:r>
      </w:ins>
      <w:r w:rsidRPr="000E4734">
        <w:rPr>
          <w:rFonts w:eastAsiaTheme="minorHAnsi"/>
        </w:rPr>
        <w:t>. During stress period 73</w:t>
      </w:r>
      <w:ins w:id="1909" w:author="Author">
        <w:r w:rsidR="009F1838">
          <w:rPr>
            <w:rFonts w:eastAsiaTheme="minorHAnsi"/>
          </w:rPr>
          <w:t>,</w:t>
        </w:r>
      </w:ins>
      <w:r w:rsidRPr="000E4734">
        <w:rPr>
          <w:rFonts w:eastAsiaTheme="minorHAnsi"/>
        </w:rPr>
        <w:t xml:space="preserve"> the cones of depression expand</w:t>
      </w:r>
      <w:ins w:id="1910" w:author="Author">
        <w:r w:rsidR="009F1838">
          <w:rPr>
            <w:rFonts w:eastAsiaTheme="minorHAnsi"/>
          </w:rPr>
          <w:t>ed</w:t>
        </w:r>
      </w:ins>
      <w:r w:rsidRPr="000E4734">
        <w:rPr>
          <w:rFonts w:eastAsiaTheme="minorHAnsi"/>
        </w:rPr>
        <w:t xml:space="preserve"> and deepen</w:t>
      </w:r>
      <w:ins w:id="1911" w:author="Author">
        <w:r w:rsidR="009F1838">
          <w:rPr>
            <w:rFonts w:eastAsiaTheme="minorHAnsi"/>
          </w:rPr>
          <w:t>ed</w:t>
        </w:r>
      </w:ins>
      <w:r w:rsidRPr="000E4734">
        <w:rPr>
          <w:rFonts w:eastAsiaTheme="minorHAnsi"/>
        </w:rPr>
        <w:t xml:space="preserve">, particularly in Barnegat Light Borough and the bay side of Toms River Township, Berkeley Township and </w:t>
      </w:r>
      <w:ins w:id="1912" w:author="Author">
        <w:r w:rsidR="00CE593C">
          <w:rPr>
            <w:rFonts w:eastAsiaTheme="minorHAnsi"/>
          </w:rPr>
          <w:t xml:space="preserve">from </w:t>
        </w:r>
      </w:ins>
      <w:r w:rsidRPr="000E4734">
        <w:rPr>
          <w:rFonts w:eastAsiaTheme="minorHAnsi"/>
        </w:rPr>
        <w:t>the barrier island communit</w:t>
      </w:r>
      <w:ins w:id="1913" w:author="Author">
        <w:r w:rsidR="00CE593C">
          <w:rPr>
            <w:rFonts w:eastAsiaTheme="minorHAnsi"/>
          </w:rPr>
          <w:t>y</w:t>
        </w:r>
      </w:ins>
      <w:del w:id="1914" w:author="Author">
        <w:r w:rsidRPr="000E4734" w:rsidDel="00CE593C">
          <w:rPr>
            <w:rFonts w:eastAsiaTheme="minorHAnsi"/>
          </w:rPr>
          <w:delText>ies</w:delText>
        </w:r>
      </w:del>
      <w:r w:rsidRPr="000E4734">
        <w:rPr>
          <w:rFonts w:eastAsiaTheme="minorHAnsi"/>
        </w:rPr>
        <w:t xml:space="preserve"> of Seaside Park Borough north to Lavallette Borough.</w:t>
      </w:r>
    </w:p>
    <w:p w:rsidR="000E4734" w:rsidRPr="000E4734" w:rsidRDefault="000E4734" w:rsidP="000E4734">
      <w:pPr>
        <w:pStyle w:val="BodyText"/>
      </w:pPr>
      <w:commentRangeStart w:id="1915"/>
      <w:r w:rsidRPr="000E4734">
        <w:t>Analysis of select</w:t>
      </w:r>
      <w:r w:rsidR="00BD693F">
        <w:t>ed</w:t>
      </w:r>
      <w:r w:rsidRPr="000E4734">
        <w:t xml:space="preserve"> stress periods indicate</w:t>
      </w:r>
      <w:ins w:id="1916" w:author="Author">
        <w:r w:rsidR="00525487">
          <w:t>d</w:t>
        </w:r>
      </w:ins>
      <w:del w:id="1917" w:author="Author">
        <w:r w:rsidRPr="000E4734" w:rsidDel="00525487">
          <w:delText>s</w:delText>
        </w:r>
      </w:del>
      <w:r w:rsidRPr="000E4734">
        <w:t xml:space="preserve"> that </w:t>
      </w:r>
      <w:del w:id="1918" w:author="Author">
        <w:r w:rsidRPr="000E4734" w:rsidDel="00B34BFA">
          <w:delText xml:space="preserve">during </w:delText>
        </w:r>
      </w:del>
      <w:ins w:id="1919" w:author="Author">
        <w:r w:rsidR="00B34BFA">
          <w:t>under</w:t>
        </w:r>
        <w:r w:rsidR="00B34BFA" w:rsidRPr="000E4734">
          <w:t xml:space="preserve"> </w:t>
        </w:r>
      </w:ins>
      <w:r w:rsidRPr="000E4734">
        <w:t>maximum-allocation withdrawal conditions, groundwater withdrawals from the Kirkwood</w:t>
      </w:r>
      <w:r w:rsidR="007813DD">
        <w:t>-</w:t>
      </w:r>
      <w:proofErr w:type="spellStart"/>
      <w:r w:rsidR="007813DD">
        <w:t>Cohansey</w:t>
      </w:r>
      <w:proofErr w:type="spellEnd"/>
      <w:r w:rsidR="007813DD">
        <w:t xml:space="preserve"> aquifer system (45</w:t>
      </w:r>
      <w:ins w:id="1920" w:author="Author">
        <w:r w:rsidR="00075495">
          <w:t xml:space="preserve"> to</w:t>
        </w:r>
        <w:r w:rsidR="00075495" w:rsidDel="00075495">
          <w:t xml:space="preserve"> </w:t>
        </w:r>
      </w:ins>
      <w:del w:id="1921" w:author="Author">
        <w:r w:rsidR="007813DD" w:rsidDel="00075495">
          <w:delText>–</w:delText>
        </w:r>
      </w:del>
      <w:r w:rsidR="007813DD">
        <w:t>63 </w:t>
      </w:r>
      <w:r w:rsidRPr="000E4734">
        <w:t>ft</w:t>
      </w:r>
      <w:r w:rsidRPr="000E4734">
        <w:rPr>
          <w:vertAlign w:val="superscript"/>
        </w:rPr>
        <w:t>3</w:t>
      </w:r>
      <w:r w:rsidRPr="000E4734">
        <w:t xml:space="preserve">/s) </w:t>
      </w:r>
      <w:r w:rsidR="00610234">
        <w:t>decrease</w:t>
      </w:r>
      <w:ins w:id="1922" w:author="Author">
        <w:r w:rsidR="00B34BFA">
          <w:t>d</w:t>
        </w:r>
      </w:ins>
      <w:r w:rsidR="00610234">
        <w:t xml:space="preserve"> </w:t>
      </w:r>
      <w:r w:rsidRPr="000E4734">
        <w:t>net flow</w:t>
      </w:r>
      <w:r w:rsidR="007813DD">
        <w:t xml:space="preserve"> to constant head cells (94</w:t>
      </w:r>
      <w:ins w:id="1923" w:author="Author">
        <w:r w:rsidR="00075495">
          <w:t xml:space="preserve"> to</w:t>
        </w:r>
        <w:r w:rsidR="00075495" w:rsidDel="00075495">
          <w:t xml:space="preserve"> </w:t>
        </w:r>
      </w:ins>
      <w:del w:id="1924" w:author="Author">
        <w:r w:rsidR="007813DD" w:rsidDel="00075495">
          <w:delText>–</w:delText>
        </w:r>
      </w:del>
      <w:r w:rsidR="007813DD">
        <w:t>124 </w:t>
      </w:r>
      <w:r w:rsidRPr="000E4734">
        <w:t>ft</w:t>
      </w:r>
      <w:r w:rsidRPr="000E4734">
        <w:rPr>
          <w:vertAlign w:val="superscript"/>
        </w:rPr>
        <w:t>3</w:t>
      </w:r>
      <w:r w:rsidRPr="000E4734">
        <w:t>/s) and increase</w:t>
      </w:r>
      <w:ins w:id="1925" w:author="Author">
        <w:r w:rsidR="00B34BFA">
          <w:t>d</w:t>
        </w:r>
      </w:ins>
      <w:r w:rsidRPr="000E4734">
        <w:t xml:space="preserve"> the net flow out of the surficial aquifer system to the lower confined aquifers (52</w:t>
      </w:r>
      <w:ins w:id="1926" w:author="Author">
        <w:r w:rsidR="00075495">
          <w:t xml:space="preserve"> to</w:t>
        </w:r>
        <w:r w:rsidR="00075495" w:rsidRPr="000E4734" w:rsidDel="00075495">
          <w:t xml:space="preserve"> </w:t>
        </w:r>
      </w:ins>
      <w:del w:id="1927" w:author="Author">
        <w:r w:rsidRPr="000E4734" w:rsidDel="00075495">
          <w:delText>–</w:delText>
        </w:r>
      </w:del>
      <w:r w:rsidRPr="000E4734">
        <w:t>70</w:t>
      </w:r>
      <w:r w:rsidR="007813DD">
        <w:t> </w:t>
      </w:r>
      <w:r w:rsidRPr="000E4734">
        <w:t>ft</w:t>
      </w:r>
      <w:r w:rsidRPr="000E4734">
        <w:rPr>
          <w:vertAlign w:val="superscript"/>
        </w:rPr>
        <w:t>3</w:t>
      </w:r>
      <w:r w:rsidRPr="000E4734">
        <w:t xml:space="preserve">/s). </w:t>
      </w:r>
      <w:r w:rsidR="00BF12F0">
        <w:t>Simulated n</w:t>
      </w:r>
      <w:r w:rsidRPr="000E4734">
        <w:t>et flow out to</w:t>
      </w:r>
      <w:r w:rsidR="007813DD">
        <w:t xml:space="preserve"> drain and river cells (404</w:t>
      </w:r>
      <w:ins w:id="1928" w:author="Author">
        <w:r w:rsidR="00075495">
          <w:t xml:space="preserve"> </w:t>
        </w:r>
        <w:proofErr w:type="gramStart"/>
        <w:r w:rsidR="00075495">
          <w:t>to</w:t>
        </w:r>
        <w:r w:rsidR="00075495" w:rsidDel="00075495">
          <w:t xml:space="preserve"> </w:t>
        </w:r>
      </w:ins>
      <w:del w:id="1929" w:author="Author">
        <w:r w:rsidR="007813DD" w:rsidDel="00075495">
          <w:delText>–</w:delText>
        </w:r>
      </w:del>
      <w:r w:rsidR="007813DD">
        <w:t>985 </w:t>
      </w:r>
      <w:r w:rsidRPr="000E4734">
        <w:t>ft</w:t>
      </w:r>
      <w:r w:rsidRPr="000E4734">
        <w:rPr>
          <w:vertAlign w:val="superscript"/>
        </w:rPr>
        <w:t>3</w:t>
      </w:r>
      <w:r w:rsidRPr="000E4734">
        <w:t>/s</w:t>
      </w:r>
      <w:proofErr w:type="gramEnd"/>
      <w:r w:rsidRPr="000E4734">
        <w:t xml:space="preserve">) </w:t>
      </w:r>
      <w:del w:id="1930" w:author="Author">
        <w:r w:rsidR="00BF12F0" w:rsidDel="00525487">
          <w:delText>is</w:delText>
        </w:r>
        <w:r w:rsidR="00BF12F0" w:rsidRPr="000E4734" w:rsidDel="00525487">
          <w:delText xml:space="preserve"> </w:delText>
        </w:r>
      </w:del>
      <w:ins w:id="1931" w:author="Author">
        <w:r w:rsidR="00525487">
          <w:t>was</w:t>
        </w:r>
        <w:r w:rsidR="00525487" w:rsidRPr="000E4734">
          <w:t xml:space="preserve"> </w:t>
        </w:r>
      </w:ins>
      <w:r w:rsidR="00BF12F0">
        <w:t>less than</w:t>
      </w:r>
      <w:r w:rsidRPr="000E4734">
        <w:t xml:space="preserve"> </w:t>
      </w:r>
      <w:proofErr w:type="spellStart"/>
      <w:r w:rsidR="00886A45">
        <w:t>post</w:t>
      </w:r>
      <w:del w:id="1932" w:author="Author">
        <w:r w:rsidR="00886A45" w:rsidDel="00886A45">
          <w:delText>-</w:delText>
        </w:r>
      </w:del>
      <w:r w:rsidRPr="000E4734">
        <w:t>development</w:t>
      </w:r>
      <w:proofErr w:type="spellEnd"/>
      <w:r w:rsidRPr="000E4734">
        <w:t xml:space="preserve"> flows. Increased withdrawals from the Rio </w:t>
      </w:r>
      <w:r w:rsidRPr="000E4734">
        <w:lastRenderedPageBreak/>
        <w:t>Grande water-bearing zone</w:t>
      </w:r>
      <w:r w:rsidR="007813DD">
        <w:t xml:space="preserve"> in this simulation </w:t>
      </w:r>
      <w:proofErr w:type="gramStart"/>
      <w:r w:rsidR="007813DD">
        <w:t>(0.6</w:t>
      </w:r>
      <w:ins w:id="1933" w:author="Author">
        <w:r w:rsidR="00075495">
          <w:t xml:space="preserve"> to</w:t>
        </w:r>
        <w:r w:rsidR="00075495" w:rsidDel="00075495">
          <w:t xml:space="preserve"> </w:t>
        </w:r>
      </w:ins>
      <w:del w:id="1934" w:author="Author">
        <w:r w:rsidR="007813DD" w:rsidDel="00075495">
          <w:delText>–</w:delText>
        </w:r>
      </w:del>
      <w:r w:rsidR="007813DD">
        <w:t>1.5 </w:t>
      </w:r>
      <w:r w:rsidRPr="000E4734">
        <w:t>ft</w:t>
      </w:r>
      <w:r w:rsidRPr="000E4734">
        <w:rPr>
          <w:vertAlign w:val="superscript"/>
        </w:rPr>
        <w:t>3</w:t>
      </w:r>
      <w:r w:rsidRPr="000E4734">
        <w:t>/s)</w:t>
      </w:r>
      <w:proofErr w:type="gramEnd"/>
      <w:r w:rsidRPr="000E4734">
        <w:t xml:space="preserve"> </w:t>
      </w:r>
      <w:del w:id="1935" w:author="Author">
        <w:r w:rsidRPr="000E4734" w:rsidDel="008E3DA9">
          <w:delText xml:space="preserve">are </w:delText>
        </w:r>
      </w:del>
      <w:ins w:id="1936" w:author="Author">
        <w:r w:rsidR="008E3DA9">
          <w:t>were</w:t>
        </w:r>
        <w:r w:rsidR="008E3DA9" w:rsidRPr="000E4734">
          <w:t xml:space="preserve"> </w:t>
        </w:r>
      </w:ins>
      <w:r w:rsidRPr="000E4734">
        <w:t xml:space="preserve">supported by a net increase of </w:t>
      </w:r>
      <w:r w:rsidR="007813DD">
        <w:t>flow from other layers (0.9</w:t>
      </w:r>
      <w:ins w:id="1937" w:author="Author">
        <w:r w:rsidR="00075495">
          <w:t xml:space="preserve"> to</w:t>
        </w:r>
        <w:r w:rsidR="00075495" w:rsidDel="00075495">
          <w:t xml:space="preserve"> </w:t>
        </w:r>
      </w:ins>
      <w:del w:id="1938" w:author="Author">
        <w:r w:rsidR="007813DD" w:rsidDel="00075495">
          <w:delText>–</w:delText>
        </w:r>
      </w:del>
      <w:r w:rsidR="007813DD">
        <w:t>1.5 </w:t>
      </w:r>
      <w:r w:rsidRPr="000E4734">
        <w:t>ft</w:t>
      </w:r>
      <w:r w:rsidRPr="000E4734">
        <w:rPr>
          <w:vertAlign w:val="superscript"/>
        </w:rPr>
        <w:t>3</w:t>
      </w:r>
      <w:r w:rsidRPr="000E4734">
        <w:t xml:space="preserve">/s). Increased withdrawals from the Atlantic City 800-foot sand </w:t>
      </w:r>
      <w:proofErr w:type="gramStart"/>
      <w:r w:rsidRPr="000E4734">
        <w:t>(22</w:t>
      </w:r>
      <w:ins w:id="1939" w:author="Author">
        <w:r w:rsidR="00075495">
          <w:t xml:space="preserve"> to</w:t>
        </w:r>
        <w:r w:rsidR="00075495" w:rsidRPr="000E4734" w:rsidDel="00075495">
          <w:t xml:space="preserve"> </w:t>
        </w:r>
      </w:ins>
      <w:del w:id="1940" w:author="Author">
        <w:r w:rsidRPr="000E4734" w:rsidDel="00075495">
          <w:delText>–</w:delText>
        </w:r>
      </w:del>
      <w:r w:rsidRPr="000E4734">
        <w:t>43</w:t>
      </w:r>
      <w:r w:rsidR="007813DD">
        <w:t> </w:t>
      </w:r>
      <w:r w:rsidRPr="000E4734">
        <w:t>ft</w:t>
      </w:r>
      <w:r w:rsidRPr="000E4734">
        <w:rPr>
          <w:vertAlign w:val="superscript"/>
        </w:rPr>
        <w:t>3</w:t>
      </w:r>
      <w:r w:rsidRPr="000E4734">
        <w:t>/s)</w:t>
      </w:r>
      <w:proofErr w:type="gramEnd"/>
      <w:r w:rsidRPr="000E4734">
        <w:t xml:space="preserve"> produce</w:t>
      </w:r>
      <w:ins w:id="1941" w:author="Author">
        <w:r w:rsidR="008E3DA9">
          <w:t>d</w:t>
        </w:r>
      </w:ins>
      <w:r w:rsidRPr="000E4734">
        <w:t xml:space="preserve"> more net flow into the aquifer from other layers (2</w:t>
      </w:r>
      <w:r w:rsidR="00F44B12">
        <w:t>7</w:t>
      </w:r>
      <w:ins w:id="1942" w:author="Author">
        <w:r w:rsidR="00075495">
          <w:t xml:space="preserve"> to</w:t>
        </w:r>
        <w:r w:rsidR="00075495" w:rsidRPr="000E4734" w:rsidDel="00075495">
          <w:t xml:space="preserve"> </w:t>
        </w:r>
      </w:ins>
      <w:del w:id="1943" w:author="Author">
        <w:r w:rsidRPr="000E4734" w:rsidDel="00075495">
          <w:delText>–</w:delText>
        </w:r>
      </w:del>
      <w:r w:rsidR="00F44B12">
        <w:t>33</w:t>
      </w:r>
      <w:r w:rsidR="007813DD">
        <w:t> </w:t>
      </w:r>
      <w:r w:rsidRPr="000E4734">
        <w:t>ft</w:t>
      </w:r>
      <w:r w:rsidRPr="000E4734">
        <w:rPr>
          <w:vertAlign w:val="superscript"/>
        </w:rPr>
        <w:t>3</w:t>
      </w:r>
      <w:r w:rsidRPr="000E4734">
        <w:t>/s). The Piney Point aquifer had more net flow into the a</w:t>
      </w:r>
      <w:r w:rsidR="007813DD">
        <w:t xml:space="preserve">quifer from other layers </w:t>
      </w:r>
      <w:proofErr w:type="gramStart"/>
      <w:r w:rsidR="007813DD">
        <w:t>(7.2</w:t>
      </w:r>
      <w:ins w:id="1944" w:author="Author">
        <w:r w:rsidR="00075495">
          <w:t xml:space="preserve"> to</w:t>
        </w:r>
        <w:r w:rsidR="00075495" w:rsidDel="00075495">
          <w:t xml:space="preserve"> </w:t>
        </w:r>
      </w:ins>
      <w:del w:id="1945" w:author="Author">
        <w:r w:rsidR="007813DD" w:rsidDel="00075495">
          <w:delText>–</w:delText>
        </w:r>
      </w:del>
      <w:r w:rsidR="007813DD">
        <w:t>8 </w:t>
      </w:r>
      <w:r w:rsidRPr="000E4734">
        <w:t>ft</w:t>
      </w:r>
      <w:r w:rsidRPr="000E4734">
        <w:rPr>
          <w:vertAlign w:val="superscript"/>
        </w:rPr>
        <w:t>3</w:t>
      </w:r>
      <w:r w:rsidRPr="000E4734">
        <w:t>/s)</w:t>
      </w:r>
      <w:proofErr w:type="gramEnd"/>
      <w:r w:rsidRPr="000E4734">
        <w:t xml:space="preserve"> than during </w:t>
      </w:r>
      <w:proofErr w:type="spellStart"/>
      <w:r w:rsidR="00886A45">
        <w:t>post</w:t>
      </w:r>
      <w:del w:id="1946" w:author="Author">
        <w:r w:rsidR="00886A45" w:rsidDel="00886A45">
          <w:delText>-</w:delText>
        </w:r>
      </w:del>
      <w:r w:rsidRPr="000E4734">
        <w:t>development</w:t>
      </w:r>
      <w:proofErr w:type="spellEnd"/>
      <w:r w:rsidRPr="000E4734">
        <w:t xml:space="preserve"> withdrawal conditions. </w:t>
      </w:r>
      <w:commentRangeEnd w:id="1915"/>
      <w:r w:rsidR="00525487">
        <w:rPr>
          <w:rStyle w:val="CommentReference"/>
        </w:rPr>
        <w:commentReference w:id="1915"/>
      </w:r>
    </w:p>
    <w:p w:rsidR="00882C5A" w:rsidDel="006A4274" w:rsidRDefault="000E4734" w:rsidP="000E4734">
      <w:pPr>
        <w:pStyle w:val="BodyText"/>
        <w:rPr>
          <w:del w:id="1947" w:author="Author"/>
          <w:rFonts w:eastAsiaTheme="minorHAnsi"/>
        </w:rPr>
      </w:pPr>
      <w:r w:rsidRPr="000E4734">
        <w:rPr>
          <w:rFonts w:eastAsiaTheme="minorHAnsi"/>
        </w:rPr>
        <w:t xml:space="preserve">A comparison of base flow from simulations of </w:t>
      </w:r>
      <w:r w:rsidR="00E5551D">
        <w:rPr>
          <w:rFonts w:eastAsiaTheme="minorHAnsi"/>
        </w:rPr>
        <w:t>no-withdrawal</w:t>
      </w:r>
      <w:r w:rsidRPr="000E4734">
        <w:rPr>
          <w:rFonts w:eastAsiaTheme="minorHAnsi"/>
        </w:rPr>
        <w:t xml:space="preserve"> and maximum-allocation withdrawal conditions indicate</w:t>
      </w:r>
      <w:ins w:id="1948" w:author="Author">
        <w:r w:rsidR="00C230F1">
          <w:rPr>
            <w:rFonts w:eastAsiaTheme="minorHAnsi"/>
          </w:rPr>
          <w:t>d</w:t>
        </w:r>
      </w:ins>
      <w:del w:id="1949" w:author="Author">
        <w:r w:rsidRPr="000E4734" w:rsidDel="00C230F1">
          <w:rPr>
            <w:rFonts w:eastAsiaTheme="minorHAnsi"/>
          </w:rPr>
          <w:delText>s</w:delText>
        </w:r>
      </w:del>
      <w:r w:rsidRPr="000E4734">
        <w:rPr>
          <w:rFonts w:eastAsiaTheme="minorHAnsi"/>
        </w:rPr>
        <w:t xml:space="preserve"> as much as a 20-percent reduction in base flow at individual streamflow-gaging stations </w:t>
      </w:r>
      <w:del w:id="1950" w:author="Author">
        <w:r w:rsidRPr="000E4734" w:rsidDel="00C230F1">
          <w:rPr>
            <w:rFonts w:eastAsiaTheme="minorHAnsi"/>
          </w:rPr>
          <w:delText>due to</w:delText>
        </w:r>
      </w:del>
      <w:ins w:id="1951" w:author="Author">
        <w:r w:rsidR="00C230F1">
          <w:rPr>
            <w:rFonts w:eastAsiaTheme="minorHAnsi"/>
          </w:rPr>
          <w:t>would be caused by</w:t>
        </w:r>
      </w:ins>
      <w:r w:rsidRPr="000E4734">
        <w:rPr>
          <w:rFonts w:eastAsiaTheme="minorHAnsi"/>
        </w:rPr>
        <w:t xml:space="preserve"> maximum-allocation withdrawals. The largest reduction in simulated base flow at streamflow-gaging stations </w:t>
      </w:r>
      <w:r w:rsidR="002F62C3" w:rsidRPr="000E4734">
        <w:rPr>
          <w:rFonts w:eastAsiaTheme="minorHAnsi"/>
        </w:rPr>
        <w:t>occur</w:t>
      </w:r>
      <w:ins w:id="1952" w:author="Author">
        <w:r w:rsidR="00C230F1">
          <w:rPr>
            <w:rFonts w:eastAsiaTheme="minorHAnsi"/>
          </w:rPr>
          <w:t>red</w:t>
        </w:r>
      </w:ins>
      <w:del w:id="1953" w:author="Author">
        <w:r w:rsidR="002F62C3" w:rsidRPr="000E4734" w:rsidDel="00C230F1">
          <w:rPr>
            <w:rFonts w:eastAsiaTheme="minorHAnsi"/>
          </w:rPr>
          <w:delText>s</w:delText>
        </w:r>
      </w:del>
      <w:r w:rsidRPr="000E4734">
        <w:rPr>
          <w:rFonts w:eastAsiaTheme="minorHAnsi"/>
        </w:rPr>
        <w:t xml:space="preserve"> in</w:t>
      </w:r>
      <w:r w:rsidR="007813DD">
        <w:rPr>
          <w:rFonts w:eastAsiaTheme="minorHAnsi"/>
        </w:rPr>
        <w:t xml:space="preserve"> the Toms River Basin (15 </w:t>
      </w:r>
      <w:proofErr w:type="gramStart"/>
      <w:r w:rsidR="007813DD">
        <w:rPr>
          <w:rFonts w:eastAsiaTheme="minorHAnsi"/>
        </w:rPr>
        <w:t>to 20 </w:t>
      </w:r>
      <w:r w:rsidRPr="000E4734">
        <w:rPr>
          <w:rFonts w:eastAsiaTheme="minorHAnsi"/>
        </w:rPr>
        <w:t>ft</w:t>
      </w:r>
      <w:r w:rsidRPr="000E4734">
        <w:rPr>
          <w:rFonts w:eastAsiaTheme="minorHAnsi"/>
          <w:vertAlign w:val="superscript"/>
        </w:rPr>
        <w:t>3</w:t>
      </w:r>
      <w:r w:rsidRPr="000E4734">
        <w:rPr>
          <w:rFonts w:eastAsiaTheme="minorHAnsi"/>
        </w:rPr>
        <w:t>/s</w:t>
      </w:r>
      <w:proofErr w:type="gramEnd"/>
      <w:r w:rsidRPr="000E4734">
        <w:rPr>
          <w:rFonts w:eastAsiaTheme="minorHAnsi"/>
        </w:rPr>
        <w:t>).</w:t>
      </w:r>
      <w:ins w:id="1954" w:author="Author">
        <w:r w:rsidR="006A4274">
          <w:rPr>
            <w:rFonts w:eastAsiaTheme="minorHAnsi"/>
          </w:rPr>
          <w:t xml:space="preserve"> </w:t>
        </w:r>
      </w:ins>
    </w:p>
    <w:p w:rsidR="00882C5A" w:rsidRDefault="002B7565" w:rsidP="000E4734">
      <w:pPr>
        <w:pStyle w:val="BodyText"/>
        <w:rPr>
          <w:rFonts w:eastAsiaTheme="minorHAnsi"/>
        </w:rPr>
      </w:pPr>
      <w:commentRangeStart w:id="1955"/>
      <w:ins w:id="1956" w:author="Author">
        <w:r>
          <w:rPr>
            <w:rFonts w:eastAsiaTheme="minorHAnsi"/>
          </w:rPr>
          <w:t>When</w:t>
        </w:r>
      </w:ins>
      <w:commentRangeEnd w:id="1955"/>
      <w:r w:rsidR="006A4274">
        <w:rPr>
          <w:rStyle w:val="CommentReference"/>
        </w:rPr>
        <w:commentReference w:id="1955"/>
      </w:r>
      <w:ins w:id="1957" w:author="Author">
        <w:r>
          <w:rPr>
            <w:rFonts w:eastAsiaTheme="minorHAnsi"/>
          </w:rPr>
          <w:t xml:space="preserve"> </w:t>
        </w:r>
      </w:ins>
      <w:del w:id="1958" w:author="Author">
        <w:r w:rsidR="006741A7" w:rsidDel="002B7565">
          <w:rPr>
            <w:rFonts w:eastAsiaTheme="minorHAnsi"/>
          </w:rPr>
          <w:delText>C</w:delText>
        </w:r>
      </w:del>
      <w:ins w:id="1959" w:author="Author">
        <w:r>
          <w:rPr>
            <w:rFonts w:eastAsiaTheme="minorHAnsi"/>
          </w:rPr>
          <w:t>c</w:t>
        </w:r>
      </w:ins>
      <w:r w:rsidR="006741A7">
        <w:rPr>
          <w:rFonts w:eastAsiaTheme="minorHAnsi"/>
        </w:rPr>
        <w:t xml:space="preserve">ompared </w:t>
      </w:r>
      <w:del w:id="1960" w:author="Author">
        <w:r w:rsidR="006741A7" w:rsidDel="002B7565">
          <w:rPr>
            <w:rFonts w:eastAsiaTheme="minorHAnsi"/>
          </w:rPr>
          <w:delText>t</w:delText>
        </w:r>
      </w:del>
      <w:ins w:id="1961" w:author="Author">
        <w:r>
          <w:rPr>
            <w:rFonts w:eastAsiaTheme="minorHAnsi"/>
          </w:rPr>
          <w:t>with</w:t>
        </w:r>
      </w:ins>
      <w:del w:id="1962" w:author="Author">
        <w:r w:rsidR="006741A7" w:rsidDel="002B7565">
          <w:rPr>
            <w:rFonts w:eastAsiaTheme="minorHAnsi"/>
          </w:rPr>
          <w:delText>o</w:delText>
        </w:r>
      </w:del>
      <w:r w:rsidR="006741A7">
        <w:rPr>
          <w:rFonts w:eastAsiaTheme="minorHAnsi"/>
        </w:rPr>
        <w:t xml:space="preserve"> no-withdrawal co</w:t>
      </w:r>
      <w:r w:rsidR="00C10AD4">
        <w:rPr>
          <w:rFonts w:eastAsiaTheme="minorHAnsi"/>
        </w:rPr>
        <w:t>n</w:t>
      </w:r>
      <w:r w:rsidR="006741A7">
        <w:rPr>
          <w:rFonts w:eastAsiaTheme="minorHAnsi"/>
        </w:rPr>
        <w:t>ditions</w:t>
      </w:r>
      <w:r w:rsidR="00C10AD4">
        <w:rPr>
          <w:rFonts w:eastAsiaTheme="minorHAnsi"/>
        </w:rPr>
        <w:t>,</w:t>
      </w:r>
      <w:r w:rsidR="006741A7">
        <w:rPr>
          <w:rFonts w:eastAsiaTheme="minorHAnsi"/>
        </w:rPr>
        <w:t xml:space="preserve"> m</w:t>
      </w:r>
      <w:r w:rsidR="000E4734" w:rsidRPr="000E4734">
        <w:rPr>
          <w:rFonts w:eastAsiaTheme="minorHAnsi"/>
        </w:rPr>
        <w:t>aximum-allocation withdrawals reduce</w:t>
      </w:r>
      <w:ins w:id="1963" w:author="Author">
        <w:r w:rsidR="00C230F1">
          <w:rPr>
            <w:rFonts w:eastAsiaTheme="minorHAnsi"/>
          </w:rPr>
          <w:t>d</w:t>
        </w:r>
      </w:ins>
      <w:r w:rsidR="000E4734" w:rsidRPr="000E4734">
        <w:rPr>
          <w:rFonts w:eastAsiaTheme="minorHAnsi"/>
        </w:rPr>
        <w:t xml:space="preserve"> the total </w:t>
      </w:r>
      <w:r w:rsidR="00307D9E">
        <w:rPr>
          <w:rFonts w:eastAsiaTheme="minorHAnsi"/>
        </w:rPr>
        <w:t xml:space="preserve">simulated </w:t>
      </w:r>
      <w:r w:rsidR="000E4734" w:rsidRPr="000E4734">
        <w:rPr>
          <w:rFonts w:eastAsiaTheme="minorHAnsi"/>
        </w:rPr>
        <w:t xml:space="preserve">base flow to the Barnegat </w:t>
      </w:r>
      <w:r w:rsidR="00605377">
        <w:t>Bay</w:t>
      </w:r>
      <w:del w:id="1964" w:author="Author">
        <w:r w:rsidR="00605377" w:rsidDel="00605377">
          <w:delText>–</w:delText>
        </w:r>
      </w:del>
      <w:ins w:id="1965" w:author="Author">
        <w:r w:rsidR="00605377">
          <w:t>-</w:t>
        </w:r>
      </w:ins>
      <w:r w:rsidR="007813DD">
        <w:rPr>
          <w:rFonts w:eastAsiaTheme="minorHAnsi"/>
        </w:rPr>
        <w:t>Little Egg Harbor estuary by 64 </w:t>
      </w:r>
      <w:r w:rsidR="000E4734" w:rsidRPr="000E4734">
        <w:rPr>
          <w:rFonts w:eastAsiaTheme="minorHAnsi"/>
        </w:rPr>
        <w:t>ft</w:t>
      </w:r>
      <w:r w:rsidR="000E4734" w:rsidRPr="000E4734">
        <w:rPr>
          <w:rFonts w:eastAsiaTheme="minorHAnsi"/>
          <w:vertAlign w:val="superscript"/>
        </w:rPr>
        <w:t>3</w:t>
      </w:r>
      <w:r w:rsidR="000E4734" w:rsidRPr="000E4734">
        <w:rPr>
          <w:rFonts w:eastAsiaTheme="minorHAnsi"/>
        </w:rPr>
        <w:t>/s</w:t>
      </w:r>
      <w:r w:rsidR="006741A7">
        <w:rPr>
          <w:rFonts w:eastAsiaTheme="minorHAnsi"/>
        </w:rPr>
        <w:t xml:space="preserve"> (20</w:t>
      </w:r>
      <w:r w:rsidR="00C8668C">
        <w:rPr>
          <w:rFonts w:eastAsiaTheme="minorHAnsi"/>
        </w:rPr>
        <w:t xml:space="preserve"> percent</w:t>
      </w:r>
      <w:r w:rsidR="006741A7">
        <w:rPr>
          <w:rFonts w:eastAsiaTheme="minorHAnsi"/>
        </w:rPr>
        <w:t>)</w:t>
      </w:r>
      <w:r w:rsidR="000E4734" w:rsidRPr="000E4734">
        <w:rPr>
          <w:rFonts w:eastAsiaTheme="minorHAnsi"/>
        </w:rPr>
        <w:t xml:space="preserve">, during </w:t>
      </w:r>
      <w:r w:rsidR="00307D9E">
        <w:rPr>
          <w:rFonts w:eastAsiaTheme="minorHAnsi"/>
        </w:rPr>
        <w:t>stress period 64 (</w:t>
      </w:r>
      <w:r w:rsidR="000E4734" w:rsidRPr="000E4734">
        <w:rPr>
          <w:rFonts w:eastAsiaTheme="minorHAnsi"/>
        </w:rPr>
        <w:t xml:space="preserve">November 2001 </w:t>
      </w:r>
      <w:r w:rsidR="001478F0">
        <w:rPr>
          <w:rFonts w:eastAsiaTheme="minorHAnsi"/>
        </w:rPr>
        <w:t>recharge</w:t>
      </w:r>
      <w:r w:rsidR="00307D9E">
        <w:rPr>
          <w:rFonts w:eastAsiaTheme="minorHAnsi"/>
        </w:rPr>
        <w:t>)</w:t>
      </w:r>
      <w:r w:rsidR="00381E4F">
        <w:rPr>
          <w:rFonts w:eastAsiaTheme="minorHAnsi"/>
        </w:rPr>
        <w:t xml:space="preserve"> </w:t>
      </w:r>
      <w:r w:rsidR="007813DD">
        <w:rPr>
          <w:rFonts w:eastAsiaTheme="minorHAnsi"/>
        </w:rPr>
        <w:t>and by 78 </w:t>
      </w:r>
      <w:r w:rsidR="000E4734" w:rsidRPr="000E4734">
        <w:rPr>
          <w:rFonts w:eastAsiaTheme="minorHAnsi"/>
        </w:rPr>
        <w:t>ft</w:t>
      </w:r>
      <w:r w:rsidR="000E4734" w:rsidRPr="000E4734">
        <w:rPr>
          <w:rFonts w:eastAsiaTheme="minorHAnsi"/>
          <w:vertAlign w:val="superscript"/>
        </w:rPr>
        <w:t>3</w:t>
      </w:r>
      <w:r w:rsidR="000E4734" w:rsidRPr="000E4734">
        <w:rPr>
          <w:rFonts w:eastAsiaTheme="minorHAnsi"/>
        </w:rPr>
        <w:t>/s,</w:t>
      </w:r>
      <w:r w:rsidR="001478F0">
        <w:rPr>
          <w:rFonts w:eastAsiaTheme="minorHAnsi"/>
        </w:rPr>
        <w:t xml:space="preserve"> (10</w:t>
      </w:r>
      <w:r w:rsidR="00C8668C">
        <w:rPr>
          <w:rFonts w:eastAsiaTheme="minorHAnsi"/>
        </w:rPr>
        <w:t xml:space="preserve"> percent</w:t>
      </w:r>
      <w:r w:rsidR="001478F0">
        <w:rPr>
          <w:rFonts w:eastAsiaTheme="minorHAnsi"/>
        </w:rPr>
        <w:t>)</w:t>
      </w:r>
      <w:r w:rsidR="000E4734" w:rsidRPr="000E4734">
        <w:rPr>
          <w:rFonts w:eastAsiaTheme="minorHAnsi"/>
        </w:rPr>
        <w:t xml:space="preserve"> during </w:t>
      </w:r>
      <w:r w:rsidR="00307D9E">
        <w:rPr>
          <w:rFonts w:eastAsiaTheme="minorHAnsi"/>
        </w:rPr>
        <w:t>stress period 77 (</w:t>
      </w:r>
      <w:r w:rsidR="000E4734" w:rsidRPr="000E4734">
        <w:rPr>
          <w:rFonts w:eastAsiaTheme="minorHAnsi"/>
        </w:rPr>
        <w:t xml:space="preserve">December 2002 </w:t>
      </w:r>
      <w:r w:rsidR="001478F0">
        <w:rPr>
          <w:rFonts w:eastAsiaTheme="minorHAnsi"/>
        </w:rPr>
        <w:t>recharge</w:t>
      </w:r>
      <w:r w:rsidR="00307D9E">
        <w:rPr>
          <w:rFonts w:eastAsiaTheme="minorHAnsi"/>
        </w:rPr>
        <w:t>)</w:t>
      </w:r>
      <w:r w:rsidR="001478F0">
        <w:rPr>
          <w:rFonts w:eastAsiaTheme="minorHAnsi"/>
        </w:rPr>
        <w:t>.</w:t>
      </w:r>
    </w:p>
    <w:p w:rsidR="00882C5A" w:rsidRDefault="000E4734" w:rsidP="007B1168">
      <w:pPr>
        <w:pStyle w:val="BodyText"/>
      </w:pPr>
      <w:r w:rsidRPr="000E4734">
        <w:t>Maximum-allocation withdrawal water levels decrease</w:t>
      </w:r>
      <w:ins w:id="1966" w:author="Author">
        <w:r w:rsidR="002B7565">
          <w:t>d</w:t>
        </w:r>
      </w:ins>
      <w:r w:rsidRPr="000E4734">
        <w:t xml:space="preserve"> substantially from simulated </w:t>
      </w:r>
      <w:r w:rsidR="00E5551D">
        <w:t>no-withdrawal</w:t>
      </w:r>
      <w:r w:rsidRPr="000E4734">
        <w:t xml:space="preserve"> water levels in the Rio Grande water-bearing zone. Regional water levels in the Rio Grande water-bearing zone range</w:t>
      </w:r>
      <w:ins w:id="1967" w:author="Author">
        <w:r w:rsidR="002B7565">
          <w:t>d</w:t>
        </w:r>
      </w:ins>
      <w:r w:rsidRPr="000E4734">
        <w:t xml:space="preserve"> from an </w:t>
      </w:r>
      <w:del w:id="1968" w:author="Author">
        <w:r w:rsidRPr="000E4734" w:rsidDel="0078299D">
          <w:delText>e</w:delText>
        </w:r>
        <w:r w:rsidR="007813DD" w:rsidDel="0078299D">
          <w:delText xml:space="preserve">levation </w:delText>
        </w:r>
      </w:del>
      <w:ins w:id="1969" w:author="Author">
        <w:r w:rsidR="0078299D">
          <w:t xml:space="preserve">altitude </w:t>
        </w:r>
      </w:ins>
      <w:r w:rsidR="007813DD">
        <w:t>of -30 </w:t>
      </w:r>
      <w:r w:rsidRPr="000E4734">
        <w:t>feet in Har</w:t>
      </w:r>
      <w:r w:rsidR="007813DD">
        <w:t xml:space="preserve">vey Cedars Borough </w:t>
      </w:r>
      <w:del w:id="1970" w:author="Author">
        <w:r w:rsidR="007813DD" w:rsidDel="002B7565">
          <w:delText xml:space="preserve">south </w:delText>
        </w:r>
      </w:del>
      <w:r w:rsidR="007813DD">
        <w:t>to -60 </w:t>
      </w:r>
      <w:r w:rsidRPr="000E4734">
        <w:t>feet in Little Egg Harbor Township and Beach Haven Borough during stress period 80 of the simulated conditions. The cone of depression in the Rio Grande water-bearing zone potentiometric surface, centered at Holgate, deepen</w:t>
      </w:r>
      <w:ins w:id="1971" w:author="Author">
        <w:r w:rsidR="002B7565">
          <w:t>ed</w:t>
        </w:r>
      </w:ins>
      <w:del w:id="1972" w:author="Author">
        <w:r w:rsidRPr="000E4734" w:rsidDel="002B7565">
          <w:delText>s</w:delText>
        </w:r>
      </w:del>
      <w:r w:rsidRPr="000E4734">
        <w:t xml:space="preserve"> during stress period 73</w:t>
      </w:r>
      <w:r w:rsidR="00307D9E">
        <w:t xml:space="preserve"> (August 2002 recharge)</w:t>
      </w:r>
      <w:r w:rsidRPr="000E4734">
        <w:t xml:space="preserve"> with a region</w:t>
      </w:r>
      <w:r w:rsidR="007813DD">
        <w:t xml:space="preserve">al water level </w:t>
      </w:r>
      <w:del w:id="1973" w:author="Author">
        <w:r w:rsidR="007813DD" w:rsidDel="0078299D">
          <w:delText xml:space="preserve">elevation </w:delText>
        </w:r>
      </w:del>
      <w:ins w:id="1974" w:author="Author">
        <w:r w:rsidR="0078299D">
          <w:t xml:space="preserve">altitude </w:t>
        </w:r>
      </w:ins>
      <w:r w:rsidR="007813DD">
        <w:t>of -80 </w:t>
      </w:r>
      <w:r w:rsidRPr="000E4734">
        <w:t>feet</w:t>
      </w:r>
      <w:r w:rsidR="007B1168" w:rsidRPr="007B1168">
        <w:t xml:space="preserve"> </w:t>
      </w:r>
      <w:r w:rsidRPr="000E4734">
        <w:t>in Little Egg Harbor Township and Beach Haven Borough.</w:t>
      </w:r>
    </w:p>
    <w:p w:rsidR="000E4734" w:rsidRPr="000E4734" w:rsidRDefault="000E4734" w:rsidP="000E4734">
      <w:pPr>
        <w:pStyle w:val="BodyText"/>
        <w:rPr>
          <w:rFonts w:eastAsiaTheme="minorHAnsi"/>
        </w:rPr>
      </w:pPr>
      <w:commentRangeStart w:id="1975"/>
      <w:r w:rsidRPr="000E4734">
        <w:rPr>
          <w:rFonts w:eastAsiaTheme="minorHAnsi"/>
        </w:rPr>
        <w:t xml:space="preserve">Regional water levels in the Atlantic City 800-ft sand, upper sand unit, from simulated </w:t>
      </w:r>
      <w:r w:rsidRPr="000E4734">
        <w:t xml:space="preserve">maximum-allocation withdrawal </w:t>
      </w:r>
      <w:r w:rsidRPr="000E4734">
        <w:rPr>
          <w:rFonts w:eastAsiaTheme="minorHAnsi"/>
        </w:rPr>
        <w:t>conditions,</w:t>
      </w:r>
      <w:r w:rsidR="007813DD">
        <w:rPr>
          <w:rFonts w:eastAsiaTheme="minorHAnsi"/>
        </w:rPr>
        <w:t xml:space="preserve"> range</w:t>
      </w:r>
      <w:ins w:id="1976" w:author="Author">
        <w:r w:rsidR="002B7565">
          <w:rPr>
            <w:rFonts w:eastAsiaTheme="minorHAnsi"/>
          </w:rPr>
          <w:t>d</w:t>
        </w:r>
      </w:ins>
      <w:r w:rsidR="007813DD">
        <w:rPr>
          <w:rFonts w:eastAsiaTheme="minorHAnsi"/>
        </w:rPr>
        <w:t xml:space="preserve"> from an </w:t>
      </w:r>
      <w:del w:id="1977" w:author="Author">
        <w:r w:rsidR="007813DD" w:rsidDel="002B7565">
          <w:rPr>
            <w:rFonts w:eastAsiaTheme="minorHAnsi"/>
          </w:rPr>
          <w:delText xml:space="preserve">elevation </w:delText>
        </w:r>
      </w:del>
      <w:ins w:id="1978" w:author="Author">
        <w:r w:rsidR="002B7565">
          <w:rPr>
            <w:rFonts w:eastAsiaTheme="minorHAnsi"/>
          </w:rPr>
          <w:t xml:space="preserve">altitude </w:t>
        </w:r>
      </w:ins>
      <w:r w:rsidR="007813DD">
        <w:rPr>
          <w:rFonts w:eastAsiaTheme="minorHAnsi"/>
        </w:rPr>
        <w:t>of -20 </w:t>
      </w:r>
      <w:r w:rsidRPr="000E4734">
        <w:rPr>
          <w:rFonts w:eastAsiaTheme="minorHAnsi"/>
        </w:rPr>
        <w:t xml:space="preserve">feet at the southern </w:t>
      </w:r>
      <w:r w:rsidRPr="000E4734">
        <w:rPr>
          <w:rFonts w:eastAsiaTheme="minorHAnsi"/>
        </w:rPr>
        <w:lastRenderedPageBreak/>
        <w:t>end of Island Beach State</w:t>
      </w:r>
      <w:r w:rsidR="007813DD">
        <w:rPr>
          <w:rFonts w:eastAsiaTheme="minorHAnsi"/>
        </w:rPr>
        <w:t xml:space="preserve"> Park in Ocean Township, to -80 </w:t>
      </w:r>
      <w:r w:rsidRPr="000E4734">
        <w:rPr>
          <w:rFonts w:eastAsiaTheme="minorHAnsi"/>
        </w:rPr>
        <w:t>feet at Surf City Borough and extend through the southern end of Long Beach Island and Little Egg Harbor Township during stress period 80</w:t>
      </w:r>
      <w:r w:rsidR="00307D9E">
        <w:rPr>
          <w:rFonts w:eastAsiaTheme="minorHAnsi"/>
        </w:rPr>
        <w:t xml:space="preserve"> (March 2003 recharge)</w:t>
      </w:r>
      <w:r w:rsidRPr="000E4734">
        <w:rPr>
          <w:rFonts w:eastAsiaTheme="minorHAnsi"/>
        </w:rPr>
        <w:t xml:space="preserve">. A cone of depression in the Atlantic City 800-ft sand expands further inland during stress period 73 </w:t>
      </w:r>
      <w:r w:rsidR="00307D9E">
        <w:t xml:space="preserve">(August 2002 recharge) </w:t>
      </w:r>
      <w:r w:rsidR="007813DD">
        <w:rPr>
          <w:rFonts w:eastAsiaTheme="minorHAnsi"/>
        </w:rPr>
        <w:t>and deepens to -100 </w:t>
      </w:r>
      <w:r w:rsidRPr="000E4734">
        <w:rPr>
          <w:rFonts w:eastAsiaTheme="minorHAnsi"/>
        </w:rPr>
        <w:t xml:space="preserve">feet at Surf City Borough south to Beach Haven Township. </w:t>
      </w:r>
      <w:commentRangeEnd w:id="1975"/>
      <w:r w:rsidR="00EA4EDB">
        <w:rPr>
          <w:rStyle w:val="CommentReference"/>
        </w:rPr>
        <w:commentReference w:id="1975"/>
      </w:r>
    </w:p>
    <w:p w:rsidR="000E4734" w:rsidRPr="000E4734" w:rsidRDefault="000E4734" w:rsidP="000E4734">
      <w:pPr>
        <w:pStyle w:val="BodyText"/>
        <w:rPr>
          <w:rFonts w:eastAsiaTheme="minorHAnsi"/>
        </w:rPr>
      </w:pPr>
      <w:commentRangeStart w:id="1979"/>
      <w:r w:rsidRPr="000E4734">
        <w:rPr>
          <w:rFonts w:eastAsiaTheme="minorHAnsi"/>
          <w:color w:val="000000"/>
        </w:rPr>
        <w:t xml:space="preserve">The simulated maximum-allocation withdrawal potentiometric surfaces of the Piney Point aquifer during stress periods 73 and </w:t>
      </w:r>
      <w:r w:rsidRPr="000E4734">
        <w:rPr>
          <w:rFonts w:eastAsiaTheme="minorHAnsi"/>
        </w:rPr>
        <w:t xml:space="preserve">80 indicate the expansion of several cones of depression that develop during </w:t>
      </w:r>
      <w:proofErr w:type="spellStart"/>
      <w:r w:rsidR="00886A45">
        <w:t>post</w:t>
      </w:r>
      <w:del w:id="1980" w:author="Author">
        <w:r w:rsidR="00886A45" w:rsidDel="00886A45">
          <w:delText>-</w:delText>
        </w:r>
      </w:del>
      <w:r w:rsidRPr="000E4734">
        <w:rPr>
          <w:rFonts w:eastAsiaTheme="minorHAnsi"/>
        </w:rPr>
        <w:t>d</w:t>
      </w:r>
      <w:r w:rsidR="007813DD">
        <w:rPr>
          <w:rFonts w:eastAsiaTheme="minorHAnsi"/>
        </w:rPr>
        <w:t>evelopment</w:t>
      </w:r>
      <w:proofErr w:type="spellEnd"/>
      <w:r w:rsidR="007813DD">
        <w:rPr>
          <w:rFonts w:eastAsiaTheme="minorHAnsi"/>
        </w:rPr>
        <w:t xml:space="preserve"> withdrawals. The -20 </w:t>
      </w:r>
      <w:r w:rsidRPr="000E4734">
        <w:rPr>
          <w:rFonts w:eastAsiaTheme="minorHAnsi"/>
        </w:rPr>
        <w:t>ft contour of the Piney Point potentiometric surface extends in the north from Lavallette Borough and Toms River Township south and westward through all of the bay-side communities, including Little Egg Harbor and Bass River Townships at the southern boundary. The potentiometric surfaces of the Piney Point aquifer for both stress periods appear to be similar with the exception of additional drawdowns at several withdrawal wells during stress period 73.</w:t>
      </w:r>
      <w:commentRangeEnd w:id="1979"/>
      <w:r w:rsidR="0063162D">
        <w:rPr>
          <w:rStyle w:val="CommentReference"/>
        </w:rPr>
        <w:commentReference w:id="1979"/>
      </w:r>
    </w:p>
    <w:p w:rsidR="000E4734" w:rsidRPr="000E4734" w:rsidRDefault="000E4734" w:rsidP="000E4734">
      <w:pPr>
        <w:pStyle w:val="BodyText"/>
      </w:pPr>
      <w:r w:rsidRPr="000E4734">
        <w:rPr>
          <w:rFonts w:eastAsiaTheme="minorHAnsi"/>
        </w:rPr>
        <w:t xml:space="preserve">Simulation of average yearly </w:t>
      </w:r>
      <w:proofErr w:type="spellStart"/>
      <w:r w:rsidR="00886A45">
        <w:t>post</w:t>
      </w:r>
      <w:del w:id="1981" w:author="Author">
        <w:r w:rsidR="00886A45" w:rsidDel="00886A45">
          <w:delText>-</w:delText>
        </w:r>
      </w:del>
      <w:r w:rsidRPr="000E4734">
        <w:rPr>
          <w:rFonts w:eastAsiaTheme="minorHAnsi"/>
        </w:rPr>
        <w:t>development</w:t>
      </w:r>
      <w:proofErr w:type="spellEnd"/>
      <w:r w:rsidRPr="000E4734">
        <w:rPr>
          <w:rFonts w:eastAsiaTheme="minorHAnsi"/>
        </w:rPr>
        <w:t xml:space="preserve"> (2000</w:t>
      </w:r>
      <w:ins w:id="1982" w:author="Author">
        <w:r w:rsidR="00075495">
          <w:t xml:space="preserve"> to</w:t>
        </w:r>
        <w:r w:rsidR="00075495" w:rsidDel="00075495">
          <w:rPr>
            <w:rFonts w:eastAsiaTheme="minorHAnsi"/>
          </w:rPr>
          <w:t xml:space="preserve"> </w:t>
        </w:r>
      </w:ins>
      <w:del w:id="1983" w:author="Author">
        <w:r w:rsidR="009772CE" w:rsidDel="00075495">
          <w:rPr>
            <w:rFonts w:eastAsiaTheme="minorHAnsi"/>
          </w:rPr>
          <w:delText>–</w:delText>
        </w:r>
      </w:del>
      <w:ins w:id="1984" w:author="Author">
        <w:r w:rsidR="00075495">
          <w:rPr>
            <w:rFonts w:eastAsiaTheme="minorHAnsi"/>
          </w:rPr>
          <w:t>20</w:t>
        </w:r>
      </w:ins>
      <w:r w:rsidRPr="000E4734">
        <w:rPr>
          <w:rFonts w:eastAsiaTheme="minorHAnsi"/>
        </w:rPr>
        <w:t>03) withdrawal conditions indicate</w:t>
      </w:r>
      <w:del w:id="1985" w:author="Author">
        <w:r w:rsidRPr="000E4734" w:rsidDel="00D32792">
          <w:rPr>
            <w:rFonts w:eastAsiaTheme="minorHAnsi"/>
          </w:rPr>
          <w:delText>s</w:delText>
        </w:r>
      </w:del>
      <w:ins w:id="1986" w:author="Author">
        <w:r w:rsidR="00D32792">
          <w:rPr>
            <w:rFonts w:eastAsiaTheme="minorHAnsi"/>
          </w:rPr>
          <w:t>d</w:t>
        </w:r>
      </w:ins>
      <w:r w:rsidRPr="000E4734">
        <w:rPr>
          <w:rFonts w:eastAsiaTheme="minorHAnsi"/>
        </w:rPr>
        <w:t xml:space="preserve"> how </w:t>
      </w:r>
      <w:del w:id="1987" w:author="Author">
        <w:r w:rsidRPr="000E4734" w:rsidDel="00D32792">
          <w:rPr>
            <w:rFonts w:eastAsiaTheme="minorHAnsi"/>
          </w:rPr>
          <w:delText xml:space="preserve">present day </w:delText>
        </w:r>
      </w:del>
      <w:r w:rsidRPr="000E4734">
        <w:rPr>
          <w:rFonts w:eastAsiaTheme="minorHAnsi"/>
        </w:rPr>
        <w:t>stresses on the groundwater-flow system affect</w:t>
      </w:r>
      <w:ins w:id="1988" w:author="Author">
        <w:r w:rsidR="00D32792">
          <w:rPr>
            <w:rFonts w:eastAsiaTheme="minorHAnsi"/>
          </w:rPr>
          <w:t>ed</w:t>
        </w:r>
      </w:ins>
      <w:r w:rsidRPr="000E4734">
        <w:rPr>
          <w:rFonts w:eastAsiaTheme="minorHAnsi"/>
        </w:rPr>
        <w:t xml:space="preserve"> near-shore wells by inducing saltwater to flow towards, and ultimately into, production wells. </w:t>
      </w:r>
      <w:r w:rsidRPr="000E4734">
        <w:rPr>
          <w:rFonts w:eastAsiaTheme="minorHAnsi"/>
          <w:color w:val="000000"/>
        </w:rPr>
        <w:t xml:space="preserve">Particle tracking was used to estimate groundwater-flow paths and travel times through, and location of recharge to, the groundwater flow system. </w:t>
      </w:r>
      <w:r w:rsidRPr="000E4734">
        <w:rPr>
          <w:rFonts w:eastAsiaTheme="minorHAnsi"/>
        </w:rPr>
        <w:t>The vulnerability of wells to saltwater intrusion was assessed by tracking particles of water from the screen interval of production wells in the Kirkwood-</w:t>
      </w:r>
      <w:proofErr w:type="spellStart"/>
      <w:r w:rsidRPr="000E4734">
        <w:rPr>
          <w:rFonts w:eastAsiaTheme="minorHAnsi"/>
        </w:rPr>
        <w:t>Cohansey</w:t>
      </w:r>
      <w:proofErr w:type="spellEnd"/>
      <w:r w:rsidRPr="000E4734">
        <w:rPr>
          <w:rFonts w:eastAsiaTheme="minorHAnsi"/>
        </w:rPr>
        <w:t xml:space="preserve"> aquifer system, Rio Grande water-bearing zone, or Atlantic City 800-foo</w:t>
      </w:r>
      <w:commentRangeStart w:id="1989"/>
      <w:r w:rsidRPr="000E4734">
        <w:rPr>
          <w:rFonts w:eastAsiaTheme="minorHAnsi"/>
        </w:rPr>
        <w:t>t sand, backward to the point where particles entered the simulated aquifer system.</w:t>
      </w:r>
      <w:r w:rsidRPr="000E4734">
        <w:rPr>
          <w:rFonts w:eastAsiaTheme="minorHAnsi"/>
          <w:color w:val="000000"/>
        </w:rPr>
        <w:t xml:space="preserve"> </w:t>
      </w:r>
      <w:r w:rsidRPr="000E4734">
        <w:t>In this simulation</w:t>
      </w:r>
      <w:ins w:id="1990" w:author="Author">
        <w:r w:rsidR="00D32792">
          <w:t>,</w:t>
        </w:r>
      </w:ins>
      <w:r w:rsidRPr="000E4734">
        <w:t xml:space="preserve"> travel time of most flow paths to Kirkwood-</w:t>
      </w:r>
      <w:proofErr w:type="spellStart"/>
      <w:r w:rsidRPr="000E4734">
        <w:t>Cohansey</w:t>
      </w:r>
      <w:proofErr w:type="spellEnd"/>
      <w:r w:rsidRPr="000E4734">
        <w:t xml:space="preserve"> aquif</w:t>
      </w:r>
      <w:r w:rsidR="007813DD">
        <w:t>er system wells, range</w:t>
      </w:r>
      <w:ins w:id="1991" w:author="Author">
        <w:r w:rsidR="00D32792">
          <w:t>d</w:t>
        </w:r>
      </w:ins>
      <w:del w:id="1992" w:author="Author">
        <w:r w:rsidR="007813DD" w:rsidDel="00D32792">
          <w:delText>s</w:delText>
        </w:r>
      </w:del>
      <w:r w:rsidR="007813DD">
        <w:t xml:space="preserve"> from 11 </w:t>
      </w:r>
      <w:r w:rsidRPr="000E4734">
        <w:t xml:space="preserve">years </w:t>
      </w:r>
      <w:r w:rsidR="007813DD">
        <w:t>to nearly 50,700 </w:t>
      </w:r>
      <w:r w:rsidRPr="000E4734">
        <w:t>years. A flow path that originate</w:t>
      </w:r>
      <w:ins w:id="1993" w:author="Author">
        <w:r w:rsidR="00D32792">
          <w:t>d</w:t>
        </w:r>
      </w:ins>
      <w:del w:id="1994" w:author="Author">
        <w:r w:rsidRPr="000E4734" w:rsidDel="00D32792">
          <w:delText>s</w:delText>
        </w:r>
      </w:del>
      <w:r w:rsidRPr="000E4734">
        <w:t xml:space="preserve"> at</w:t>
      </w:r>
      <w:commentRangeEnd w:id="1989"/>
      <w:r w:rsidR="00D32792">
        <w:rPr>
          <w:rStyle w:val="CommentReference"/>
        </w:rPr>
        <w:commentReference w:id="1989"/>
      </w:r>
      <w:r w:rsidRPr="000E4734">
        <w:t xml:space="preserve"> the model boundary in the ocean ha</w:t>
      </w:r>
      <w:ins w:id="1995" w:author="Author">
        <w:r w:rsidR="00D32792">
          <w:t>d</w:t>
        </w:r>
      </w:ins>
      <w:del w:id="1996" w:author="Author">
        <w:r w:rsidRPr="000E4734" w:rsidDel="00D32792">
          <w:delText>s</w:delText>
        </w:r>
      </w:del>
      <w:r w:rsidRPr="000E4734">
        <w:t xml:space="preserve"> a tra</w:t>
      </w:r>
      <w:r w:rsidR="007813DD">
        <w:t>vel time greater than 1</w:t>
      </w:r>
      <w:del w:id="1997" w:author="Author">
        <w:r w:rsidR="007813DD" w:rsidDel="00BF531C">
          <w:delText>,</w:delText>
        </w:r>
      </w:del>
      <w:ins w:id="1998" w:author="Author">
        <w:r w:rsidR="00BF531C">
          <w:t>.</w:t>
        </w:r>
      </w:ins>
      <w:r w:rsidR="007813DD">
        <w:t>35</w:t>
      </w:r>
      <w:del w:id="1999" w:author="Author">
        <w:r w:rsidR="007813DD" w:rsidDel="00BF531C">
          <w:delText>0,000</w:delText>
        </w:r>
      </w:del>
      <w:r w:rsidR="007813DD">
        <w:t> </w:t>
      </w:r>
      <w:ins w:id="2000" w:author="Author">
        <w:r w:rsidR="00BF531C">
          <w:t xml:space="preserve">million </w:t>
        </w:r>
      </w:ins>
      <w:r w:rsidRPr="000E4734">
        <w:t xml:space="preserve">years. </w:t>
      </w:r>
      <w:commentRangeStart w:id="2001"/>
      <w:r w:rsidRPr="000E4734">
        <w:t xml:space="preserve">Most near-shore </w:t>
      </w:r>
      <w:r w:rsidRPr="000E4734">
        <w:lastRenderedPageBreak/>
        <w:t>wells screened in the Kirkwood-</w:t>
      </w:r>
      <w:proofErr w:type="spellStart"/>
      <w:r w:rsidRPr="000E4734">
        <w:t>Cohansey</w:t>
      </w:r>
      <w:proofErr w:type="spellEnd"/>
      <w:r w:rsidRPr="000E4734">
        <w:t xml:space="preserve"> aquifer system derive</w:t>
      </w:r>
      <w:ins w:id="2002" w:author="Author">
        <w:r w:rsidR="007B1E3C">
          <w:t>d</w:t>
        </w:r>
      </w:ins>
      <w:r w:rsidRPr="000E4734">
        <w:t xml:space="preserve"> water from </w:t>
      </w:r>
      <w:proofErr w:type="spellStart"/>
      <w:r w:rsidRPr="000E4734">
        <w:t>updip</w:t>
      </w:r>
      <w:proofErr w:type="spellEnd"/>
      <w:r w:rsidRPr="000E4734">
        <w:t xml:space="preserve"> sources inland. However, wells located on Island Beach, particularly in the community of Seaside Heights Borough, ha</w:t>
      </w:r>
      <w:ins w:id="2003" w:author="Author">
        <w:r w:rsidR="007B1E3C">
          <w:t>d</w:t>
        </w:r>
      </w:ins>
      <w:del w:id="2004" w:author="Author">
        <w:r w:rsidRPr="000E4734" w:rsidDel="007B1E3C">
          <w:delText>ve</w:delText>
        </w:r>
      </w:del>
      <w:r w:rsidRPr="000E4734">
        <w:t xml:space="preserve"> some flow paths that start</w:t>
      </w:r>
      <w:ins w:id="2005" w:author="Author">
        <w:r w:rsidR="007B1E3C">
          <w:t>ed</w:t>
        </w:r>
      </w:ins>
      <w:r w:rsidRPr="000E4734">
        <w:t xml:space="preserve"> beneath Barnegat Bay or the Atlantic Ocean and </w:t>
      </w:r>
      <w:del w:id="2006" w:author="Author">
        <w:r w:rsidRPr="000E4734" w:rsidDel="007B1E3C">
          <w:delText xml:space="preserve">are </w:delText>
        </w:r>
      </w:del>
      <w:ins w:id="2007" w:author="Author">
        <w:r w:rsidR="007B1E3C">
          <w:t>were</w:t>
        </w:r>
        <w:r w:rsidR="007B1E3C" w:rsidRPr="000E4734">
          <w:t xml:space="preserve"> </w:t>
        </w:r>
      </w:ins>
      <w:r w:rsidRPr="000E4734">
        <w:t>susceptible to saltwater intrusion. Travel times of the shortest flow paths to wells on Island Beach indicate</w:t>
      </w:r>
      <w:ins w:id="2008" w:author="Author">
        <w:r w:rsidR="007B1E3C">
          <w:t>d</w:t>
        </w:r>
      </w:ins>
      <w:r w:rsidRPr="000E4734">
        <w:t xml:space="preserve"> that it co</w:t>
      </w:r>
      <w:r w:rsidR="007813DD">
        <w:t>uld take slightly less than 350 </w:t>
      </w:r>
      <w:r w:rsidRPr="000E4734">
        <w:t>years for water entering the aquifer system in this area to reach these wells. Flow paths to wells in Seaside Heights Borough ha</w:t>
      </w:r>
      <w:ins w:id="2009" w:author="Author">
        <w:r w:rsidR="007B1E3C">
          <w:t>d</w:t>
        </w:r>
      </w:ins>
      <w:del w:id="2010" w:author="Author">
        <w:r w:rsidRPr="000E4734" w:rsidDel="007B1E3C">
          <w:delText>ve</w:delText>
        </w:r>
      </w:del>
      <w:r w:rsidRPr="000E4734">
        <w:t xml:space="preserve"> travel t</w:t>
      </w:r>
      <w:r w:rsidR="007813DD">
        <w:t>imes that are as much as 10,400 </w:t>
      </w:r>
      <w:r w:rsidRPr="000E4734">
        <w:t>years. Wells located in Island Beach State Park, Lacey Township ha</w:t>
      </w:r>
      <w:ins w:id="2011" w:author="Author">
        <w:r w:rsidR="007B1E3C">
          <w:t>d</w:t>
        </w:r>
      </w:ins>
      <w:del w:id="2012" w:author="Author">
        <w:r w:rsidRPr="000E4734" w:rsidDel="007B1E3C">
          <w:delText>ve</w:delText>
        </w:r>
      </w:del>
      <w:r w:rsidRPr="000E4734">
        <w:t xml:space="preserve"> flow paths that extend</w:t>
      </w:r>
      <w:ins w:id="2013" w:author="Author">
        <w:r w:rsidR="007B1E3C">
          <w:t>ed</w:t>
        </w:r>
      </w:ins>
      <w:r w:rsidRPr="000E4734">
        <w:t xml:space="preserve"> inland to central Berkeley Township, indicating that the wells </w:t>
      </w:r>
      <w:del w:id="2014" w:author="Author">
        <w:r w:rsidRPr="000E4734" w:rsidDel="007B1E3C">
          <w:delText xml:space="preserve">are </w:delText>
        </w:r>
      </w:del>
      <w:ins w:id="2015" w:author="Author">
        <w:r w:rsidR="007B1E3C">
          <w:t>were</w:t>
        </w:r>
        <w:r w:rsidR="007B1E3C" w:rsidRPr="000E4734">
          <w:t xml:space="preserve"> </w:t>
        </w:r>
      </w:ins>
      <w:r w:rsidRPr="000E4734">
        <w:t>not susceptible to saltwater intrusion. Travel time of flow to these wells range</w:t>
      </w:r>
      <w:del w:id="2016" w:author="Author">
        <w:r w:rsidRPr="000E4734" w:rsidDel="007B1E3C">
          <w:delText>s</w:delText>
        </w:r>
      </w:del>
      <w:ins w:id="2017" w:author="Author">
        <w:r w:rsidR="007B1E3C">
          <w:t>d</w:t>
        </w:r>
      </w:ins>
      <w:r w:rsidRPr="000E4734">
        <w:t xml:space="preserve"> from approximately 4,700 to 7,800</w:t>
      </w:r>
      <w:r w:rsidR="007813DD">
        <w:t> </w:t>
      </w:r>
      <w:r w:rsidRPr="000E4734">
        <w:t xml:space="preserve">years. </w:t>
      </w:r>
      <w:commentRangeEnd w:id="2001"/>
      <w:r w:rsidR="00D32792">
        <w:rPr>
          <w:rStyle w:val="CommentReference"/>
        </w:rPr>
        <w:commentReference w:id="2001"/>
      </w:r>
    </w:p>
    <w:p w:rsidR="000E4734" w:rsidRPr="000E4734" w:rsidRDefault="000E4734" w:rsidP="000E4734">
      <w:pPr>
        <w:pStyle w:val="BodyText"/>
        <w:rPr>
          <w:rFonts w:eastAsiaTheme="minorHAnsi"/>
          <w:color w:val="000000"/>
        </w:rPr>
      </w:pPr>
      <w:r w:rsidRPr="000E4734">
        <w:rPr>
          <w:rFonts w:eastAsiaTheme="minorHAnsi"/>
        </w:rPr>
        <w:t>Flow paths from recharge areas to wells screened in the Rio Grande water-bearing zone and Atlantic City 800-foot sand ha</w:t>
      </w:r>
      <w:ins w:id="2018" w:author="Author">
        <w:r w:rsidR="007B1E3C">
          <w:rPr>
            <w:rFonts w:eastAsiaTheme="minorHAnsi"/>
          </w:rPr>
          <w:t>d</w:t>
        </w:r>
      </w:ins>
      <w:del w:id="2019" w:author="Author">
        <w:r w:rsidRPr="000E4734" w:rsidDel="007B1E3C">
          <w:rPr>
            <w:rFonts w:eastAsiaTheme="minorHAnsi"/>
          </w:rPr>
          <w:delText>ve</w:delText>
        </w:r>
      </w:del>
      <w:r w:rsidRPr="000E4734">
        <w:rPr>
          <w:rFonts w:eastAsiaTheme="minorHAnsi"/>
        </w:rPr>
        <w:t xml:space="preserve"> longer travel times because </w:t>
      </w:r>
      <w:del w:id="2020" w:author="Author">
        <w:r w:rsidRPr="000E4734" w:rsidDel="007B1E3C">
          <w:rPr>
            <w:rFonts w:eastAsiaTheme="minorHAnsi"/>
          </w:rPr>
          <w:delText xml:space="preserve">of the greater depth of </w:delText>
        </w:r>
      </w:del>
      <w:r w:rsidRPr="000E4734">
        <w:rPr>
          <w:rFonts w:eastAsiaTheme="minorHAnsi"/>
        </w:rPr>
        <w:t>the aquifers</w:t>
      </w:r>
      <w:ins w:id="2021" w:author="Author">
        <w:r w:rsidR="007B1E3C">
          <w:rPr>
            <w:rFonts w:eastAsiaTheme="minorHAnsi"/>
          </w:rPr>
          <w:t xml:space="preserve"> were deeper than [other aquifers?]</w:t>
        </w:r>
      </w:ins>
      <w:r w:rsidRPr="000E4734">
        <w:rPr>
          <w:rFonts w:eastAsiaTheme="minorHAnsi"/>
        </w:rPr>
        <w:t xml:space="preserve"> and because flow paths typically traverse low permeability </w:t>
      </w:r>
      <w:proofErr w:type="spellStart"/>
      <w:r w:rsidRPr="000E4734">
        <w:rPr>
          <w:rFonts w:eastAsiaTheme="minorHAnsi"/>
        </w:rPr>
        <w:t>hydrogeologic</w:t>
      </w:r>
      <w:proofErr w:type="spellEnd"/>
      <w:r w:rsidRPr="000E4734">
        <w:rPr>
          <w:rFonts w:eastAsiaTheme="minorHAnsi"/>
        </w:rPr>
        <w:t xml:space="preserve"> units.</w:t>
      </w:r>
      <w:r w:rsidRPr="000E4734">
        <w:t xml:space="preserve"> Travel times along flow paths from point of recharge to production wells in these aquifers range</w:t>
      </w:r>
      <w:ins w:id="2022" w:author="Author">
        <w:r w:rsidR="007B1E3C">
          <w:t>d</w:t>
        </w:r>
      </w:ins>
      <w:r w:rsidRPr="000E4734">
        <w:t xml:space="preserve"> from nearl</w:t>
      </w:r>
      <w:r w:rsidR="007813DD">
        <w:t>y 530 to greater than 3</w:t>
      </w:r>
      <w:del w:id="2023" w:author="Author">
        <w:r w:rsidR="007813DD" w:rsidDel="00BF531C">
          <w:delText>,</w:delText>
        </w:r>
      </w:del>
      <w:ins w:id="2024" w:author="Author">
        <w:r w:rsidR="00BF531C">
          <w:t>.</w:t>
        </w:r>
      </w:ins>
      <w:r w:rsidR="007813DD">
        <w:t>73</w:t>
      </w:r>
      <w:del w:id="2025" w:author="Author">
        <w:r w:rsidR="007813DD" w:rsidDel="00BF531C">
          <w:delText>0,000</w:delText>
        </w:r>
      </w:del>
      <w:r w:rsidR="007813DD">
        <w:t> </w:t>
      </w:r>
      <w:ins w:id="2026" w:author="Author">
        <w:r w:rsidR="00BF531C">
          <w:t xml:space="preserve">million </w:t>
        </w:r>
      </w:ins>
      <w:r w:rsidRPr="000E4734">
        <w:t>years.</w:t>
      </w:r>
      <w:r w:rsidRPr="000E4734">
        <w:rPr>
          <w:rFonts w:eastAsiaTheme="minorHAnsi"/>
        </w:rPr>
        <w:t xml:space="preserve"> Most wells screened in the Rio Grande water-bearing zone and the Atlantic City 800-foot sand derive</w:t>
      </w:r>
      <w:ins w:id="2027" w:author="Author">
        <w:r w:rsidR="007B1E3C">
          <w:rPr>
            <w:rFonts w:eastAsiaTheme="minorHAnsi"/>
          </w:rPr>
          <w:t>d</w:t>
        </w:r>
      </w:ins>
      <w:r w:rsidRPr="000E4734">
        <w:rPr>
          <w:rFonts w:eastAsiaTheme="minorHAnsi"/>
        </w:rPr>
        <w:t xml:space="preserve"> a large amount of their recharge from the Oswego River Basin area. Travel time of the flow paths that originate</w:t>
      </w:r>
      <w:ins w:id="2028" w:author="Author">
        <w:r w:rsidR="007B1E3C">
          <w:rPr>
            <w:rFonts w:eastAsiaTheme="minorHAnsi"/>
          </w:rPr>
          <w:t>d</w:t>
        </w:r>
      </w:ins>
      <w:r w:rsidRPr="000E4734">
        <w:rPr>
          <w:rFonts w:eastAsiaTheme="minorHAnsi"/>
        </w:rPr>
        <w:t xml:space="preserve"> beneath the Barnegat Bay-Little Egg Harbor or offshore of the southern part of Long Beach island </w:t>
      </w:r>
      <w:del w:id="2029" w:author="Author">
        <w:r w:rsidRPr="000E4734" w:rsidDel="007B1E3C">
          <w:rPr>
            <w:rFonts w:eastAsiaTheme="minorHAnsi"/>
          </w:rPr>
          <w:delText xml:space="preserve">are </w:delText>
        </w:r>
      </w:del>
      <w:ins w:id="2030" w:author="Author">
        <w:r w:rsidR="007B1E3C">
          <w:rPr>
            <w:rFonts w:eastAsiaTheme="minorHAnsi"/>
          </w:rPr>
          <w:t>were</w:t>
        </w:r>
        <w:r w:rsidR="007B1E3C" w:rsidRPr="000E4734">
          <w:rPr>
            <w:rFonts w:eastAsiaTheme="minorHAnsi"/>
          </w:rPr>
          <w:t xml:space="preserve"> </w:t>
        </w:r>
      </w:ins>
      <w:r w:rsidRPr="000E4734">
        <w:rPr>
          <w:rFonts w:eastAsiaTheme="minorHAnsi"/>
        </w:rPr>
        <w:t>estimated to be between nearly 1</w:t>
      </w:r>
      <w:r w:rsidR="007813DD">
        <w:rPr>
          <w:rFonts w:eastAsiaTheme="minorHAnsi"/>
        </w:rPr>
        <w:t>9,000 and 517,000 </w:t>
      </w:r>
      <w:r w:rsidRPr="000E4734">
        <w:rPr>
          <w:rFonts w:eastAsiaTheme="minorHAnsi"/>
        </w:rPr>
        <w:t xml:space="preserve">years. Under </w:t>
      </w:r>
      <w:proofErr w:type="spellStart"/>
      <w:r w:rsidR="00886A45">
        <w:t>post</w:t>
      </w:r>
      <w:del w:id="2031" w:author="Author">
        <w:r w:rsidR="00886A45" w:rsidDel="00886A45">
          <w:delText>-</w:delText>
        </w:r>
      </w:del>
      <w:r w:rsidR="007770D8">
        <w:rPr>
          <w:rFonts w:eastAsiaTheme="minorHAnsi"/>
        </w:rPr>
        <w:t>development</w:t>
      </w:r>
      <w:proofErr w:type="spellEnd"/>
      <w:r w:rsidR="007770D8" w:rsidRPr="000E4734">
        <w:rPr>
          <w:rFonts w:eastAsiaTheme="minorHAnsi"/>
        </w:rPr>
        <w:t xml:space="preserve"> </w:t>
      </w:r>
      <w:r w:rsidRPr="000E4734">
        <w:rPr>
          <w:rFonts w:eastAsiaTheme="minorHAnsi"/>
        </w:rPr>
        <w:t xml:space="preserve">pumping regimes the water quality in these wells </w:t>
      </w:r>
      <w:ins w:id="2032" w:author="Author">
        <w:r w:rsidR="007B1E3C">
          <w:rPr>
            <w:rFonts w:eastAsiaTheme="minorHAnsi"/>
          </w:rPr>
          <w:t>was</w:t>
        </w:r>
      </w:ins>
      <w:del w:id="2033" w:author="Author">
        <w:r w:rsidRPr="000E4734" w:rsidDel="007B1E3C">
          <w:rPr>
            <w:rFonts w:eastAsiaTheme="minorHAnsi"/>
          </w:rPr>
          <w:delText>is</w:delText>
        </w:r>
      </w:del>
      <w:r w:rsidRPr="000E4734">
        <w:rPr>
          <w:rFonts w:eastAsiaTheme="minorHAnsi"/>
        </w:rPr>
        <w:t xml:space="preserve"> not likely to be affected by saltwater intrusion in the foreseeable future.</w:t>
      </w:r>
    </w:p>
    <w:p w:rsidR="00882C5A" w:rsidRDefault="000E4734" w:rsidP="000E4734">
      <w:pPr>
        <w:pStyle w:val="BodyText"/>
      </w:pPr>
      <w:r w:rsidRPr="000E4734">
        <w:rPr>
          <w:rFonts w:eastAsiaTheme="minorHAnsi"/>
        </w:rPr>
        <w:t>Results of average yearly maximum-allocation withdrawal conditions indicate</w:t>
      </w:r>
      <w:ins w:id="2034" w:author="Author">
        <w:r w:rsidR="007B1E3C">
          <w:rPr>
            <w:rFonts w:eastAsiaTheme="minorHAnsi"/>
          </w:rPr>
          <w:t>d</w:t>
        </w:r>
      </w:ins>
      <w:r w:rsidRPr="000E4734">
        <w:rPr>
          <w:rFonts w:eastAsiaTheme="minorHAnsi"/>
        </w:rPr>
        <w:t xml:space="preserve"> how </w:t>
      </w:r>
      <w:r w:rsidR="007770D8">
        <w:rPr>
          <w:rFonts w:eastAsiaTheme="minorHAnsi"/>
        </w:rPr>
        <w:t>maximum-allocation</w:t>
      </w:r>
      <w:r w:rsidRPr="000E4734">
        <w:rPr>
          <w:rFonts w:eastAsiaTheme="minorHAnsi"/>
        </w:rPr>
        <w:t xml:space="preserve"> stresses on the groundwater-flow system could induce saltwater toward and potentially into near-shore production wells.</w:t>
      </w:r>
      <w:r w:rsidRPr="000E4734" w:rsidDel="002E1DD9">
        <w:rPr>
          <w:rFonts w:eastAsiaTheme="minorHAnsi"/>
        </w:rPr>
        <w:t xml:space="preserve"> </w:t>
      </w:r>
      <w:r w:rsidRPr="000E4734">
        <w:rPr>
          <w:rFonts w:eastAsiaTheme="minorHAnsi"/>
        </w:rPr>
        <w:t>This simulation indicate</w:t>
      </w:r>
      <w:ins w:id="2035" w:author="Author">
        <w:r w:rsidR="007B1E3C">
          <w:rPr>
            <w:rFonts w:eastAsiaTheme="minorHAnsi"/>
          </w:rPr>
          <w:t>d</w:t>
        </w:r>
      </w:ins>
      <w:del w:id="2036" w:author="Author">
        <w:r w:rsidRPr="000E4734" w:rsidDel="007B1E3C">
          <w:rPr>
            <w:rFonts w:eastAsiaTheme="minorHAnsi"/>
          </w:rPr>
          <w:delText>s</w:delText>
        </w:r>
      </w:del>
      <w:r w:rsidRPr="000E4734">
        <w:rPr>
          <w:rFonts w:eastAsiaTheme="minorHAnsi"/>
        </w:rPr>
        <w:t xml:space="preserve"> that </w:t>
      </w:r>
      <w:commentRangeStart w:id="2037"/>
      <w:r w:rsidRPr="000E4734">
        <w:rPr>
          <w:rFonts w:eastAsiaTheme="minorHAnsi"/>
        </w:rPr>
        <w:t>wells screened in the Kirkwood-</w:t>
      </w:r>
      <w:proofErr w:type="spellStart"/>
      <w:r w:rsidRPr="000E4734">
        <w:rPr>
          <w:rFonts w:eastAsiaTheme="minorHAnsi"/>
        </w:rPr>
        <w:t>Cohansey</w:t>
      </w:r>
      <w:proofErr w:type="spellEnd"/>
      <w:r w:rsidRPr="000E4734">
        <w:rPr>
          <w:rFonts w:eastAsiaTheme="minorHAnsi"/>
        </w:rPr>
        <w:t xml:space="preserve"> aquifer system in Seaside Heights Borough and in Island Beach State Park, Lacey Township ha</w:t>
      </w:r>
      <w:ins w:id="2038" w:author="Author">
        <w:r w:rsidR="007B1E3C">
          <w:rPr>
            <w:rFonts w:eastAsiaTheme="minorHAnsi"/>
          </w:rPr>
          <w:t>d</w:t>
        </w:r>
      </w:ins>
      <w:del w:id="2039" w:author="Author">
        <w:r w:rsidRPr="000E4734" w:rsidDel="007B1E3C">
          <w:rPr>
            <w:rFonts w:eastAsiaTheme="minorHAnsi"/>
          </w:rPr>
          <w:delText>ve</w:delText>
        </w:r>
      </w:del>
      <w:r w:rsidRPr="000E4734">
        <w:rPr>
          <w:rFonts w:eastAsiaTheme="minorHAnsi"/>
        </w:rPr>
        <w:t xml:space="preserve"> flow </w:t>
      </w:r>
      <w:r w:rsidRPr="000E4734">
        <w:rPr>
          <w:rFonts w:eastAsiaTheme="minorHAnsi"/>
        </w:rPr>
        <w:lastRenderedPageBreak/>
        <w:t>paths that start</w:t>
      </w:r>
      <w:ins w:id="2040" w:author="Author">
        <w:r w:rsidR="007B1E3C">
          <w:rPr>
            <w:rFonts w:eastAsiaTheme="minorHAnsi"/>
          </w:rPr>
          <w:t>ed</w:t>
        </w:r>
      </w:ins>
      <w:r w:rsidRPr="000E4734">
        <w:rPr>
          <w:rFonts w:eastAsiaTheme="minorHAnsi"/>
        </w:rPr>
        <w:t xml:space="preserve"> beneath the Barnegat Bay or the Atlantic Ocean.</w:t>
      </w:r>
      <w:commentRangeEnd w:id="2037"/>
      <w:r w:rsidR="007B1E3C">
        <w:rPr>
          <w:rStyle w:val="CommentReference"/>
        </w:rPr>
        <w:commentReference w:id="2037"/>
      </w:r>
      <w:r w:rsidRPr="000E4734">
        <w:rPr>
          <w:rFonts w:eastAsiaTheme="minorHAnsi"/>
        </w:rPr>
        <w:t xml:space="preserve"> The travel time from recharge to discharge point for these particles </w:t>
      </w:r>
      <w:del w:id="2041" w:author="Author">
        <w:r w:rsidR="00642A76" w:rsidDel="007B1E3C">
          <w:rPr>
            <w:rFonts w:eastAsiaTheme="minorHAnsi"/>
          </w:rPr>
          <w:delText>is</w:delText>
        </w:r>
        <w:r w:rsidRPr="000E4734" w:rsidDel="007B1E3C">
          <w:rPr>
            <w:rFonts w:eastAsiaTheme="minorHAnsi"/>
          </w:rPr>
          <w:delText xml:space="preserve"> </w:delText>
        </w:r>
      </w:del>
      <w:ins w:id="2042" w:author="Author">
        <w:r w:rsidR="007B1E3C">
          <w:rPr>
            <w:rFonts w:eastAsiaTheme="minorHAnsi"/>
          </w:rPr>
          <w:t>was</w:t>
        </w:r>
        <w:r w:rsidR="007B1E3C" w:rsidRPr="000E4734">
          <w:rPr>
            <w:rFonts w:eastAsiaTheme="minorHAnsi"/>
          </w:rPr>
          <w:t xml:space="preserve"> </w:t>
        </w:r>
      </w:ins>
      <w:r w:rsidRPr="000E4734">
        <w:rPr>
          <w:rFonts w:eastAsiaTheme="minorHAnsi"/>
        </w:rPr>
        <w:t>estimated to</w:t>
      </w:r>
      <w:r w:rsidR="007813DD">
        <w:rPr>
          <w:rFonts w:eastAsiaTheme="minorHAnsi"/>
        </w:rPr>
        <w:t xml:space="preserve"> be approximately 400 to 12,000 </w:t>
      </w:r>
      <w:r w:rsidRPr="000E4734">
        <w:rPr>
          <w:rFonts w:eastAsiaTheme="minorHAnsi"/>
        </w:rPr>
        <w:t>years.</w:t>
      </w:r>
      <w:r w:rsidRPr="000E4734">
        <w:t xml:space="preserve"> A well</w:t>
      </w:r>
      <w:r w:rsidRPr="000E4734">
        <w:rPr>
          <w:color w:val="FF0000"/>
        </w:rPr>
        <w:t xml:space="preserve"> </w:t>
      </w:r>
      <w:r w:rsidRPr="000E4734">
        <w:t xml:space="preserve">in Ship Bottom Borough </w:t>
      </w:r>
      <w:del w:id="2043" w:author="Author">
        <w:r w:rsidRPr="000E4734" w:rsidDel="007B1E3C">
          <w:delText xml:space="preserve">is </w:delText>
        </w:r>
      </w:del>
      <w:ins w:id="2044" w:author="Author">
        <w:r w:rsidR="007B1E3C">
          <w:t>was</w:t>
        </w:r>
        <w:r w:rsidR="007B1E3C" w:rsidRPr="000E4734">
          <w:t xml:space="preserve"> </w:t>
        </w:r>
      </w:ins>
      <w:r w:rsidRPr="000E4734">
        <w:t xml:space="preserve">also susceptible to an influx of saltwater along flow paths with travel times of </w:t>
      </w:r>
      <w:r w:rsidR="007813DD">
        <w:t>approximately 140 to 7,400 </w:t>
      </w:r>
      <w:r w:rsidRPr="000E4734">
        <w:t xml:space="preserve">years. </w:t>
      </w:r>
      <w:commentRangeStart w:id="2045"/>
      <w:r w:rsidRPr="000E4734">
        <w:t xml:space="preserve">Wells located on the mainland </w:t>
      </w:r>
      <w:del w:id="2046" w:author="Author">
        <w:r w:rsidRPr="000E4734" w:rsidDel="007B1E3C">
          <w:delText xml:space="preserve">have </w:delText>
        </w:r>
      </w:del>
      <w:ins w:id="2047" w:author="Author">
        <w:r w:rsidR="007B1E3C">
          <w:t>had</w:t>
        </w:r>
        <w:r w:rsidR="007B1E3C" w:rsidRPr="000E4734">
          <w:t xml:space="preserve"> </w:t>
        </w:r>
      </w:ins>
      <w:r w:rsidRPr="000E4734">
        <w:t>flow paths that originate</w:t>
      </w:r>
      <w:ins w:id="2048" w:author="Author">
        <w:r w:rsidR="007B1E3C">
          <w:t>d</w:t>
        </w:r>
      </w:ins>
      <w:r w:rsidRPr="000E4734">
        <w:t xml:space="preserve"> farther inland and are not susceptible to saltwater intrusion.</w:t>
      </w:r>
      <w:commentRangeEnd w:id="2045"/>
      <w:r w:rsidR="007B1E3C">
        <w:rPr>
          <w:rStyle w:val="CommentReference"/>
        </w:rPr>
        <w:commentReference w:id="2045"/>
      </w:r>
      <w:r w:rsidRPr="000E4734">
        <w:t xml:space="preserve"> </w:t>
      </w:r>
      <w:r w:rsidRPr="000E4734">
        <w:rPr>
          <w:rFonts w:eastAsiaTheme="minorHAnsi"/>
        </w:rPr>
        <w:t>Most particles that flow</w:t>
      </w:r>
      <w:ins w:id="2049" w:author="Author">
        <w:r w:rsidR="007B1E3C">
          <w:rPr>
            <w:rFonts w:eastAsiaTheme="minorHAnsi"/>
          </w:rPr>
          <w:t>ed</w:t>
        </w:r>
      </w:ins>
      <w:r w:rsidRPr="000E4734">
        <w:rPr>
          <w:rFonts w:eastAsiaTheme="minorHAnsi"/>
        </w:rPr>
        <w:t xml:space="preserve"> to the confined wells on the mainland originate</w:t>
      </w:r>
      <w:ins w:id="2050" w:author="Author">
        <w:r w:rsidR="007B1E3C">
          <w:rPr>
            <w:rFonts w:eastAsiaTheme="minorHAnsi"/>
          </w:rPr>
          <w:t>d</w:t>
        </w:r>
      </w:ins>
      <w:r w:rsidRPr="000E4734">
        <w:rPr>
          <w:rFonts w:eastAsiaTheme="minorHAnsi"/>
        </w:rPr>
        <w:t xml:space="preserve"> in the Oswego River Basin. Travel times of water entering all Rio Grande water-bearing zone and Atlantic City 800-foot sand wells rang</w:t>
      </w:r>
      <w:r w:rsidR="007813DD">
        <w:rPr>
          <w:rFonts w:eastAsiaTheme="minorHAnsi"/>
        </w:rPr>
        <w:t>e</w:t>
      </w:r>
      <w:ins w:id="2051" w:author="Author">
        <w:r w:rsidR="007B1E3C">
          <w:rPr>
            <w:rFonts w:eastAsiaTheme="minorHAnsi"/>
          </w:rPr>
          <w:t>d</w:t>
        </w:r>
      </w:ins>
      <w:r w:rsidR="007813DD">
        <w:rPr>
          <w:rFonts w:eastAsiaTheme="minorHAnsi"/>
        </w:rPr>
        <w:t xml:space="preserve"> from more than 400 to 268,000 </w:t>
      </w:r>
      <w:r w:rsidRPr="000E4734">
        <w:rPr>
          <w:rFonts w:eastAsiaTheme="minorHAnsi"/>
        </w:rPr>
        <w:t>years.</w:t>
      </w:r>
      <w:r w:rsidRPr="000E4734">
        <w:t xml:space="preserve"> Wells located in the communities of Harvey Cedars Borough, Surf City Borough, Ship Bottom Borough, Long Beach Township, and Beach Haven Borough on Long Beach Island </w:t>
      </w:r>
      <w:del w:id="2052" w:author="Author">
        <w:r w:rsidRPr="000E4734" w:rsidDel="007B1E3C">
          <w:delText xml:space="preserve">have </w:delText>
        </w:r>
      </w:del>
      <w:ins w:id="2053" w:author="Author">
        <w:r w:rsidR="007B1E3C">
          <w:t>had</w:t>
        </w:r>
        <w:r w:rsidR="007B1E3C" w:rsidRPr="000E4734">
          <w:t xml:space="preserve"> </w:t>
        </w:r>
      </w:ins>
      <w:r w:rsidRPr="000E4734">
        <w:t>flow paths that originate</w:t>
      </w:r>
      <w:ins w:id="2054" w:author="Author">
        <w:r w:rsidR="007B1E3C">
          <w:t>d</w:t>
        </w:r>
      </w:ins>
      <w:r w:rsidRPr="000E4734">
        <w:t xml:space="preserve"> in a combination of areas beneath the Barnegat </w:t>
      </w:r>
      <w:r w:rsidR="00605377">
        <w:t>Bay</w:t>
      </w:r>
      <w:del w:id="2055" w:author="Author">
        <w:r w:rsidR="00605377" w:rsidDel="00605377">
          <w:delText>–</w:delText>
        </w:r>
      </w:del>
      <w:ins w:id="2056" w:author="Author">
        <w:r w:rsidR="00605377">
          <w:t>-</w:t>
        </w:r>
      </w:ins>
      <w:r w:rsidRPr="000E4734">
        <w:t>Little Egg Harbor or the Atlantic Ocean, and on the mainland. Travel times of particles that start</w:t>
      </w:r>
      <w:ins w:id="2057" w:author="Author">
        <w:r w:rsidR="007B1E3C">
          <w:t>ed</w:t>
        </w:r>
      </w:ins>
      <w:r w:rsidRPr="000E4734">
        <w:t xml:space="preserve"> beneath either the Barnegat </w:t>
      </w:r>
      <w:r w:rsidR="00605377">
        <w:t>Bay</w:t>
      </w:r>
      <w:del w:id="2058" w:author="Author">
        <w:r w:rsidR="00605377" w:rsidDel="00605377">
          <w:delText>–</w:delText>
        </w:r>
      </w:del>
      <w:ins w:id="2059" w:author="Author">
        <w:r w:rsidR="00605377">
          <w:t>-</w:t>
        </w:r>
      </w:ins>
      <w:r w:rsidRPr="000E4734">
        <w:t>Little Egg Harbor or the Atlantic Ocean range</w:t>
      </w:r>
      <w:ins w:id="2060" w:author="Author">
        <w:r w:rsidR="007B1E3C">
          <w:t>d</w:t>
        </w:r>
      </w:ins>
      <w:r w:rsidRPr="000E4734">
        <w:t xml:space="preserve"> from approxima</w:t>
      </w:r>
      <w:r w:rsidR="007813DD">
        <w:t>tely 2,300 to more than 134,000 </w:t>
      </w:r>
      <w:r w:rsidRPr="000E4734">
        <w:t>years.</w:t>
      </w:r>
    </w:p>
    <w:p w:rsidR="000E4734" w:rsidRPr="000E4734" w:rsidRDefault="000E4734" w:rsidP="000E4734">
      <w:pPr>
        <w:pStyle w:val="BodyText"/>
      </w:pPr>
      <w:r w:rsidRPr="000E4734">
        <w:rPr>
          <w:rFonts w:eastAsiaTheme="minorHAnsi"/>
        </w:rPr>
        <w:t xml:space="preserve">Freshwater discharging to the Barnegat Bay-Little Egg Harbor estuary from both streams and direct groundwater flow is essential to maintaining the ecology of the bay. </w:t>
      </w:r>
      <w:r w:rsidR="001C1FE8">
        <w:rPr>
          <w:rFonts w:eastAsiaTheme="minorHAnsi"/>
        </w:rPr>
        <w:t>A</w:t>
      </w:r>
      <w:r w:rsidR="001C1FE8" w:rsidRPr="000E4734">
        <w:rPr>
          <w:rFonts w:eastAsiaTheme="minorHAnsi"/>
        </w:rPr>
        <w:t xml:space="preserve">verage </w:t>
      </w:r>
      <w:proofErr w:type="spellStart"/>
      <w:r w:rsidR="00886A45">
        <w:t>post</w:t>
      </w:r>
      <w:del w:id="2061" w:author="Author">
        <w:r w:rsidR="00886A45" w:rsidDel="00886A45">
          <w:delText>-</w:delText>
        </w:r>
      </w:del>
      <w:r w:rsidR="001C1FE8" w:rsidRPr="000E4734">
        <w:rPr>
          <w:rFonts w:eastAsiaTheme="minorHAnsi"/>
        </w:rPr>
        <w:t>development</w:t>
      </w:r>
      <w:proofErr w:type="spellEnd"/>
      <w:r w:rsidR="001C1FE8" w:rsidRPr="000E4734">
        <w:rPr>
          <w:rFonts w:eastAsiaTheme="minorHAnsi"/>
        </w:rPr>
        <w:t xml:space="preserve"> withdrawal and maximum-allocation withdrawal simulation</w:t>
      </w:r>
      <w:r w:rsidR="001C1FE8">
        <w:rPr>
          <w:rFonts w:eastAsiaTheme="minorHAnsi"/>
        </w:rPr>
        <w:t xml:space="preserve">s provide a comparison of the </w:t>
      </w:r>
      <w:r w:rsidR="002207CA">
        <w:rPr>
          <w:rFonts w:eastAsiaTheme="minorHAnsi"/>
        </w:rPr>
        <w:t>n</w:t>
      </w:r>
      <w:r w:rsidR="002207CA" w:rsidRPr="000E4734">
        <w:rPr>
          <w:rFonts w:eastAsiaTheme="minorHAnsi"/>
        </w:rPr>
        <w:t>et flux of groundwater discharging from the groundwater-flow system into the estuary</w:t>
      </w:r>
      <w:r w:rsidRPr="000E4734">
        <w:rPr>
          <w:rFonts w:eastAsiaTheme="minorHAnsi"/>
        </w:rPr>
        <w:t xml:space="preserve">. For average </w:t>
      </w:r>
      <w:proofErr w:type="spellStart"/>
      <w:r w:rsidR="00886A45">
        <w:t>post</w:t>
      </w:r>
      <w:del w:id="2062" w:author="Author">
        <w:r w:rsidR="00886A45" w:rsidDel="00886A45">
          <w:delText>-</w:delText>
        </w:r>
      </w:del>
      <w:r w:rsidRPr="000E4734">
        <w:rPr>
          <w:rFonts w:eastAsiaTheme="minorHAnsi"/>
        </w:rPr>
        <w:t>development</w:t>
      </w:r>
      <w:proofErr w:type="spellEnd"/>
      <w:r w:rsidRPr="000E4734">
        <w:rPr>
          <w:rFonts w:eastAsiaTheme="minorHAnsi"/>
        </w:rPr>
        <w:t xml:space="preserve"> withdrawal conditions, a large number of constant head cells </w:t>
      </w:r>
      <w:del w:id="2063" w:author="Author">
        <w:r w:rsidRPr="000E4734" w:rsidDel="007B1E3C">
          <w:rPr>
            <w:rFonts w:eastAsiaTheme="minorHAnsi"/>
          </w:rPr>
          <w:delText xml:space="preserve">have </w:delText>
        </w:r>
      </w:del>
      <w:ins w:id="2064" w:author="Author">
        <w:r w:rsidR="007B1E3C">
          <w:rPr>
            <w:rFonts w:eastAsiaTheme="minorHAnsi"/>
          </w:rPr>
          <w:t>had</w:t>
        </w:r>
        <w:r w:rsidR="007B1E3C" w:rsidRPr="000E4734">
          <w:rPr>
            <w:rFonts w:eastAsiaTheme="minorHAnsi"/>
          </w:rPr>
          <w:t xml:space="preserve"> </w:t>
        </w:r>
      </w:ins>
      <w:r w:rsidRPr="000E4734">
        <w:rPr>
          <w:rFonts w:eastAsiaTheme="minorHAnsi"/>
        </w:rPr>
        <w:t xml:space="preserve">net flow away from the cell to adjacent variable head cells beneath layer 1, </w:t>
      </w:r>
      <w:proofErr w:type="gramStart"/>
      <w:r w:rsidRPr="000E4734">
        <w:rPr>
          <w:rFonts w:eastAsiaTheme="minorHAnsi"/>
        </w:rPr>
        <w:t>indicating</w:t>
      </w:r>
      <w:proofErr w:type="gramEnd"/>
      <w:r w:rsidRPr="000E4734">
        <w:rPr>
          <w:rFonts w:eastAsiaTheme="minorHAnsi"/>
        </w:rPr>
        <w:t xml:space="preserve"> predominantly downward flow. This occur</w:t>
      </w:r>
      <w:ins w:id="2065" w:author="Author">
        <w:r w:rsidR="007B1E3C">
          <w:rPr>
            <w:rFonts w:eastAsiaTheme="minorHAnsi"/>
          </w:rPr>
          <w:t>red</w:t>
        </w:r>
      </w:ins>
      <w:del w:id="2066" w:author="Author">
        <w:r w:rsidRPr="000E4734" w:rsidDel="007B1E3C">
          <w:rPr>
            <w:rFonts w:eastAsiaTheme="minorHAnsi"/>
          </w:rPr>
          <w:delText>s</w:delText>
        </w:r>
      </w:del>
      <w:r w:rsidRPr="000E4734">
        <w:rPr>
          <w:rFonts w:eastAsiaTheme="minorHAnsi"/>
        </w:rPr>
        <w:t xml:space="preserve"> in a large part of the Barnegat </w:t>
      </w:r>
      <w:r w:rsidR="00605377">
        <w:t>Bay</w:t>
      </w:r>
      <w:del w:id="2067" w:author="Author">
        <w:r w:rsidR="00605377" w:rsidDel="00605377">
          <w:delText>–</w:delText>
        </w:r>
      </w:del>
      <w:ins w:id="2068" w:author="Author">
        <w:r w:rsidR="00605377">
          <w:t>-</w:t>
        </w:r>
      </w:ins>
      <w:r w:rsidRPr="000E4734">
        <w:rPr>
          <w:rFonts w:eastAsiaTheme="minorHAnsi"/>
        </w:rPr>
        <w:t>Little Egg Harbor and coastal wetlands, particularly in the southern half of the Ocean County study area.</w:t>
      </w:r>
      <w:r w:rsidRPr="000E4734">
        <w:t xml:space="preserve"> Although water flow</w:t>
      </w:r>
      <w:ins w:id="2069" w:author="Author">
        <w:r w:rsidR="00240889">
          <w:t>ed</w:t>
        </w:r>
      </w:ins>
      <w:del w:id="2070" w:author="Author">
        <w:r w:rsidRPr="000E4734" w:rsidDel="00240889">
          <w:delText>s</w:delText>
        </w:r>
      </w:del>
      <w:r w:rsidRPr="000E4734">
        <w:t xml:space="preserve"> away from most constant head cells, the net flux to saltwater boundaries (constant head cell</w:t>
      </w:r>
      <w:r w:rsidR="007813DD">
        <w:t xml:space="preserve">s beneath the estuary) </w:t>
      </w:r>
      <w:del w:id="2071" w:author="Author">
        <w:r w:rsidR="007813DD" w:rsidDel="00240889">
          <w:delText xml:space="preserve">is </w:delText>
        </w:r>
      </w:del>
      <w:ins w:id="2072" w:author="Author">
        <w:r w:rsidR="00240889">
          <w:t xml:space="preserve">was </w:t>
        </w:r>
      </w:ins>
      <w:r w:rsidR="007813DD">
        <w:t>113.7 </w:t>
      </w:r>
      <w:r w:rsidRPr="000E4734">
        <w:t>ft</w:t>
      </w:r>
      <w:r w:rsidRPr="000E4734">
        <w:rPr>
          <w:vertAlign w:val="superscript"/>
        </w:rPr>
        <w:t>3</w:t>
      </w:r>
      <w:r w:rsidRPr="000E4734">
        <w:t>/s. Flow values indicate</w:t>
      </w:r>
      <w:ins w:id="2073" w:author="Author">
        <w:r w:rsidR="007B1E3C">
          <w:t>d</w:t>
        </w:r>
      </w:ins>
      <w:r w:rsidRPr="000E4734">
        <w:t xml:space="preserve"> that downward flow out of individual constant head cells tend</w:t>
      </w:r>
      <w:ins w:id="2074" w:author="Author">
        <w:r w:rsidR="00240889">
          <w:t>ed</w:t>
        </w:r>
      </w:ins>
      <w:del w:id="2075" w:author="Author">
        <w:r w:rsidRPr="000E4734" w:rsidDel="00240889">
          <w:delText>s</w:delText>
        </w:r>
      </w:del>
      <w:r w:rsidRPr="000E4734">
        <w:t xml:space="preserve"> to </w:t>
      </w:r>
      <w:r w:rsidRPr="000E4734">
        <w:lastRenderedPageBreak/>
        <w:t>be very small</w:t>
      </w:r>
      <w:del w:id="2076" w:author="Author">
        <w:r w:rsidRPr="000E4734" w:rsidDel="00240889">
          <w:delText xml:space="preserve">, whereas </w:delText>
        </w:r>
      </w:del>
      <w:ins w:id="2077" w:author="Author">
        <w:r w:rsidR="00240889">
          <w:t xml:space="preserve">; in particular, smaller than </w:t>
        </w:r>
      </w:ins>
      <w:r w:rsidRPr="000E4734">
        <w:t>lateral or upward flow into constant head cells</w:t>
      </w:r>
      <w:del w:id="2078" w:author="Author">
        <w:r w:rsidRPr="000E4734" w:rsidDel="00240889">
          <w:delText xml:space="preserve"> is larger.</w:delText>
        </w:r>
      </w:del>
      <w:r w:rsidRPr="000E4734">
        <w:t xml:space="preserve"> </w:t>
      </w:r>
      <w:r w:rsidRPr="000E4734">
        <w:rPr>
          <w:rFonts w:eastAsiaTheme="minorHAnsi"/>
        </w:rPr>
        <w:t>In the average maximum-allocation withdrawal simulation</w:t>
      </w:r>
      <w:ins w:id="2079" w:author="Author">
        <w:r w:rsidR="001264CF">
          <w:rPr>
            <w:rFonts w:eastAsiaTheme="minorHAnsi"/>
          </w:rPr>
          <w:t>,</w:t>
        </w:r>
      </w:ins>
      <w:r w:rsidRPr="000E4734">
        <w:rPr>
          <w:rFonts w:eastAsiaTheme="minorHAnsi"/>
        </w:rPr>
        <w:t xml:space="preserve"> the number of constant head cells with flow into the cell and their total area in the Barnegat </w:t>
      </w:r>
      <w:r w:rsidR="00605377">
        <w:t>Bay</w:t>
      </w:r>
      <w:del w:id="2080" w:author="Author">
        <w:r w:rsidR="00605377" w:rsidDel="00605377">
          <w:delText>–</w:delText>
        </w:r>
      </w:del>
      <w:ins w:id="2081" w:author="Author">
        <w:r w:rsidR="00605377">
          <w:t>-</w:t>
        </w:r>
      </w:ins>
      <w:r w:rsidRPr="000E4734">
        <w:rPr>
          <w:rFonts w:eastAsiaTheme="minorHAnsi"/>
        </w:rPr>
        <w:t xml:space="preserve">Little Egg Harbor estuary </w:t>
      </w:r>
      <w:del w:id="2082" w:author="Author">
        <w:r w:rsidR="00F42C2B" w:rsidDel="007B1E3C">
          <w:rPr>
            <w:rFonts w:eastAsiaTheme="minorHAnsi"/>
          </w:rPr>
          <w:delText>is</w:delText>
        </w:r>
        <w:r w:rsidRPr="000E4734" w:rsidDel="007B1E3C">
          <w:rPr>
            <w:rFonts w:eastAsiaTheme="minorHAnsi"/>
          </w:rPr>
          <w:delText xml:space="preserve"> </w:delText>
        </w:r>
      </w:del>
      <w:ins w:id="2083" w:author="Author">
        <w:r w:rsidR="007B1E3C">
          <w:rPr>
            <w:rFonts w:eastAsiaTheme="minorHAnsi"/>
          </w:rPr>
          <w:t>was</w:t>
        </w:r>
        <w:del w:id="2084" w:author="Author">
          <w:r w:rsidR="007B1E3C" w:rsidDel="006A38D1">
            <w:rPr>
              <w:rFonts w:eastAsiaTheme="minorHAnsi"/>
            </w:rPr>
            <w:delText>s</w:delText>
          </w:r>
        </w:del>
        <w:r w:rsidR="007B1E3C" w:rsidRPr="000E4734">
          <w:rPr>
            <w:rFonts w:eastAsiaTheme="minorHAnsi"/>
          </w:rPr>
          <w:t xml:space="preserve"> </w:t>
        </w:r>
      </w:ins>
      <w:r w:rsidRPr="000E4734">
        <w:rPr>
          <w:rFonts w:eastAsiaTheme="minorHAnsi"/>
        </w:rPr>
        <w:t xml:space="preserve">considerably </w:t>
      </w:r>
      <w:r w:rsidR="00F42C2B">
        <w:rPr>
          <w:rFonts w:eastAsiaTheme="minorHAnsi"/>
        </w:rPr>
        <w:t>less than</w:t>
      </w:r>
      <w:r w:rsidRPr="000E4734">
        <w:rPr>
          <w:rFonts w:eastAsiaTheme="minorHAnsi"/>
        </w:rPr>
        <w:t xml:space="preserve"> average </w:t>
      </w:r>
      <w:proofErr w:type="spellStart"/>
      <w:r w:rsidR="00886A45">
        <w:t>post</w:t>
      </w:r>
      <w:del w:id="2085" w:author="Author">
        <w:r w:rsidR="00886A45" w:rsidDel="00886A45">
          <w:delText>-</w:delText>
        </w:r>
      </w:del>
      <w:r w:rsidRPr="000E4734">
        <w:rPr>
          <w:rFonts w:eastAsiaTheme="minorHAnsi"/>
        </w:rPr>
        <w:t>development</w:t>
      </w:r>
      <w:proofErr w:type="spellEnd"/>
      <w:r w:rsidRPr="000E4734">
        <w:rPr>
          <w:rFonts w:eastAsiaTheme="minorHAnsi"/>
        </w:rPr>
        <w:t xml:space="preserve"> withdrawal conditions. Groundwater discharging to the estuary </w:t>
      </w:r>
      <w:del w:id="2086" w:author="Author">
        <w:r w:rsidRPr="000E4734" w:rsidDel="007B1E3C">
          <w:rPr>
            <w:rFonts w:eastAsiaTheme="minorHAnsi"/>
          </w:rPr>
          <w:delText xml:space="preserve">is </w:delText>
        </w:r>
      </w:del>
      <w:ins w:id="2087" w:author="Author">
        <w:r w:rsidR="007B1E3C">
          <w:rPr>
            <w:rFonts w:eastAsiaTheme="minorHAnsi"/>
          </w:rPr>
          <w:t>was</w:t>
        </w:r>
        <w:r w:rsidR="007B1E3C" w:rsidRPr="000E4734">
          <w:rPr>
            <w:rFonts w:eastAsiaTheme="minorHAnsi"/>
          </w:rPr>
          <w:t xml:space="preserve"> </w:t>
        </w:r>
      </w:ins>
      <w:r w:rsidRPr="000E4734">
        <w:rPr>
          <w:rFonts w:eastAsiaTheme="minorHAnsi"/>
        </w:rPr>
        <w:t>restricted to a small area south of the mouth of Toms River with additional cells adjacent to the barrier island. The net flux into all const</w:t>
      </w:r>
      <w:r w:rsidR="007813DD">
        <w:rPr>
          <w:rFonts w:eastAsiaTheme="minorHAnsi"/>
        </w:rPr>
        <w:t xml:space="preserve">ant head cells decreased </w:t>
      </w:r>
      <w:proofErr w:type="gramStart"/>
      <w:r w:rsidR="007813DD">
        <w:rPr>
          <w:rFonts w:eastAsiaTheme="minorHAnsi"/>
        </w:rPr>
        <w:t>by 5.1 </w:t>
      </w:r>
      <w:r w:rsidRPr="000E4734">
        <w:rPr>
          <w:rFonts w:eastAsiaTheme="minorHAnsi"/>
        </w:rPr>
        <w:t>ft</w:t>
      </w:r>
      <w:r w:rsidRPr="000E4734">
        <w:rPr>
          <w:rFonts w:eastAsiaTheme="minorHAnsi"/>
          <w:vertAlign w:val="superscript"/>
        </w:rPr>
        <w:t>3</w:t>
      </w:r>
      <w:r w:rsidRPr="000E4734">
        <w:rPr>
          <w:rFonts w:eastAsiaTheme="minorHAnsi"/>
        </w:rPr>
        <w:t>/s in this simulation</w:t>
      </w:r>
      <w:proofErr w:type="gramEnd"/>
      <w:r w:rsidRPr="000E4734">
        <w:rPr>
          <w:rFonts w:eastAsiaTheme="minorHAnsi"/>
        </w:rPr>
        <w:t>.</w:t>
      </w:r>
    </w:p>
    <w:p w:rsidR="00400E0D" w:rsidRPr="00DC6924" w:rsidRDefault="006A38D1" w:rsidP="00F1726E">
      <w:pPr>
        <w:pStyle w:val="Heading1"/>
      </w:pPr>
      <w:bookmarkStart w:id="2088" w:name="_Toc59000064"/>
      <w:bookmarkStart w:id="2089" w:name="_Toc235947771"/>
      <w:bookmarkStart w:id="2090" w:name="_Toc248572021"/>
      <w:bookmarkStart w:id="2091" w:name="_Toc404165468"/>
      <w:commentRangeStart w:id="2092"/>
      <w:ins w:id="2093" w:author="Author">
        <w:r>
          <w:t xml:space="preserve">Selected </w:t>
        </w:r>
      </w:ins>
      <w:r w:rsidR="00400E0D">
        <w:t>References</w:t>
      </w:r>
      <w:del w:id="2094" w:author="Author">
        <w:r w:rsidR="00400E0D" w:rsidRPr="00DC6924" w:rsidDel="006A38D1">
          <w:delText xml:space="preserve"> Cited</w:delText>
        </w:r>
      </w:del>
      <w:bookmarkEnd w:id="2088"/>
      <w:bookmarkEnd w:id="2089"/>
      <w:bookmarkEnd w:id="2090"/>
      <w:bookmarkEnd w:id="2091"/>
      <w:commentRangeEnd w:id="2092"/>
      <w:r>
        <w:rPr>
          <w:rStyle w:val="CommentReference"/>
          <w:rFonts w:ascii="Times New Roman" w:hAnsi="Times New Roman"/>
          <w:b w:val="0"/>
          <w:bCs w:val="0"/>
          <w:kern w:val="0"/>
        </w:rPr>
        <w:commentReference w:id="2092"/>
      </w:r>
    </w:p>
    <w:p w:rsidR="00400E0D" w:rsidRDefault="00400E0D" w:rsidP="00F70E1E">
      <w:pPr>
        <w:pStyle w:val="Reference"/>
      </w:pPr>
      <w:r w:rsidRPr="006A5AEF">
        <w:t>Anderson, H.R.</w:t>
      </w:r>
      <w:r>
        <w:t>,</w:t>
      </w:r>
      <w:r w:rsidRPr="006A5AEF">
        <w:t xml:space="preserve"> and Appel, C.A., 1969, Geology and ground-water resources of Ocean County, New Jersey: New Jersey Department of Conservation and Economic Development Special Report 29, 93 p.</w:t>
      </w:r>
    </w:p>
    <w:p w:rsidR="00151FD6" w:rsidRPr="006A5AEF" w:rsidRDefault="00151FD6" w:rsidP="00F70E1E">
      <w:pPr>
        <w:pStyle w:val="Reference"/>
      </w:pPr>
      <w:r w:rsidRPr="00151FD6">
        <w:t xml:space="preserve">Anderson, M.P., and </w:t>
      </w:r>
      <w:proofErr w:type="spellStart"/>
      <w:r w:rsidRPr="00151FD6">
        <w:t>Woessner</w:t>
      </w:r>
      <w:proofErr w:type="spellEnd"/>
      <w:r w:rsidRPr="00151FD6">
        <w:t xml:space="preserve">, W.W., 1991, </w:t>
      </w:r>
      <w:proofErr w:type="gramStart"/>
      <w:r w:rsidRPr="00151FD6">
        <w:t>Applied</w:t>
      </w:r>
      <w:proofErr w:type="gramEnd"/>
      <w:r w:rsidRPr="00151FD6">
        <w:t xml:space="preserve"> groundwater modeling—Simulation of flow and </w:t>
      </w:r>
      <w:proofErr w:type="spellStart"/>
      <w:r w:rsidRPr="00151FD6">
        <w:t>advective</w:t>
      </w:r>
      <w:proofErr w:type="spellEnd"/>
      <w:r w:rsidRPr="00151FD6">
        <w:t xml:space="preserve"> transport: San Diego, Calif., Academic Press, Inc., 381 p.</w:t>
      </w:r>
    </w:p>
    <w:p w:rsidR="00400E0D" w:rsidRPr="00E933EE" w:rsidRDefault="00400E0D" w:rsidP="00E933EE">
      <w:pPr>
        <w:pStyle w:val="Reference"/>
      </w:pPr>
      <w:proofErr w:type="spellStart"/>
      <w:r w:rsidRPr="00E933EE">
        <w:t>Baehr</w:t>
      </w:r>
      <w:proofErr w:type="spellEnd"/>
      <w:r w:rsidRPr="00E933EE">
        <w:t xml:space="preserve">, A.L., Kauffman, L.J., Perkins, </w:t>
      </w:r>
      <w:commentRangeStart w:id="2095"/>
      <w:proofErr w:type="spellStart"/>
      <w:r w:rsidRPr="00E933EE">
        <w:t>K</w:t>
      </w:r>
      <w:r w:rsidR="009E0838">
        <w:t>imberlie</w:t>
      </w:r>
      <w:proofErr w:type="spellEnd"/>
      <w:r w:rsidRPr="00E933EE">
        <w:t>,</w:t>
      </w:r>
      <w:commentRangeEnd w:id="2095"/>
      <w:r w:rsidR="00DB3C83">
        <w:rPr>
          <w:rStyle w:val="CommentReference"/>
        </w:rPr>
        <w:commentReference w:id="2095"/>
      </w:r>
      <w:r w:rsidRPr="00E933EE">
        <w:t xml:space="preserve"> </w:t>
      </w:r>
      <w:r w:rsidR="00EF4387">
        <w:t xml:space="preserve">and </w:t>
      </w:r>
      <w:r w:rsidRPr="00E933EE">
        <w:t>Nolan, B.T., 2003, Estimating spatial variability of recharge in southern New Jersey from unsaturated-zone measurements: U.S. Geological Survey Water-Resources Investigations Report 02</w:t>
      </w:r>
      <w:r>
        <w:t>–</w:t>
      </w:r>
      <w:r w:rsidRPr="00E933EE">
        <w:t>4288, 31 p.</w:t>
      </w:r>
    </w:p>
    <w:p w:rsidR="00400E0D" w:rsidRPr="00E933EE" w:rsidRDefault="00400E0D" w:rsidP="00E933EE">
      <w:pPr>
        <w:pStyle w:val="Reference"/>
      </w:pPr>
      <w:r w:rsidRPr="00425ED4">
        <w:t xml:space="preserve">Brown, G.A., and </w:t>
      </w:r>
      <w:proofErr w:type="spellStart"/>
      <w:r w:rsidRPr="00425ED4">
        <w:t>Zapecza</w:t>
      </w:r>
      <w:proofErr w:type="spellEnd"/>
      <w:r w:rsidRPr="00425ED4">
        <w:t xml:space="preserve">, O.S., 1990, Results of test drilling in Howell </w:t>
      </w:r>
      <w:r w:rsidR="00886A45" w:rsidRPr="00425ED4">
        <w:t>township</w:t>
      </w:r>
      <w:r w:rsidRPr="00425ED4">
        <w:t xml:space="preserve">, Monmouth </w:t>
      </w:r>
      <w:r w:rsidR="00886A45" w:rsidRPr="00425ED4">
        <w:t>county</w:t>
      </w:r>
      <w:r w:rsidRPr="00425ED4">
        <w:t>, New Jersey: U.S. Geological Survey Water-Resources Investigations Report 90</w:t>
      </w:r>
      <w:r>
        <w:t>–</w:t>
      </w:r>
      <w:r w:rsidR="00EF4387">
        <w:t>4062, 42 p.</w:t>
      </w:r>
    </w:p>
    <w:p w:rsidR="00400E0D" w:rsidRPr="00E933EE" w:rsidRDefault="00400E0D" w:rsidP="00E933EE">
      <w:pPr>
        <w:pStyle w:val="Reference"/>
      </w:pPr>
      <w:r w:rsidRPr="00E933EE">
        <w:t>Charles, E.</w:t>
      </w:r>
      <w:r w:rsidR="00F05D4E">
        <w:t xml:space="preserve">G., </w:t>
      </w:r>
      <w:proofErr w:type="spellStart"/>
      <w:r w:rsidR="00F05D4E">
        <w:t>Behroozi</w:t>
      </w:r>
      <w:proofErr w:type="spellEnd"/>
      <w:r w:rsidR="00F05D4E">
        <w:t xml:space="preserve">, </w:t>
      </w:r>
      <w:commentRangeStart w:id="2096"/>
      <w:r w:rsidR="00F05D4E">
        <w:t>Cyrus</w:t>
      </w:r>
      <w:commentRangeEnd w:id="2096"/>
      <w:r w:rsidR="00161F9A">
        <w:rPr>
          <w:rStyle w:val="CommentReference"/>
        </w:rPr>
        <w:commentReference w:id="2096"/>
      </w:r>
      <w:r w:rsidRPr="00E933EE">
        <w:t xml:space="preserve">, </w:t>
      </w:r>
      <w:proofErr w:type="spellStart"/>
      <w:r w:rsidRPr="00E933EE">
        <w:t>Schooley</w:t>
      </w:r>
      <w:proofErr w:type="spellEnd"/>
      <w:r w:rsidRPr="00E933EE">
        <w:t xml:space="preserve">, </w:t>
      </w:r>
      <w:commentRangeStart w:id="2097"/>
      <w:r w:rsidRPr="00E933EE">
        <w:t>J</w:t>
      </w:r>
      <w:r w:rsidR="00F05D4E">
        <w:t>ack</w:t>
      </w:r>
      <w:commentRangeEnd w:id="2097"/>
      <w:r w:rsidR="00161F9A">
        <w:rPr>
          <w:rStyle w:val="CommentReference"/>
        </w:rPr>
        <w:commentReference w:id="2097"/>
      </w:r>
      <w:r w:rsidRPr="00E933EE">
        <w:t>, and Hoffma</w:t>
      </w:r>
      <w:r>
        <w:t>n</w:t>
      </w:r>
      <w:r w:rsidRPr="00E933EE">
        <w:t>, J</w:t>
      </w:r>
      <w:r>
        <w:t>.</w:t>
      </w:r>
      <w:ins w:id="2098" w:author="Author">
        <w:r w:rsidR="00886A45">
          <w:t>L.</w:t>
        </w:r>
      </w:ins>
      <w:r w:rsidRPr="00E933EE">
        <w:t xml:space="preserve">, 1993, </w:t>
      </w:r>
      <w:proofErr w:type="gramStart"/>
      <w:r w:rsidRPr="00E933EE">
        <w:t>A</w:t>
      </w:r>
      <w:proofErr w:type="gramEnd"/>
      <w:r w:rsidRPr="00E933EE">
        <w:t xml:space="preserve"> method for evaluating ground-water-recharge areas in New Jersey: New Jersey Geological Survey Report GSR</w:t>
      </w:r>
      <w:r w:rsidR="009772CE">
        <w:t>–</w:t>
      </w:r>
      <w:r w:rsidRPr="00E933EE">
        <w:t>32, 95 p.</w:t>
      </w:r>
      <w:r w:rsidR="00B40312">
        <w:t xml:space="preserve">, accessed on </w:t>
      </w:r>
      <w:r w:rsidR="00B40312" w:rsidRPr="00B40312">
        <w:t>January 3, 2009, at</w:t>
      </w:r>
      <w:r w:rsidR="00B40312" w:rsidRPr="00B40312">
        <w:rPr>
          <w:i/>
        </w:rPr>
        <w:t xml:space="preserve"> </w:t>
      </w:r>
      <w:r w:rsidR="00B40312" w:rsidRPr="00426A1A">
        <w:rPr>
          <w:rStyle w:val="Hyperlink"/>
        </w:rPr>
        <w:t>http://www.state.nj.us/dep/njgs/pricelst/gsreport/gsr32.pdf</w:t>
      </w:r>
      <w:r w:rsidR="00B40312">
        <w:t>.</w:t>
      </w:r>
    </w:p>
    <w:p w:rsidR="00400E0D" w:rsidRPr="006A5AEF" w:rsidRDefault="00400E0D" w:rsidP="00F70E1E">
      <w:pPr>
        <w:pStyle w:val="Reference"/>
      </w:pPr>
      <w:proofErr w:type="spellStart"/>
      <w:r>
        <w:lastRenderedPageBreak/>
        <w:t>dePaul</w:t>
      </w:r>
      <w:proofErr w:type="spellEnd"/>
      <w:r>
        <w:t xml:space="preserve">, V.T., </w:t>
      </w:r>
      <w:proofErr w:type="spellStart"/>
      <w:r w:rsidR="00EF4387">
        <w:t>Rosman</w:t>
      </w:r>
      <w:proofErr w:type="spellEnd"/>
      <w:r w:rsidR="00EF4387">
        <w:t xml:space="preserve">, </w:t>
      </w:r>
      <w:commentRangeStart w:id="2099"/>
      <w:r w:rsidR="00EF4387">
        <w:t>Robert</w:t>
      </w:r>
      <w:commentRangeEnd w:id="2099"/>
      <w:r w:rsidR="00161F9A">
        <w:rPr>
          <w:rStyle w:val="CommentReference"/>
        </w:rPr>
        <w:commentReference w:id="2099"/>
      </w:r>
      <w:r w:rsidR="00EF4387">
        <w:t>, and Lacombe, P.</w:t>
      </w:r>
      <w:r>
        <w:t xml:space="preserve">J., 2009, Water-level conditions in selected confined aquifers of the New Jersey and Delaware </w:t>
      </w:r>
      <w:r w:rsidR="00886A45">
        <w:t>coastal plain</w:t>
      </w:r>
      <w:r>
        <w:t>, 2003: U.S. Geological Survey Scientific Investigations Report 2008–5145, 123 p</w:t>
      </w:r>
      <w:r w:rsidR="006D0B09">
        <w:t>.</w:t>
      </w:r>
      <w:r>
        <w:t>, 9 pl</w:t>
      </w:r>
      <w:r w:rsidR="00EF4387">
        <w:t>s</w:t>
      </w:r>
      <w:r>
        <w:t>.</w:t>
      </w:r>
    </w:p>
    <w:p w:rsidR="00400E0D" w:rsidRPr="006A5AEF" w:rsidRDefault="00400E0D" w:rsidP="00F70E1E">
      <w:pPr>
        <w:pStyle w:val="Reference"/>
        <w:ind w:left="0" w:firstLine="0"/>
      </w:pPr>
      <w:proofErr w:type="spellStart"/>
      <w:r>
        <w:t>Fegeas</w:t>
      </w:r>
      <w:proofErr w:type="spellEnd"/>
      <w:r>
        <w:t xml:space="preserve">, R.G., Claire, R.W., </w:t>
      </w:r>
      <w:proofErr w:type="spellStart"/>
      <w:r>
        <w:t>Guptill</w:t>
      </w:r>
      <w:proofErr w:type="spellEnd"/>
      <w:r>
        <w:t>, S.C., Anderson, E.K., and Hallam, C.</w:t>
      </w:r>
      <w:r w:rsidRPr="006A5AEF">
        <w:t>A., 1983, Land use and land cover digital data: U.S.</w:t>
      </w:r>
      <w:r w:rsidR="00EF4387">
        <w:t xml:space="preserve"> Geological Survey Circular 895–</w:t>
      </w:r>
      <w:r w:rsidRPr="006A5AEF">
        <w:t>E, 21 p.</w:t>
      </w:r>
    </w:p>
    <w:p w:rsidR="00400E0D" w:rsidRDefault="00400E0D" w:rsidP="00E933EE">
      <w:pPr>
        <w:pStyle w:val="Reference"/>
      </w:pPr>
      <w:r>
        <w:t>Freeze, R.A., and Cherry, J.A., 1979, Groundwater: Englewood Cliffs, N.J., Prentice-Hall, Inc., 604 p.</w:t>
      </w:r>
    </w:p>
    <w:p w:rsidR="00400E0D" w:rsidRPr="00425ED4" w:rsidRDefault="00400E0D" w:rsidP="00E933EE">
      <w:pPr>
        <w:pStyle w:val="Reference"/>
        <w:rPr>
          <w:color w:val="000000"/>
        </w:rPr>
      </w:pPr>
      <w:r w:rsidRPr="00425ED4">
        <w:rPr>
          <w:color w:val="000000"/>
        </w:rPr>
        <w:t>Gill, H.E., 1962, Ground-water resources of Cape May County, New Jersey</w:t>
      </w:r>
      <w:r w:rsidR="00EF4387">
        <w:rPr>
          <w:color w:val="000000"/>
        </w:rPr>
        <w:t>—</w:t>
      </w:r>
      <w:r w:rsidRPr="00425ED4">
        <w:rPr>
          <w:color w:val="000000"/>
        </w:rPr>
        <w:t>Salt-water invasion of principal aquifers: New Jersey Department of Conservation and Economic Development Special Report 18, 171 p.</w:t>
      </w:r>
    </w:p>
    <w:p w:rsidR="00400E0D" w:rsidRPr="006A5AEF" w:rsidRDefault="00400E0D" w:rsidP="00E933EE">
      <w:pPr>
        <w:pStyle w:val="Reference"/>
      </w:pPr>
      <w:r w:rsidRPr="006A5AEF">
        <w:t>Gordon, A.D., 2004, Hydrology of the unconfined Kirkwood-</w:t>
      </w:r>
      <w:proofErr w:type="spellStart"/>
      <w:r w:rsidRPr="006A5AEF">
        <w:t>Cohansey</w:t>
      </w:r>
      <w:proofErr w:type="spellEnd"/>
      <w:r w:rsidRPr="006A5AEF">
        <w:t xml:space="preserve"> aquifer system, Forked River and Cedar, Oyster, Mill, </w:t>
      </w:r>
      <w:proofErr w:type="spellStart"/>
      <w:r w:rsidRPr="006A5AEF">
        <w:t>Westecunk</w:t>
      </w:r>
      <w:proofErr w:type="spellEnd"/>
      <w:r w:rsidRPr="006A5AEF">
        <w:t>, and Tuckerton Creek basins and adjacent basins in the southern Ocean County area, New Jersey, 1998</w:t>
      </w:r>
      <w:r>
        <w:t>–</w:t>
      </w:r>
      <w:r w:rsidRPr="006A5AEF">
        <w:t>99: U.S. Geological Survey Water-Resources Investigations Report 03</w:t>
      </w:r>
      <w:r>
        <w:t>–</w:t>
      </w:r>
      <w:r w:rsidRPr="006A5AEF">
        <w:t>4337, 5 pl</w:t>
      </w:r>
      <w:r w:rsidR="00EF4387">
        <w:t>s</w:t>
      </w:r>
      <w:r w:rsidRPr="006A5AEF">
        <w:t>.</w:t>
      </w:r>
    </w:p>
    <w:p w:rsidR="00400E0D" w:rsidRDefault="00400E0D" w:rsidP="00F70E1E">
      <w:pPr>
        <w:pStyle w:val="Reference"/>
      </w:pPr>
      <w:commentRangeStart w:id="2100"/>
      <w:proofErr w:type="spellStart"/>
      <w:r>
        <w:t>Halford</w:t>
      </w:r>
      <w:proofErr w:type="spellEnd"/>
      <w:r>
        <w:t xml:space="preserve">, K.J., and Hanson, R.T., 2002, User guide for the drawdown-limited, </w:t>
      </w:r>
      <w:r w:rsidR="00886A45">
        <w:t xml:space="preserve">multi-node well </w:t>
      </w:r>
      <w:r>
        <w:t xml:space="preserve">(MNW) package for the U.S. Geological Survey’s </w:t>
      </w:r>
      <w:r w:rsidR="00886A45">
        <w:t xml:space="preserve">modular three-dimensional finite-difference ground-water flow model, versions </w:t>
      </w:r>
      <w:r>
        <w:t>MODFLOW</w:t>
      </w:r>
      <w:r w:rsidR="00886A45">
        <w:t>–</w:t>
      </w:r>
      <w:r>
        <w:t>96 and MODFLOW</w:t>
      </w:r>
      <w:r w:rsidR="00886A45">
        <w:t>–</w:t>
      </w:r>
      <w:r>
        <w:t>200</w:t>
      </w:r>
      <w:r w:rsidR="00EF4387">
        <w:t>0: U.S. Geological Survey Open-</w:t>
      </w:r>
      <w:r>
        <w:t>File Report 02–293, 33 p.</w:t>
      </w:r>
      <w:commentRangeEnd w:id="2100"/>
      <w:r w:rsidR="0057180D">
        <w:rPr>
          <w:rStyle w:val="CommentReference"/>
        </w:rPr>
        <w:commentReference w:id="2100"/>
      </w:r>
    </w:p>
    <w:p w:rsidR="00400E0D" w:rsidRDefault="00400E0D" w:rsidP="00F70E1E">
      <w:pPr>
        <w:pStyle w:val="Reference"/>
      </w:pPr>
      <w:r>
        <w:t>Harbaugh, A.W., Banta, E.R., Hill, M.C., and McDonald, M.G., 2000, MODFLOW</w:t>
      </w:r>
      <w:r w:rsidR="00886A45">
        <w:t>–</w:t>
      </w:r>
      <w:r>
        <w:t>2000</w:t>
      </w:r>
      <w:r w:rsidR="00886A45">
        <w:t>—</w:t>
      </w:r>
      <w:r>
        <w:t>The U.S. Geological Survey modular ground-water model—</w:t>
      </w:r>
      <w:r w:rsidR="00886A45">
        <w:t>U</w:t>
      </w:r>
      <w:r>
        <w:t>ser guide to modularization concepts and the ground-water flow process: U.S. Geological Survey Open-File Report 00–92, 121 p.</w:t>
      </w:r>
    </w:p>
    <w:p w:rsidR="00400E0D" w:rsidRDefault="00400E0D" w:rsidP="00F70E1E">
      <w:pPr>
        <w:pStyle w:val="Reference"/>
      </w:pPr>
      <w:r>
        <w:t>Harbaugh, A.W., and Tilley, C.L., 1984, Steady-state computer model of the water-table aquifer in the Mullica River basin, the Pine Barrens, New Jersey: U.S. Geological Survey Water-Resources Investigations Report 84–4295, 38 p.</w:t>
      </w:r>
    </w:p>
    <w:p w:rsidR="00151FD6" w:rsidRDefault="00151FD6" w:rsidP="00F70E1E">
      <w:pPr>
        <w:pStyle w:val="Reference"/>
      </w:pPr>
      <w:r w:rsidRPr="00151FD6">
        <w:lastRenderedPageBreak/>
        <w:t xml:space="preserve">Hill, M.C., and </w:t>
      </w:r>
      <w:proofErr w:type="spellStart"/>
      <w:r w:rsidRPr="00151FD6">
        <w:t>Tiedeman</w:t>
      </w:r>
      <w:proofErr w:type="spellEnd"/>
      <w:r w:rsidRPr="00151FD6">
        <w:t xml:space="preserve">, C.R., 2007, Effective groundwater model calibration, with analysis of data, sensitivities, predictions and uncertainty: New York, John Wiley </w:t>
      </w:r>
      <w:r w:rsidR="00886A45">
        <w:t>and</w:t>
      </w:r>
      <w:r w:rsidRPr="00151FD6">
        <w:t xml:space="preserve"> Sons, 455 p.</w:t>
      </w:r>
    </w:p>
    <w:p w:rsidR="00400E0D" w:rsidRDefault="00400E0D" w:rsidP="00F70E1E">
      <w:pPr>
        <w:pStyle w:val="Reference"/>
      </w:pPr>
      <w:proofErr w:type="spellStart"/>
      <w:r>
        <w:t>Isphording</w:t>
      </w:r>
      <w:proofErr w:type="spellEnd"/>
      <w:r>
        <w:t xml:space="preserve">, W.C., 1970, Petrology, stratigraphy, and re-definition of the Kirkwood </w:t>
      </w:r>
      <w:r w:rsidR="00886A45">
        <w:t xml:space="preserve">formation </w:t>
      </w:r>
      <w:r>
        <w:t>(Miocene) of New Jersey: Journal of Sedimentary Petrology, v. 40, no. 3, p. 986–997.</w:t>
      </w:r>
    </w:p>
    <w:p w:rsidR="00400E0D" w:rsidRPr="00FB7314" w:rsidRDefault="00400E0D" w:rsidP="00FB7314">
      <w:pPr>
        <w:pStyle w:val="Reference"/>
      </w:pPr>
      <w:r w:rsidRPr="00FB7314">
        <w:t>Johnson, M.L.</w:t>
      </w:r>
      <w:r>
        <w:t>,</w:t>
      </w:r>
      <w:r w:rsidRPr="00FB7314">
        <w:t xml:space="preserve"> and Watt, M.K., 1996, Hydrology of the unconfined aquifer system, Mullica River </w:t>
      </w:r>
      <w:r w:rsidR="00886A45" w:rsidRPr="00FB7314">
        <w:t>basin</w:t>
      </w:r>
      <w:r w:rsidRPr="00FB7314">
        <w:t>, New Jersey, 1991</w:t>
      </w:r>
      <w:r>
        <w:t>–</w:t>
      </w:r>
      <w:r w:rsidRPr="00FB7314">
        <w:t>92: U.S. Geological Survey Water-Resources Investigations Report 94</w:t>
      </w:r>
      <w:r w:rsidR="00EF4387">
        <w:t>–</w:t>
      </w:r>
      <w:r w:rsidRPr="00FB7314">
        <w:t>4234, 6 sheets.</w:t>
      </w:r>
    </w:p>
    <w:p w:rsidR="00400E0D" w:rsidRPr="00837FD2" w:rsidRDefault="00400E0D" w:rsidP="00837FD2">
      <w:pPr>
        <w:pStyle w:val="Reference"/>
      </w:pPr>
      <w:r w:rsidRPr="00425ED4">
        <w:t xml:space="preserve">Kauffman, L.J., </w:t>
      </w:r>
      <w:proofErr w:type="spellStart"/>
      <w:r w:rsidRPr="00425ED4">
        <w:t>Baehr</w:t>
      </w:r>
      <w:proofErr w:type="spellEnd"/>
      <w:r w:rsidRPr="00425ED4">
        <w:t xml:space="preserve">, A.L., Ayers, M.A., and </w:t>
      </w:r>
      <w:proofErr w:type="spellStart"/>
      <w:r w:rsidRPr="00425ED4">
        <w:t>Stackelberg</w:t>
      </w:r>
      <w:proofErr w:type="spellEnd"/>
      <w:r w:rsidRPr="00425ED4">
        <w:t>, P.E., 2001, Effects of land use and travel time on the distribution of nitrate in the Kirkwood-</w:t>
      </w:r>
      <w:proofErr w:type="spellStart"/>
      <w:r w:rsidRPr="00425ED4">
        <w:t>Cohansey</w:t>
      </w:r>
      <w:proofErr w:type="spellEnd"/>
      <w:r w:rsidRPr="00425ED4">
        <w:t xml:space="preserve"> aquifer system in southern New Jersey: U.S. Geological Survey Water-Resources Investigations Report 01</w:t>
      </w:r>
      <w:r>
        <w:t>–</w:t>
      </w:r>
      <w:r w:rsidR="00EF4387">
        <w:t>4117, 58 p.</w:t>
      </w:r>
    </w:p>
    <w:p w:rsidR="00400E0D" w:rsidRDefault="00EF4387" w:rsidP="00F70E1E">
      <w:pPr>
        <w:pStyle w:val="Reference"/>
      </w:pPr>
      <w:r>
        <w:t>Lacombe, P.</w:t>
      </w:r>
      <w:r w:rsidR="00400E0D">
        <w:t xml:space="preserve">J., and </w:t>
      </w:r>
      <w:proofErr w:type="spellStart"/>
      <w:r w:rsidR="00400E0D">
        <w:t>Rosman</w:t>
      </w:r>
      <w:proofErr w:type="spellEnd"/>
      <w:r w:rsidR="00400E0D">
        <w:t xml:space="preserve">, </w:t>
      </w:r>
      <w:commentRangeStart w:id="2101"/>
      <w:r w:rsidR="00400E0D">
        <w:t>R</w:t>
      </w:r>
      <w:r w:rsidR="00511A9F">
        <w:t>obert</w:t>
      </w:r>
      <w:commentRangeEnd w:id="2101"/>
      <w:r w:rsidR="00161F9A">
        <w:rPr>
          <w:rStyle w:val="CommentReference"/>
        </w:rPr>
        <w:commentReference w:id="2101"/>
      </w:r>
      <w:r w:rsidR="00400E0D">
        <w:t xml:space="preserve">, 1997, Water levels in, extent of freshwater in, and water withdrawal from eight major confined aquifers, New Jersey </w:t>
      </w:r>
      <w:r w:rsidR="00886A45">
        <w:t>coastal plain</w:t>
      </w:r>
      <w:r w:rsidR="00400E0D">
        <w:t>, 1993: U.S. Geological Survey Water-Resources Investigations Report 96–4206, 8 sheets.</w:t>
      </w:r>
    </w:p>
    <w:p w:rsidR="00400E0D" w:rsidRDefault="00400E0D" w:rsidP="00F70E1E">
      <w:pPr>
        <w:pStyle w:val="Reference"/>
      </w:pPr>
      <w:r>
        <w:t xml:space="preserve">Lacombe, P.J., and </w:t>
      </w:r>
      <w:proofErr w:type="spellStart"/>
      <w:r>
        <w:t>Rosman</w:t>
      </w:r>
      <w:proofErr w:type="spellEnd"/>
      <w:r>
        <w:t xml:space="preserve">, </w:t>
      </w:r>
      <w:commentRangeStart w:id="2102"/>
      <w:r>
        <w:t>R</w:t>
      </w:r>
      <w:r w:rsidR="00511A9F">
        <w:t>obert</w:t>
      </w:r>
      <w:commentRangeEnd w:id="2102"/>
      <w:r w:rsidR="00161F9A">
        <w:rPr>
          <w:rStyle w:val="CommentReference"/>
        </w:rPr>
        <w:commentReference w:id="2102"/>
      </w:r>
      <w:r>
        <w:t xml:space="preserve">, 2001, Water levels in, extent of freshwater in, and water withdrawals from ten confined aquifers, New Jersey and Delaware </w:t>
      </w:r>
      <w:r w:rsidR="00886A45">
        <w:t>coastal plain</w:t>
      </w:r>
      <w:r>
        <w:t>, 1998: U.S. Geological Survey Water-Resources Investigations Report 00–4143, 10 sheets.</w:t>
      </w:r>
    </w:p>
    <w:p w:rsidR="00882C5A" w:rsidRDefault="00400E0D" w:rsidP="00F70E1E">
      <w:pPr>
        <w:pStyle w:val="Reference"/>
      </w:pPr>
      <w:proofErr w:type="spellStart"/>
      <w:r>
        <w:t>Leake</w:t>
      </w:r>
      <w:proofErr w:type="spellEnd"/>
      <w:r>
        <w:t xml:space="preserve">, S.A., and Lilly, M.R., 1997, Documentation of a computer program (FHB1) for assignment of transient specified-flow and specified-head boundaries in applications of the </w:t>
      </w:r>
      <w:r w:rsidR="00886A45">
        <w:t>modular finite-difference ground-water flow mod</w:t>
      </w:r>
      <w:r>
        <w:t>el (MODFLOW): U.S. Geological Survey Open-File Report 97–571, 56 p.</w:t>
      </w:r>
    </w:p>
    <w:p w:rsidR="00400E0D" w:rsidRDefault="00400E0D" w:rsidP="00F70E1E">
      <w:pPr>
        <w:pStyle w:val="Reference"/>
      </w:pPr>
      <w:r>
        <w:t xml:space="preserve">Martin, </w:t>
      </w:r>
      <w:commentRangeStart w:id="2103"/>
      <w:r w:rsidRPr="00511A9F">
        <w:t>M</w:t>
      </w:r>
      <w:r w:rsidR="003972D0">
        <w:t>ary</w:t>
      </w:r>
      <w:commentRangeEnd w:id="2103"/>
      <w:r w:rsidR="003972D0">
        <w:rPr>
          <w:rStyle w:val="CommentReference"/>
        </w:rPr>
        <w:commentReference w:id="2103"/>
      </w:r>
      <w:r>
        <w:t xml:space="preserve">, 1998, Ground-water flow in the New Jersey Coastal Plain: U.S. Geological </w:t>
      </w:r>
      <w:r w:rsidR="00EF4387">
        <w:t xml:space="preserve">Survey </w:t>
      </w:r>
      <w:r>
        <w:t>Professional Paper 1404</w:t>
      </w:r>
      <w:r w:rsidR="00EF4387">
        <w:t>–</w:t>
      </w:r>
      <w:r>
        <w:t>H, 146 p.</w:t>
      </w:r>
    </w:p>
    <w:p w:rsidR="00400E0D" w:rsidRPr="00425ED4" w:rsidRDefault="00400E0D" w:rsidP="00F70E1E">
      <w:pPr>
        <w:pStyle w:val="Reference"/>
        <w:rPr>
          <w:rStyle w:val="FollowedHyperlink"/>
        </w:rPr>
      </w:pPr>
      <w:proofErr w:type="spellStart"/>
      <w:r>
        <w:t>McAuley</w:t>
      </w:r>
      <w:proofErr w:type="spellEnd"/>
      <w:r>
        <w:t xml:space="preserve">, S.D., </w:t>
      </w:r>
      <w:proofErr w:type="spellStart"/>
      <w:r>
        <w:t>Barringer</w:t>
      </w:r>
      <w:proofErr w:type="spellEnd"/>
      <w:r>
        <w:t xml:space="preserve">, J.L., </w:t>
      </w:r>
      <w:proofErr w:type="spellStart"/>
      <w:r>
        <w:t>Paulachok</w:t>
      </w:r>
      <w:proofErr w:type="spellEnd"/>
      <w:r>
        <w:t xml:space="preserve">, G.N., Clark, J.S., </w:t>
      </w:r>
      <w:r w:rsidR="00EF4387">
        <w:t xml:space="preserve">and </w:t>
      </w:r>
      <w:proofErr w:type="spellStart"/>
      <w:r>
        <w:t>Zapecza</w:t>
      </w:r>
      <w:proofErr w:type="spellEnd"/>
      <w:r>
        <w:t xml:space="preserve">, O.S., 2001, Ground-water flow and quality in the Atlantic City 800-foot sand, New Jersey: New Jersey Department of </w:t>
      </w:r>
      <w:r>
        <w:lastRenderedPageBreak/>
        <w:t>Environmental Protection Geological Survey Repor</w:t>
      </w:r>
      <w:r w:rsidR="003D3831">
        <w:t>t GSR 41, 86 p., accessed October 14, 2010</w:t>
      </w:r>
      <w:r w:rsidR="00094BF4">
        <w:t>,</w:t>
      </w:r>
      <w:r w:rsidR="003D3831">
        <w:t xml:space="preserve"> a</w:t>
      </w:r>
      <w:r>
        <w:t xml:space="preserve">t </w:t>
      </w:r>
      <w:r w:rsidRPr="00426A1A">
        <w:rPr>
          <w:rStyle w:val="Hyperlink"/>
        </w:rPr>
        <w:t>http://www.state.nj.us/dep/njgs/pricelst/gsreport/gsr41.pdf</w:t>
      </w:r>
      <w:r>
        <w:rPr>
          <w:rStyle w:val="Hyperlink"/>
        </w:rPr>
        <w:t>.</w:t>
      </w:r>
    </w:p>
    <w:p w:rsidR="00400E0D" w:rsidRPr="00F24554" w:rsidRDefault="00400E0D" w:rsidP="00F24554">
      <w:pPr>
        <w:pStyle w:val="Reference"/>
      </w:pPr>
      <w:commentRangeStart w:id="2104"/>
      <w:proofErr w:type="spellStart"/>
      <w:proofErr w:type="gramStart"/>
      <w:r w:rsidRPr="00F24554">
        <w:t>Modica</w:t>
      </w:r>
      <w:proofErr w:type="spellEnd"/>
      <w:r w:rsidRPr="00F24554">
        <w:t>, E., Buxton, H.T., and Plummer, L.N., 1998, Evaluating the source and residence times of groundwater seepage to streams, New Jersey Coastal Plain: Water Resources Research, v. 34, no. 11, p. 2797</w:t>
      </w:r>
      <w:r>
        <w:t>–</w:t>
      </w:r>
      <w:r w:rsidRPr="00F24554">
        <w:t>2810.</w:t>
      </w:r>
      <w:commentRangeEnd w:id="2104"/>
      <w:proofErr w:type="gramEnd"/>
      <w:r w:rsidR="0057180D">
        <w:rPr>
          <w:rStyle w:val="CommentReference"/>
        </w:rPr>
        <w:commentReference w:id="2104"/>
      </w:r>
    </w:p>
    <w:p w:rsidR="00882C5A" w:rsidRDefault="00400E0D" w:rsidP="00F70E1E">
      <w:pPr>
        <w:pStyle w:val="Reference"/>
      </w:pPr>
      <w:proofErr w:type="spellStart"/>
      <w:r>
        <w:t>Nemickas</w:t>
      </w:r>
      <w:proofErr w:type="spellEnd"/>
      <w:r>
        <w:t xml:space="preserve">, </w:t>
      </w:r>
      <w:commentRangeStart w:id="2105"/>
      <w:proofErr w:type="spellStart"/>
      <w:r>
        <w:t>B</w:t>
      </w:r>
      <w:r w:rsidR="003972D0">
        <w:t>ronius</w:t>
      </w:r>
      <w:commentRangeEnd w:id="2105"/>
      <w:proofErr w:type="spellEnd"/>
      <w:r w:rsidR="003972D0">
        <w:rPr>
          <w:rStyle w:val="CommentReference"/>
        </w:rPr>
        <w:commentReference w:id="2105"/>
      </w:r>
      <w:r>
        <w:t xml:space="preserve">, and </w:t>
      </w:r>
      <w:proofErr w:type="spellStart"/>
      <w:r>
        <w:t>Carswell</w:t>
      </w:r>
      <w:proofErr w:type="spellEnd"/>
      <w:r>
        <w:t xml:space="preserve">, L.D., 1976, Stratigraphic and hydrologic relationship of the Piney Point aquifer and the </w:t>
      </w:r>
      <w:proofErr w:type="spellStart"/>
      <w:r>
        <w:t>Alloway</w:t>
      </w:r>
      <w:proofErr w:type="spellEnd"/>
      <w:r>
        <w:t xml:space="preserve"> </w:t>
      </w:r>
      <w:r w:rsidR="00886A45">
        <w:t xml:space="preserve">clay </w:t>
      </w:r>
      <w:r>
        <w:t xml:space="preserve">member of the Kirkwood </w:t>
      </w:r>
      <w:r w:rsidR="00886A45">
        <w:t xml:space="preserve">formation </w:t>
      </w:r>
      <w:r>
        <w:t>in New Jersey: U.S. Geological Survey Journal of Research, v. 4, no. 1, p. 1–7.</w:t>
      </w:r>
    </w:p>
    <w:p w:rsidR="00400E0D" w:rsidRPr="00256D73" w:rsidRDefault="00400E0D" w:rsidP="00F70E1E">
      <w:pPr>
        <w:pStyle w:val="Reference"/>
      </w:pPr>
      <w:r>
        <w:t>New Jersey Geological and Water Survey, 2005, DGS02</w:t>
      </w:r>
      <w:r w:rsidR="00886A45">
        <w:t>–</w:t>
      </w:r>
      <w:r>
        <w:t xml:space="preserve">3 </w:t>
      </w:r>
      <w:r w:rsidR="00886A45">
        <w:t xml:space="preserve">ground-water recharge </w:t>
      </w:r>
      <w:r>
        <w:t>for New Jerse</w:t>
      </w:r>
      <w:r w:rsidR="003D3831">
        <w:t>y</w:t>
      </w:r>
      <w:r w:rsidR="00886A45">
        <w:t xml:space="preserve">: New Jersey Geological and Water Survey digital </w:t>
      </w:r>
      <w:proofErr w:type="spellStart"/>
      <w:r w:rsidR="00886A45">
        <w:t>geodata</w:t>
      </w:r>
      <w:proofErr w:type="spellEnd"/>
      <w:r w:rsidR="00886A45">
        <w:t xml:space="preserve"> series</w:t>
      </w:r>
      <w:r w:rsidR="003D3831">
        <w:t>, accessed October 14, 2010</w:t>
      </w:r>
      <w:r w:rsidR="00094BF4">
        <w:t>,</w:t>
      </w:r>
      <w:r w:rsidR="003D3831">
        <w:t xml:space="preserve"> a</w:t>
      </w:r>
      <w:r>
        <w:t xml:space="preserve">t </w:t>
      </w:r>
      <w:r w:rsidRPr="00426A1A">
        <w:rPr>
          <w:rStyle w:val="Hyperlink"/>
        </w:rPr>
        <w:t>http://www.state.nj.us/dep/njgs/geodata/dgs02-3.htm</w:t>
      </w:r>
      <w:r>
        <w:rPr>
          <w:rStyle w:val="Hyperlink"/>
        </w:rPr>
        <w:t>.</w:t>
      </w:r>
    </w:p>
    <w:p w:rsidR="00400E0D" w:rsidRDefault="00400E0D" w:rsidP="00F70E1E">
      <w:pPr>
        <w:pStyle w:val="Reference"/>
      </w:pPr>
      <w:r>
        <w:t xml:space="preserve">Newell, W.L., </w:t>
      </w:r>
      <w:proofErr w:type="spellStart"/>
      <w:r>
        <w:t>Powars</w:t>
      </w:r>
      <w:proofErr w:type="spellEnd"/>
      <w:r>
        <w:t>, D.S., Owens, J.P., Stanford, S.D., and Stone, B.D., 2000, Surficial geologic map of central and southern New Jersey: U.S. Geological Survey Miscellaneous Investigations Series Map I</w:t>
      </w:r>
      <w:r w:rsidR="00EF4387">
        <w:t>–</w:t>
      </w:r>
      <w:r>
        <w:t>2450</w:t>
      </w:r>
      <w:r w:rsidR="00EF4387">
        <w:t>–</w:t>
      </w:r>
      <w:r>
        <w:t>D, 21 p., 3 sheets.</w:t>
      </w:r>
    </w:p>
    <w:p w:rsidR="00400E0D" w:rsidRDefault="00400E0D" w:rsidP="00F70E1E">
      <w:pPr>
        <w:pStyle w:val="Reference"/>
      </w:pPr>
      <w:r>
        <w:t xml:space="preserve">Nicholson, R.S., and Watt, M.K., 1997, Simulation of ground-water flow in the unconfined aquifer system of the Toms River, </w:t>
      </w:r>
      <w:proofErr w:type="spellStart"/>
      <w:r>
        <w:t>Metedeconk</w:t>
      </w:r>
      <w:proofErr w:type="spellEnd"/>
      <w:r>
        <w:t xml:space="preserve"> River, and Kettle Creek </w:t>
      </w:r>
      <w:r w:rsidR="00886A45">
        <w:t>b</w:t>
      </w:r>
      <w:r>
        <w:t>asins, New Jersey: U.S. Geological Survey Water-Resources Investigations Report 97</w:t>
      </w:r>
      <w:r w:rsidR="00EF4387">
        <w:t>–</w:t>
      </w:r>
      <w:r>
        <w:t>4066, 100 p.</w:t>
      </w:r>
    </w:p>
    <w:p w:rsidR="00400E0D" w:rsidRPr="00EC5CEF" w:rsidRDefault="00400E0D" w:rsidP="00F70E1E">
      <w:pPr>
        <w:pStyle w:val="Reference"/>
      </w:pPr>
      <w:r w:rsidRPr="00EC5CEF">
        <w:t>Ocean Cou</w:t>
      </w:r>
      <w:r w:rsidR="00BE1873">
        <w:t>nty Department of Planning, 2006</w:t>
      </w:r>
      <w:r w:rsidRPr="00EC5CEF">
        <w:t xml:space="preserve">, </w:t>
      </w:r>
      <w:r>
        <w:t xml:space="preserve">Ocean County data book: </w:t>
      </w:r>
      <w:r w:rsidRPr="00EC5CEF">
        <w:t xml:space="preserve">Ocean County Department of Planning, </w:t>
      </w:r>
      <w:r w:rsidR="00BE1873">
        <w:t>accessed May 10, 2006</w:t>
      </w:r>
      <w:r w:rsidR="00094BF4">
        <w:t>,</w:t>
      </w:r>
      <w:r w:rsidR="00BE1873">
        <w:t xml:space="preserve"> </w:t>
      </w:r>
      <w:r>
        <w:t xml:space="preserve">at </w:t>
      </w:r>
      <w:r w:rsidRPr="00CD4732">
        <w:rPr>
          <w:rStyle w:val="Hyperlink"/>
        </w:rPr>
        <w:t>http://www.planning.co.ocean.nj.us/databooktoc.htm</w:t>
      </w:r>
      <w:r>
        <w:rPr>
          <w:rStyle w:val="Hyperlink"/>
        </w:rPr>
        <w:t>.</w:t>
      </w:r>
    </w:p>
    <w:p w:rsidR="00400E0D" w:rsidRPr="00CD4732" w:rsidRDefault="00400E0D" w:rsidP="006011E5">
      <w:pPr>
        <w:pStyle w:val="Reference"/>
        <w:rPr>
          <w:rStyle w:val="Hyperlink"/>
        </w:rPr>
      </w:pPr>
      <w:r w:rsidRPr="00EC5CEF">
        <w:t xml:space="preserve">Ocean County Department of Planning, 2009, </w:t>
      </w:r>
      <w:r>
        <w:t>Historical population trends in Ocean C</w:t>
      </w:r>
      <w:r w:rsidR="00BE1873">
        <w:t xml:space="preserve">ounty, by </w:t>
      </w:r>
      <w:r w:rsidR="006A4BB9">
        <w:t>municipality</w:t>
      </w:r>
      <w:r w:rsidR="00BE1873">
        <w:t>, 1930</w:t>
      </w:r>
      <w:r w:rsidR="00EF4387">
        <w:t>–</w:t>
      </w:r>
      <w:r w:rsidR="00BE1873">
        <w:t>2000</w:t>
      </w:r>
      <w:r>
        <w:t xml:space="preserve">: </w:t>
      </w:r>
      <w:r w:rsidRPr="00EC5CEF">
        <w:t xml:space="preserve">Ocean County Department of Planning, </w:t>
      </w:r>
      <w:r>
        <w:t xml:space="preserve">accessed </w:t>
      </w:r>
      <w:r w:rsidR="00372739">
        <w:t>October 22</w:t>
      </w:r>
      <w:r w:rsidR="00EF4387">
        <w:t>,</w:t>
      </w:r>
      <w:r w:rsidR="00372739">
        <w:t xml:space="preserve"> 2014,</w:t>
      </w:r>
      <w:r w:rsidR="00AF1D5B">
        <w:t xml:space="preserve"> </w:t>
      </w:r>
      <w:r>
        <w:t xml:space="preserve">at </w:t>
      </w:r>
      <w:commentRangeStart w:id="2106"/>
      <w:r w:rsidR="006A4BB9">
        <w:rPr>
          <w:i/>
        </w:rPr>
        <w:t>ht</w:t>
      </w:r>
      <w:r w:rsidR="00372739" w:rsidRPr="00372739">
        <w:rPr>
          <w:i/>
        </w:rPr>
        <w:t>tp://www.planning.co.ocean.nj.us/databook/02_OC_Pop30.pdf</w:t>
      </w:r>
      <w:commentRangeEnd w:id="2106"/>
      <w:r w:rsidR="001A0FD1">
        <w:rPr>
          <w:rStyle w:val="CommentReference"/>
        </w:rPr>
        <w:commentReference w:id="2106"/>
      </w:r>
      <w:r>
        <w:rPr>
          <w:rStyle w:val="Hyperlink"/>
        </w:rPr>
        <w:t>.</w:t>
      </w:r>
    </w:p>
    <w:p w:rsidR="00400E0D" w:rsidRDefault="00400E0D" w:rsidP="00F70E1E">
      <w:pPr>
        <w:pStyle w:val="Reference"/>
      </w:pPr>
      <w:r>
        <w:lastRenderedPageBreak/>
        <w:t xml:space="preserve">Owens, J.P., </w:t>
      </w:r>
      <w:proofErr w:type="spellStart"/>
      <w:r>
        <w:t>Sugarman</w:t>
      </w:r>
      <w:proofErr w:type="spellEnd"/>
      <w:r>
        <w:t xml:space="preserve">, P.J., </w:t>
      </w:r>
      <w:proofErr w:type="spellStart"/>
      <w:r>
        <w:t>Sohl</w:t>
      </w:r>
      <w:proofErr w:type="spellEnd"/>
      <w:r>
        <w:t xml:space="preserve">, N.F., Parker, R.A., Houghton, H.F., </w:t>
      </w:r>
      <w:proofErr w:type="spellStart"/>
      <w:r>
        <w:t>Volkert</w:t>
      </w:r>
      <w:proofErr w:type="spellEnd"/>
      <w:r>
        <w:t xml:space="preserve">, R.A., Drake, A.A., Jr., and </w:t>
      </w:r>
      <w:proofErr w:type="spellStart"/>
      <w:r>
        <w:t>Orndorff</w:t>
      </w:r>
      <w:proofErr w:type="spellEnd"/>
      <w:r>
        <w:t>, R.C., 1998, Bedrock geologic map of central and southern New Jersey: U.S. Geological Survey Miscellaneous Investigations Series Map I</w:t>
      </w:r>
      <w:r w:rsidR="00EF4387">
        <w:t>–</w:t>
      </w:r>
      <w:r>
        <w:t>2540</w:t>
      </w:r>
      <w:r w:rsidR="00EF4387">
        <w:t>–</w:t>
      </w:r>
      <w:r>
        <w:t>B, 4 sheets.</w:t>
      </w:r>
    </w:p>
    <w:p w:rsidR="00151FD6" w:rsidRDefault="00151FD6" w:rsidP="00F70E1E">
      <w:pPr>
        <w:pStyle w:val="Reference"/>
      </w:pPr>
      <w:proofErr w:type="spellStart"/>
      <w:r w:rsidRPr="00151FD6">
        <w:t>Poeter</w:t>
      </w:r>
      <w:proofErr w:type="spellEnd"/>
      <w:r w:rsidRPr="00151FD6">
        <w:t xml:space="preserve">, E.P., Hill, M.C., Banta, E.R., </w:t>
      </w:r>
      <w:proofErr w:type="spellStart"/>
      <w:r w:rsidRPr="00151FD6">
        <w:t>Mehl</w:t>
      </w:r>
      <w:proofErr w:type="spellEnd"/>
      <w:r w:rsidRPr="00151FD6">
        <w:t>, Steffen, and Christensen, Steen, 2005, UCODE_2005 and six other computer codes for universal sensitivity analysis, calibration, and uncertainty evaluation constructed using the J</w:t>
      </w:r>
      <w:r w:rsidR="006A4BB9" w:rsidRPr="00151FD6">
        <w:t>upiter</w:t>
      </w:r>
      <w:r w:rsidRPr="00151FD6">
        <w:t xml:space="preserve"> API: U.S. Geological Survey Techniques and Methods, book 6, chap.</w:t>
      </w:r>
      <w:r w:rsidR="00EF4387">
        <w:t> </w:t>
      </w:r>
      <w:r w:rsidRPr="00151FD6">
        <w:t>A11, 283 p.</w:t>
      </w:r>
    </w:p>
    <w:p w:rsidR="00400E0D" w:rsidRDefault="00EF4387" w:rsidP="00F70E1E">
      <w:pPr>
        <w:pStyle w:val="Reference"/>
      </w:pPr>
      <w:r>
        <w:t>Pollock, D.</w:t>
      </w:r>
      <w:r w:rsidR="00400E0D">
        <w:t>W., 1994, User’s guide for MODPATH/MODPATH</w:t>
      </w:r>
      <w:r w:rsidR="006A4BB9">
        <w:t>–</w:t>
      </w:r>
      <w:r w:rsidR="00400E0D">
        <w:t>PLOT, version 3</w:t>
      </w:r>
      <w:r w:rsidR="00886A45">
        <w:t>—</w:t>
      </w:r>
      <w:proofErr w:type="gramStart"/>
      <w:r w:rsidR="00400E0D">
        <w:t>A</w:t>
      </w:r>
      <w:proofErr w:type="gramEnd"/>
      <w:r w:rsidR="00400E0D">
        <w:t xml:space="preserve"> particle tracking post-processing package for MODFLOW, the U.S. Geological Survey finite-difference ground-water flow model: U.S. Geological Survey Open-File Report 94–464, 249 p.</w:t>
      </w:r>
    </w:p>
    <w:p w:rsidR="00400E0D" w:rsidRPr="0005289D" w:rsidRDefault="00400E0D" w:rsidP="0005289D">
      <w:pPr>
        <w:pStyle w:val="Reference"/>
      </w:pPr>
      <w:r w:rsidRPr="00425ED4">
        <w:t xml:space="preserve">Reilly, </w:t>
      </w:r>
      <w:r>
        <w:t>T.</w:t>
      </w:r>
      <w:r w:rsidRPr="00425ED4">
        <w:t>E.</w:t>
      </w:r>
      <w:r>
        <w:t>,</w:t>
      </w:r>
      <w:r w:rsidRPr="00425ED4">
        <w:t xml:space="preserve"> </w:t>
      </w:r>
      <w:r w:rsidR="00EF4387">
        <w:t>and Harbaugh, A.</w:t>
      </w:r>
      <w:r w:rsidRPr="00425ED4">
        <w:t>W.</w:t>
      </w:r>
      <w:r w:rsidRPr="0005289D">
        <w:t>, 2004</w:t>
      </w:r>
      <w:r>
        <w:t>,</w:t>
      </w:r>
      <w:r w:rsidRPr="0005289D">
        <w:t xml:space="preserve"> </w:t>
      </w:r>
      <w:r w:rsidRPr="00425ED4">
        <w:rPr>
          <w:color w:val="000000"/>
        </w:rPr>
        <w:t xml:space="preserve">Guidelines for </w:t>
      </w:r>
      <w:r>
        <w:rPr>
          <w:color w:val="000000"/>
        </w:rPr>
        <w:t>e</w:t>
      </w:r>
      <w:r w:rsidRPr="00425ED4">
        <w:rPr>
          <w:color w:val="000000"/>
        </w:rPr>
        <w:t xml:space="preserve">valuating </w:t>
      </w:r>
      <w:r>
        <w:rPr>
          <w:color w:val="000000"/>
        </w:rPr>
        <w:t>g</w:t>
      </w:r>
      <w:r w:rsidRPr="00425ED4">
        <w:rPr>
          <w:color w:val="000000"/>
        </w:rPr>
        <w:t>round-</w:t>
      </w:r>
      <w:r>
        <w:rPr>
          <w:color w:val="000000"/>
        </w:rPr>
        <w:t>w</w:t>
      </w:r>
      <w:r w:rsidRPr="00425ED4">
        <w:rPr>
          <w:color w:val="000000"/>
        </w:rPr>
        <w:t xml:space="preserve">ater </w:t>
      </w:r>
      <w:r>
        <w:rPr>
          <w:color w:val="000000"/>
        </w:rPr>
        <w:t>f</w:t>
      </w:r>
      <w:r w:rsidRPr="00425ED4">
        <w:rPr>
          <w:color w:val="000000"/>
        </w:rPr>
        <w:t xml:space="preserve">low </w:t>
      </w:r>
      <w:r>
        <w:rPr>
          <w:color w:val="000000"/>
        </w:rPr>
        <w:t>m</w:t>
      </w:r>
      <w:r w:rsidRPr="00425ED4">
        <w:rPr>
          <w:color w:val="000000"/>
        </w:rPr>
        <w:t xml:space="preserve">odels: </w:t>
      </w:r>
      <w:r>
        <w:t xml:space="preserve">U.S. Geological Survey </w:t>
      </w:r>
      <w:r w:rsidRPr="00425ED4">
        <w:rPr>
          <w:color w:val="000000"/>
        </w:rPr>
        <w:t>Scientific Investigations Report 2004</w:t>
      </w:r>
      <w:r>
        <w:rPr>
          <w:color w:val="000000"/>
        </w:rPr>
        <w:t>–</w:t>
      </w:r>
      <w:r w:rsidRPr="00425ED4">
        <w:rPr>
          <w:color w:val="000000"/>
        </w:rPr>
        <w:t>5038, 37 p.</w:t>
      </w:r>
    </w:p>
    <w:p w:rsidR="00400E0D" w:rsidRDefault="00400E0D" w:rsidP="00F70E1E">
      <w:pPr>
        <w:pStyle w:val="Reference"/>
      </w:pPr>
      <w:proofErr w:type="spellStart"/>
      <w:r>
        <w:t>Rhodehamal</w:t>
      </w:r>
      <w:proofErr w:type="spellEnd"/>
      <w:r>
        <w:t xml:space="preserve">, E.C., 1973, Geology and water resources of the Wharton </w:t>
      </w:r>
      <w:r w:rsidR="00886A45">
        <w:t>t</w:t>
      </w:r>
      <w:r>
        <w:t>ract and the Mullica River basin in southern New Jersey: New Jersey Department of Environmental Protection Special Report 36, 58 p.</w:t>
      </w:r>
    </w:p>
    <w:p w:rsidR="00400E0D" w:rsidRDefault="003972D0" w:rsidP="00E933EE">
      <w:pPr>
        <w:pStyle w:val="Reference"/>
      </w:pPr>
      <w:proofErr w:type="spellStart"/>
      <w:r>
        <w:t>Rosman</w:t>
      </w:r>
      <w:proofErr w:type="spellEnd"/>
      <w:r>
        <w:t xml:space="preserve">, </w:t>
      </w:r>
      <w:commentRangeStart w:id="2107"/>
      <w:r>
        <w:t>Robert</w:t>
      </w:r>
      <w:commentRangeEnd w:id="2107"/>
      <w:r>
        <w:rPr>
          <w:rStyle w:val="CommentReference"/>
        </w:rPr>
        <w:commentReference w:id="2107"/>
      </w:r>
      <w:r w:rsidR="00400E0D">
        <w:t xml:space="preserve">, Lacombe, P.J., and </w:t>
      </w:r>
      <w:proofErr w:type="spellStart"/>
      <w:r w:rsidR="00400E0D">
        <w:t>Storck</w:t>
      </w:r>
      <w:proofErr w:type="spellEnd"/>
      <w:r w:rsidR="00400E0D">
        <w:t xml:space="preserve">, D.A., 1995, Water levels in major artesian aquifers of the New Jersey </w:t>
      </w:r>
      <w:r w:rsidR="006A4BB9">
        <w:t>coastal plain</w:t>
      </w:r>
      <w:r w:rsidR="00400E0D">
        <w:t>, 1988: U.S. Geological Survey Water-Resources Investigations Report 95–4060, 74 p., 8 pls.</w:t>
      </w:r>
    </w:p>
    <w:p w:rsidR="00400E0D" w:rsidRPr="00425ED4" w:rsidRDefault="00400E0D" w:rsidP="00E933EE">
      <w:pPr>
        <w:pStyle w:val="Reference"/>
        <w:rPr>
          <w:rFonts w:ascii="Verdana" w:hAnsi="Verdana"/>
          <w:color w:val="000000"/>
        </w:rPr>
      </w:pPr>
      <w:r w:rsidRPr="00E933EE">
        <w:t>Rush, F.E., 1968, Geology and ground-water resources of Burlington County, New Jersey: New Jersey Department of Conservation and Economic Development Special Report 26, 45 p.</w:t>
      </w:r>
    </w:p>
    <w:p w:rsidR="00400E0D" w:rsidRDefault="00400E0D" w:rsidP="00E933EE">
      <w:pPr>
        <w:pStyle w:val="Reference"/>
      </w:pPr>
      <w:r>
        <w:t>Rutledge, A.T., 1993, Computer programs for describing the recession of ground-water discharge and for estimating mean ground-water recharge and discharge from streamflow records: U.S. Geological Survey Water-Resources Investigations Report 93–4121, 45 p.</w:t>
      </w:r>
    </w:p>
    <w:p w:rsidR="00400E0D" w:rsidRPr="00056778" w:rsidRDefault="00400E0D" w:rsidP="00F70E1E">
      <w:pPr>
        <w:pStyle w:val="Reference"/>
      </w:pPr>
      <w:proofErr w:type="spellStart"/>
      <w:r>
        <w:lastRenderedPageBreak/>
        <w:t>Sugarman</w:t>
      </w:r>
      <w:proofErr w:type="spellEnd"/>
      <w:r>
        <w:t xml:space="preserve">, P.J., 2001, </w:t>
      </w:r>
      <w:proofErr w:type="spellStart"/>
      <w:r>
        <w:t>Hydrostratigraphy</w:t>
      </w:r>
      <w:proofErr w:type="spellEnd"/>
      <w:r>
        <w:t xml:space="preserve"> of the Kirkwood and </w:t>
      </w:r>
      <w:proofErr w:type="spellStart"/>
      <w:r>
        <w:t>Cohansey</w:t>
      </w:r>
      <w:proofErr w:type="spellEnd"/>
      <w:r>
        <w:t xml:space="preserve"> </w:t>
      </w:r>
      <w:r w:rsidR="006A4BB9">
        <w:t xml:space="preserve">formations </w:t>
      </w:r>
      <w:r>
        <w:t xml:space="preserve">of Miocene </w:t>
      </w:r>
      <w:r w:rsidR="006A4BB9">
        <w:t xml:space="preserve">age </w:t>
      </w:r>
      <w:r>
        <w:t xml:space="preserve">in Atlantic County and </w:t>
      </w:r>
      <w:r w:rsidR="006A4BB9">
        <w:t>vicinity</w:t>
      </w:r>
      <w:r>
        <w:t>, New Jersey: New Jersey Geological Survey Report 40, 26 p., acc</w:t>
      </w:r>
      <w:r w:rsidR="00C14F17">
        <w:t>essed October14, 2010</w:t>
      </w:r>
      <w:r w:rsidR="00094BF4">
        <w:t>,</w:t>
      </w:r>
      <w:r w:rsidR="00C14F17">
        <w:t xml:space="preserve"> a</w:t>
      </w:r>
      <w:r>
        <w:t xml:space="preserve">t </w:t>
      </w:r>
      <w:r w:rsidRPr="00CD4732">
        <w:rPr>
          <w:rStyle w:val="Hyperlink"/>
        </w:rPr>
        <w:t>http://www.state.nj.us/dep/njgs/pricelst/gsreport/gsr40.pdf</w:t>
      </w:r>
      <w:r w:rsidR="00C14F17">
        <w:rPr>
          <w:rStyle w:val="Hyperlink"/>
        </w:rPr>
        <w:t>.</w:t>
      </w:r>
    </w:p>
    <w:p w:rsidR="00400E0D" w:rsidRDefault="00400E0D" w:rsidP="00F70E1E">
      <w:pPr>
        <w:pStyle w:val="Reference"/>
      </w:pPr>
      <w:r>
        <w:t>U.S. Census Bureau, 2009, Table 1</w:t>
      </w:r>
      <w:r w:rsidR="006A4BB9">
        <w:t>—</w:t>
      </w:r>
      <w:r>
        <w:t>Annual estimates of the residential population for counties of New Jersey</w:t>
      </w:r>
      <w:r w:rsidR="006A4BB9">
        <w:t>—</w:t>
      </w:r>
      <w:r>
        <w:t>April 1, 2000 to July 1, 2008: U.S. Census Bureau</w:t>
      </w:r>
      <w:r w:rsidDel="00171C9C">
        <w:t xml:space="preserve"> </w:t>
      </w:r>
      <w:r w:rsidR="00FC72A6">
        <w:t>CO</w:t>
      </w:r>
      <w:r w:rsidR="006A4BB9">
        <w:t>–</w:t>
      </w:r>
      <w:r w:rsidR="00FC72A6">
        <w:t>EST2008</w:t>
      </w:r>
      <w:r w:rsidR="006A4BB9">
        <w:t>–</w:t>
      </w:r>
      <w:r w:rsidR="00FC72A6">
        <w:t>01</w:t>
      </w:r>
      <w:r w:rsidR="006A4BB9">
        <w:t>–</w:t>
      </w:r>
      <w:r w:rsidR="00FC72A6">
        <w:t xml:space="preserve">34, accessed </w:t>
      </w:r>
      <w:r w:rsidR="0035194F">
        <w:t>July</w:t>
      </w:r>
      <w:r w:rsidR="00FC72A6">
        <w:t xml:space="preserve"> 17, 200</w:t>
      </w:r>
      <w:r w:rsidR="0035194F">
        <w:t>9</w:t>
      </w:r>
      <w:r w:rsidR="00094BF4">
        <w:t>,</w:t>
      </w:r>
      <w:r w:rsidR="00FC72A6">
        <w:t xml:space="preserve"> at </w:t>
      </w:r>
      <w:r w:rsidR="00FC72A6" w:rsidRPr="00FC72A6">
        <w:rPr>
          <w:i/>
        </w:rPr>
        <w:t>http://www.census.gov/popest/data/counties/totals/2008/tables/CO-EST2008-01-34.xls</w:t>
      </w:r>
      <w:r w:rsidR="00FC72A6">
        <w:t>.</w:t>
      </w:r>
    </w:p>
    <w:p w:rsidR="00400E0D" w:rsidRDefault="00400E0D" w:rsidP="0000317A">
      <w:pPr>
        <w:pStyle w:val="Reference"/>
      </w:pPr>
      <w:r>
        <w:t xml:space="preserve">Voronin, L.M., 2005, Documentation of revisions to the </w:t>
      </w:r>
      <w:r w:rsidR="006A4BB9">
        <w:t xml:space="preserve">regional aquifer system analysis </w:t>
      </w:r>
      <w:r>
        <w:t xml:space="preserve">model of the New Jersey </w:t>
      </w:r>
      <w:r w:rsidR="006A4BB9">
        <w:t>coastal plain</w:t>
      </w:r>
      <w:r>
        <w:t>: U.S. Geological Survey Water-Resources Investigations Report 03–4268, 49 p., and CD</w:t>
      </w:r>
      <w:r w:rsidR="00EF4387">
        <w:t>–</w:t>
      </w:r>
      <w:r>
        <w:t>ROM.</w:t>
      </w:r>
    </w:p>
    <w:p w:rsidR="00400E0D" w:rsidRDefault="00400E0D" w:rsidP="0000317A">
      <w:pPr>
        <w:pStyle w:val="Reference"/>
      </w:pPr>
      <w:r>
        <w:t xml:space="preserve">Voronin, L.M., Spitz, F.J., and </w:t>
      </w:r>
      <w:proofErr w:type="spellStart"/>
      <w:r>
        <w:t>McAuley</w:t>
      </w:r>
      <w:proofErr w:type="spellEnd"/>
      <w:r>
        <w:t>, S.D., 1996, Evaluation of saltwater intrusion and travel time in the Atlantic City 800-foot sand, Cape May County, New Jersey, 1992, by use of a coupled-model approach and flow-path analysis: U.S. Geological Survey Water-Resources Investigations Report 95–4280, 27 p.</w:t>
      </w:r>
    </w:p>
    <w:p w:rsidR="00400E0D" w:rsidRDefault="00400E0D" w:rsidP="00F70E1E">
      <w:pPr>
        <w:pStyle w:val="Reference"/>
      </w:pPr>
      <w:r>
        <w:t xml:space="preserve">Watt, M.K., Johnson, M.L., and Lacombe, P.J., 1994, Hydrology of the unconfined aquifer system, Toms River, </w:t>
      </w:r>
      <w:proofErr w:type="spellStart"/>
      <w:r>
        <w:t>Metedeconk</w:t>
      </w:r>
      <w:proofErr w:type="spellEnd"/>
      <w:r>
        <w:t xml:space="preserve"> River, and Kettle Creek </w:t>
      </w:r>
      <w:r w:rsidR="006A4BB9">
        <w:t>basins</w:t>
      </w:r>
      <w:r>
        <w:t>, New Jersey, 1987–90: U.S. Geological Survey Water-Resources Investigations Report 93–4110, 5 pl</w:t>
      </w:r>
      <w:r w:rsidR="00EF4387">
        <w:t>s</w:t>
      </w:r>
      <w:r>
        <w:t>.</w:t>
      </w:r>
    </w:p>
    <w:p w:rsidR="00400E0D" w:rsidRDefault="00400E0D" w:rsidP="006D474E">
      <w:pPr>
        <w:pStyle w:val="Reference"/>
      </w:pPr>
      <w:proofErr w:type="spellStart"/>
      <w:r w:rsidRPr="00FF3477">
        <w:t>Zapecza</w:t>
      </w:r>
      <w:proofErr w:type="spellEnd"/>
      <w:r w:rsidRPr="00FF3477">
        <w:t xml:space="preserve">, O.S., 1989, </w:t>
      </w:r>
      <w:proofErr w:type="spellStart"/>
      <w:r w:rsidRPr="00FF3477">
        <w:t>Hydrogeologic</w:t>
      </w:r>
      <w:proofErr w:type="spellEnd"/>
      <w:r w:rsidRPr="00FF3477">
        <w:t xml:space="preserve"> framework of the New Jersey </w:t>
      </w:r>
      <w:r w:rsidR="006A4BB9" w:rsidRPr="00FF3477">
        <w:t>coastal plain, regional aquifer-system analysis</w:t>
      </w:r>
      <w:r>
        <w:t>—</w:t>
      </w:r>
      <w:r w:rsidR="006A4BB9">
        <w:t>N</w:t>
      </w:r>
      <w:r w:rsidRPr="00FF3477">
        <w:t xml:space="preserve">orthern Atlantic </w:t>
      </w:r>
      <w:r w:rsidR="006A4BB9" w:rsidRPr="00FF3477">
        <w:t>coastal plain</w:t>
      </w:r>
      <w:r w:rsidRPr="00FF3477">
        <w:t>: U.S. Geological Survey Professional Paper 1404</w:t>
      </w:r>
      <w:r w:rsidR="00EF4387">
        <w:t>–</w:t>
      </w:r>
      <w:r w:rsidRPr="00FF3477">
        <w:t>B, 49 p.</w:t>
      </w:r>
    </w:p>
    <w:p w:rsidR="00400E0D" w:rsidRPr="00F70E1E" w:rsidRDefault="00400E0D" w:rsidP="006D474E">
      <w:pPr>
        <w:pStyle w:val="Reference"/>
      </w:pPr>
      <w:proofErr w:type="spellStart"/>
      <w:r>
        <w:t>Zapecza</w:t>
      </w:r>
      <w:proofErr w:type="spellEnd"/>
      <w:r>
        <w:t xml:space="preserve">, O.S., Voronin, L.M., and Martin, </w:t>
      </w:r>
      <w:commentRangeStart w:id="2108"/>
      <w:r>
        <w:t>M</w:t>
      </w:r>
      <w:r w:rsidR="006E30A2">
        <w:t>ary</w:t>
      </w:r>
      <w:commentRangeEnd w:id="2108"/>
      <w:r w:rsidR="006E30A2">
        <w:rPr>
          <w:rStyle w:val="CommentReference"/>
        </w:rPr>
        <w:commentReference w:id="2108"/>
      </w:r>
      <w:r>
        <w:t xml:space="preserve">, 1987, Ground-water-withdrawal and water-level data used to simulate regional flow in the </w:t>
      </w:r>
      <w:r w:rsidR="006A4BB9">
        <w:t xml:space="preserve">major coastal plain </w:t>
      </w:r>
      <w:r>
        <w:t>aquifers of New Jersey: U.S. Geological Survey Water-Resources Investigations Report 87–4038, 120 p.</w:t>
      </w:r>
    </w:p>
    <w:sectPr w:rsidR="00400E0D" w:rsidRPr="00F70E1E" w:rsidSect="000318D3">
      <w:headerReference w:type="even" r:id="rId18"/>
      <w:headerReference w:type="default" r:id="rId19"/>
      <w:footerReference w:type="even" r:id="rId20"/>
      <w:footerReference w:type="default" r:id="rId21"/>
      <w:headerReference w:type="first" r:id="rId22"/>
      <w:pgSz w:w="12240" w:h="15840" w:code="1"/>
      <w:pgMar w:top="1440" w:right="864" w:bottom="1440" w:left="132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Author" w:initials="A">
    <w:p w:rsidR="00FC5DB4" w:rsidRDefault="00FC5DB4">
      <w:pPr>
        <w:pStyle w:val="CommentText"/>
      </w:pPr>
      <w:r>
        <w:rPr>
          <w:rStyle w:val="CommentReference"/>
        </w:rPr>
        <w:annotationRef/>
      </w:r>
      <w:r>
        <w:t>What is this sand? The way it is used here, it is more of a descriptive term than a name (a unit modifier rather than a noun).</w:t>
      </w:r>
    </w:p>
  </w:comment>
  <w:comment w:id="2" w:author="Author" w:initials="A">
    <w:p w:rsidR="00FC5DB4" w:rsidRDefault="00FC5DB4">
      <w:pPr>
        <w:pStyle w:val="CommentText"/>
      </w:pPr>
      <w:r>
        <w:rPr>
          <w:rStyle w:val="CommentReference"/>
        </w:rPr>
        <w:annotationRef/>
      </w:r>
      <w:r>
        <w:t>I strongly recommend you change the title to “Simulated Groundwater Withdrawals From Aquifers in Ocean County and Vicinity, New Jersey, 2000 to 2003.” This is much, much more to the point and less awkward than the present title.</w:t>
      </w:r>
    </w:p>
  </w:comment>
  <w:comment w:id="9" w:author="Author" w:initials="A">
    <w:p w:rsidR="00FC5DB4" w:rsidRDefault="00FC5DB4">
      <w:pPr>
        <w:pStyle w:val="CommentText"/>
      </w:pPr>
      <w:r>
        <w:rPr>
          <w:rStyle w:val="CommentReference"/>
        </w:rPr>
        <w:annotationRef/>
      </w:r>
      <w:r>
        <w:t>See recommended change above.</w:t>
      </w:r>
    </w:p>
  </w:comment>
  <w:comment w:id="17" w:author="Author" w:initials="A">
    <w:p w:rsidR="00FC5DB4" w:rsidRDefault="00FC5DB4">
      <w:pPr>
        <w:pStyle w:val="CommentText"/>
      </w:pPr>
      <w:r>
        <w:rPr>
          <w:rStyle w:val="CommentReference"/>
        </w:rPr>
        <w:annotationRef/>
      </w:r>
      <w:r>
        <w:t>External acknowledgments come before USGS acknowledgments.</w:t>
      </w:r>
    </w:p>
  </w:comment>
  <w:comment w:id="79" w:author="Author" w:initials="A">
    <w:p w:rsidR="00FC5DB4" w:rsidRDefault="00FC5DB4">
      <w:pPr>
        <w:pStyle w:val="CommentText"/>
      </w:pPr>
      <w:r>
        <w:rPr>
          <w:rStyle w:val="CommentReference"/>
        </w:rPr>
        <w:annotationRef/>
      </w:r>
      <w:r>
        <w:t>Not an SI to inch/pound conversion.</w:t>
      </w:r>
    </w:p>
  </w:comment>
  <w:comment w:id="87" w:author="Author" w:initials="A">
    <w:p w:rsidR="00FC5DB4" w:rsidRDefault="00FC5DB4">
      <w:pPr>
        <w:pStyle w:val="CommentText"/>
      </w:pPr>
      <w:r>
        <w:rPr>
          <w:rStyle w:val="CommentReference"/>
        </w:rPr>
        <w:annotationRef/>
      </w:r>
      <w:r>
        <w:t>Not used</w:t>
      </w:r>
    </w:p>
  </w:comment>
  <w:comment w:id="94" w:author="Author" w:initials="A">
    <w:p w:rsidR="00FC5DB4" w:rsidRDefault="00FC5DB4">
      <w:pPr>
        <w:pStyle w:val="CommentText"/>
      </w:pPr>
      <w:r>
        <w:rPr>
          <w:rStyle w:val="CommentReference"/>
        </w:rPr>
        <w:annotationRef/>
      </w:r>
      <w:r>
        <w:t>Convert to gallons per year.</w:t>
      </w:r>
    </w:p>
  </w:comment>
  <w:comment w:id="119" w:author="Author" w:initials="A">
    <w:p w:rsidR="00FC5DB4" w:rsidRDefault="00FC5DB4" w:rsidP="0060117C">
      <w:pPr>
        <w:pStyle w:val="CommentText"/>
      </w:pPr>
      <w:r>
        <w:rPr>
          <w:rStyle w:val="CommentReference"/>
        </w:rPr>
        <w:annotationRef/>
      </w:r>
      <w:r>
        <w:t>There was no Abbreviation list.</w:t>
      </w:r>
    </w:p>
  </w:comment>
  <w:comment w:id="135" w:author="Author" w:initials="A">
    <w:p w:rsidR="00FC5DB4" w:rsidRDefault="00FC5DB4">
      <w:pPr>
        <w:pStyle w:val="CommentText"/>
      </w:pPr>
      <w:r>
        <w:rPr>
          <w:rStyle w:val="CommentReference"/>
        </w:rPr>
        <w:annotationRef/>
      </w:r>
      <w:r>
        <w:t>This abstract is very long; it should be no more than 2 pages long.</w:t>
      </w:r>
    </w:p>
  </w:comment>
  <w:comment w:id="277" w:author="Author" w:initials="A">
    <w:p w:rsidR="00FC5DB4" w:rsidRDefault="00FC5DB4">
      <w:pPr>
        <w:pStyle w:val="CommentText"/>
      </w:pPr>
      <w:r>
        <w:rPr>
          <w:rStyle w:val="CommentReference"/>
        </w:rPr>
        <w:annotationRef/>
      </w:r>
      <w:r>
        <w:t>This is the only appearance of this abbreviation in the text. It is unnecessary.</w:t>
      </w:r>
    </w:p>
  </w:comment>
  <w:comment w:id="283" w:author="Author" w:initials="A">
    <w:p w:rsidR="00FC5DB4" w:rsidRDefault="00FC5DB4">
      <w:pPr>
        <w:pStyle w:val="CommentText"/>
      </w:pPr>
      <w:r>
        <w:rPr>
          <w:rStyle w:val="CommentReference"/>
        </w:rPr>
        <w:annotationRef/>
      </w:r>
      <w:r>
        <w:rPr>
          <w:rStyle w:val="CommentReference"/>
        </w:rPr>
        <w:annotationRef/>
      </w:r>
      <w:r>
        <w:t>This also seems to belong in the methods section or some other location.</w:t>
      </w:r>
    </w:p>
  </w:comment>
  <w:comment w:id="291" w:author="Author" w:initials="A">
    <w:p w:rsidR="00FC5DB4" w:rsidRDefault="00FC5DB4" w:rsidP="00380C16">
      <w:pPr>
        <w:pStyle w:val="CommentText"/>
      </w:pPr>
      <w:r>
        <w:rPr>
          <w:rStyle w:val="CommentReference"/>
        </w:rPr>
        <w:annotationRef/>
      </w:r>
      <w:r>
        <w:t>This is the only appearance of this abbreviation in the text. It is unnecessary.</w:t>
      </w:r>
    </w:p>
  </w:comment>
  <w:comment w:id="292" w:author="Author" w:initials="A">
    <w:p w:rsidR="00FC5DB4" w:rsidRDefault="00FC5DB4">
      <w:pPr>
        <w:pStyle w:val="CommentText"/>
      </w:pPr>
      <w:r>
        <w:rPr>
          <w:rStyle w:val="CommentReference"/>
        </w:rPr>
        <w:annotationRef/>
      </w:r>
      <w:r>
        <w:t>Conduct is not used in Survey reports (an orchestra is conducted according to STA7, p. 163).</w:t>
      </w:r>
    </w:p>
  </w:comment>
  <w:comment w:id="289" w:author="Author" w:initials="A">
    <w:p w:rsidR="00FC5DB4" w:rsidRDefault="00FC5DB4" w:rsidP="00380C16">
      <w:pPr>
        <w:pStyle w:val="CommentText"/>
      </w:pPr>
      <w:r>
        <w:rPr>
          <w:rStyle w:val="CommentReference"/>
        </w:rPr>
        <w:annotationRef/>
      </w:r>
      <w:r>
        <w:t>This paragraph seems to belong here, in P&amp;S section, not in the Introduction.</w:t>
      </w:r>
    </w:p>
  </w:comment>
  <w:comment w:id="300" w:author="Author" w:initials="A">
    <w:p w:rsidR="00FC5DB4" w:rsidRDefault="00FC5DB4">
      <w:pPr>
        <w:pStyle w:val="CommentText"/>
      </w:pPr>
      <w:r>
        <w:rPr>
          <w:rStyle w:val="CommentReference"/>
        </w:rPr>
        <w:annotationRef/>
      </w:r>
      <w:r>
        <w:t>Seems a bit redundant.</w:t>
      </w:r>
    </w:p>
  </w:comment>
  <w:comment w:id="306" w:author="Author" w:initials="A">
    <w:p w:rsidR="00FC5DB4" w:rsidRDefault="00FC5DB4">
      <w:pPr>
        <w:pStyle w:val="CommentText"/>
      </w:pPr>
      <w:r>
        <w:rPr>
          <w:rStyle w:val="CommentReference"/>
        </w:rPr>
        <w:annotationRef/>
      </w:r>
      <w:r>
        <w:rPr>
          <w:rStyle w:val="CommentReference"/>
        </w:rPr>
        <w:annotationRef/>
      </w:r>
      <w:r>
        <w:t>These 2 sentences, from the last paragraph of the Introduction, seem more appropriate here, in the P&amp;S, as they refer to specifics of the project. It was logical to delete the previous sentence as it was duplicated by the replacement.</w:t>
      </w:r>
    </w:p>
  </w:comment>
  <w:comment w:id="356" w:author="Author" w:initials="A">
    <w:p w:rsidR="00FC5DB4" w:rsidRDefault="00FC5DB4">
      <w:pPr>
        <w:pStyle w:val="CommentText"/>
      </w:pPr>
      <w:r>
        <w:rPr>
          <w:rStyle w:val="CommentReference"/>
        </w:rPr>
        <w:annotationRef/>
      </w:r>
      <w:r>
        <w:t>Lower case because it is not specific, such as New Jersey Coastal Plain.</w:t>
      </w:r>
    </w:p>
  </w:comment>
  <w:comment w:id="385" w:author="Author" w:initials="A">
    <w:p w:rsidR="00FC5DB4" w:rsidRDefault="00FC5DB4">
      <w:pPr>
        <w:pStyle w:val="CommentText"/>
      </w:pPr>
      <w:r>
        <w:rPr>
          <w:rStyle w:val="CommentReference"/>
        </w:rPr>
        <w:annotationRef/>
      </w:r>
      <w:r>
        <w:t>Abbreviation already noted in text.</w:t>
      </w:r>
    </w:p>
  </w:comment>
  <w:comment w:id="404" w:author="Author" w:initials="A">
    <w:p w:rsidR="00FC5DB4" w:rsidRDefault="00FC5DB4">
      <w:pPr>
        <w:pStyle w:val="CommentText"/>
      </w:pPr>
      <w:r>
        <w:rPr>
          <w:rStyle w:val="CommentReference"/>
        </w:rPr>
        <w:annotationRef/>
      </w:r>
      <w:r>
        <w:t>Having grown up in NJ, I always knew this area as the Pine Barrens. I don’t think it will hurt to include this insertion unless you think otherwise.</w:t>
      </w:r>
    </w:p>
  </w:comment>
  <w:comment w:id="436" w:author="Author" w:initials="A">
    <w:p w:rsidR="00FC5DB4" w:rsidRDefault="00FC5DB4">
      <w:pPr>
        <w:pStyle w:val="CommentText"/>
      </w:pPr>
      <w:r>
        <w:rPr>
          <w:rStyle w:val="CommentReference"/>
        </w:rPr>
        <w:annotationRef/>
      </w:r>
      <w:r>
        <w:t>What is this study area? Tables are meant to stand alone, so this could confuse a reader that only finds table 1 without the report. It would be best to spell out the area or leave off “study area”.</w:t>
      </w:r>
    </w:p>
  </w:comment>
  <w:comment w:id="442" w:author="Author" w:initials="A">
    <w:p w:rsidR="00FC5DB4" w:rsidRDefault="00FC5DB4">
      <w:pPr>
        <w:pStyle w:val="CommentText"/>
      </w:pPr>
      <w:r>
        <w:rPr>
          <w:rStyle w:val="CommentReference"/>
        </w:rPr>
        <w:annotationRef/>
      </w:r>
      <w:r>
        <w:t>Just as U.S. routes are defined (see above), State routes must also be defined.</w:t>
      </w:r>
    </w:p>
  </w:comment>
  <w:comment w:id="464" w:author="Author" w:initials="A">
    <w:p w:rsidR="00FC5DB4" w:rsidRDefault="00FC5DB4">
      <w:pPr>
        <w:pStyle w:val="CommentText"/>
      </w:pPr>
      <w:r>
        <w:rPr>
          <w:rStyle w:val="CommentReference"/>
        </w:rPr>
        <w:annotationRef/>
      </w:r>
      <w:r>
        <w:t>Renumber all figures to end.</w:t>
      </w:r>
    </w:p>
  </w:comment>
  <w:comment w:id="463" w:author="Author" w:initials="A">
    <w:p w:rsidR="00FC5DB4" w:rsidRDefault="00FC5DB4">
      <w:pPr>
        <w:pStyle w:val="CommentText"/>
      </w:pPr>
      <w:r>
        <w:rPr>
          <w:rStyle w:val="CommentReference"/>
        </w:rPr>
        <w:annotationRef/>
      </w:r>
      <w:r>
        <w:t>In this section, you should provide citations for whomever did the mapping.</w:t>
      </w:r>
    </w:p>
  </w:comment>
  <w:comment w:id="470" w:author="Author" w:initials="A">
    <w:p w:rsidR="00FC5DB4" w:rsidRDefault="00FC5DB4">
      <w:pPr>
        <w:pStyle w:val="CommentText"/>
      </w:pPr>
      <w:r>
        <w:rPr>
          <w:rStyle w:val="CommentReference"/>
        </w:rPr>
        <w:annotationRef/>
      </w:r>
      <w:r>
        <w:t>Added fig. 2 because 6B doesn’t shoe the Townships.</w:t>
      </w:r>
    </w:p>
  </w:comment>
  <w:comment w:id="478" w:author="Author" w:initials="A">
    <w:p w:rsidR="00FC5DB4" w:rsidRDefault="00FC5DB4">
      <w:pPr>
        <w:pStyle w:val="CommentText"/>
      </w:pPr>
      <w:r>
        <w:rPr>
          <w:rStyle w:val="CommentReference"/>
        </w:rPr>
        <w:annotationRef/>
      </w:r>
      <w:r>
        <w:t>What does “this designation” refer to? Please be specific.</w:t>
      </w:r>
    </w:p>
  </w:comment>
  <w:comment w:id="657" w:author="Author" w:initials="A">
    <w:p w:rsidR="00FC5DB4" w:rsidRDefault="00FC5DB4">
      <w:pPr>
        <w:pStyle w:val="CommentText"/>
      </w:pPr>
      <w:r>
        <w:rPr>
          <w:rStyle w:val="CommentReference"/>
        </w:rPr>
        <w:annotationRef/>
      </w:r>
      <w:r>
        <w:t>A Definition of “stress period” could go in the proposed footnote.</w:t>
      </w:r>
    </w:p>
  </w:comment>
  <w:comment w:id="696" w:author="Author" w:initials="A">
    <w:p w:rsidR="00FC5DB4" w:rsidRDefault="00FC5DB4">
      <w:pPr>
        <w:pStyle w:val="CommentText"/>
      </w:pPr>
      <w:r>
        <w:rPr>
          <w:rStyle w:val="CommentReference"/>
        </w:rPr>
        <w:annotationRef/>
      </w:r>
      <w:r>
        <w:t>I don’t see this value in the table. In addition to the values listed by aquifer, you should add summary statistics for all the wells used. If I am interpreting the text correctly, you should be able to add a few lines of data to the end of table 7 that would cover this.</w:t>
      </w:r>
    </w:p>
  </w:comment>
  <w:comment w:id="697" w:author="Author" w:initials="A">
    <w:p w:rsidR="00FC5DB4" w:rsidRDefault="00FC5DB4">
      <w:pPr>
        <w:pStyle w:val="CommentText"/>
      </w:pPr>
      <w:r>
        <w:rPr>
          <w:rStyle w:val="CommentReference"/>
        </w:rPr>
        <w:annotationRef/>
      </w:r>
      <w:r>
        <w:t>“</w:t>
      </w:r>
      <w:proofErr w:type="gramStart"/>
      <w:r>
        <w:t>layer</w:t>
      </w:r>
      <w:proofErr w:type="gramEnd"/>
      <w:r>
        <w:t>” or “aquifer”</w:t>
      </w:r>
    </w:p>
  </w:comment>
  <w:comment w:id="698" w:author="Author" w:initials="A">
    <w:p w:rsidR="00FC5DB4" w:rsidRDefault="00FC5DB4">
      <w:pPr>
        <w:pStyle w:val="CommentText"/>
      </w:pPr>
      <w:r>
        <w:rPr>
          <w:rStyle w:val="CommentReference"/>
        </w:rPr>
        <w:annotationRef/>
      </w:r>
      <w:r>
        <w:t>See above</w:t>
      </w:r>
    </w:p>
  </w:comment>
  <w:comment w:id="707" w:author="Author" w:initials="A">
    <w:p w:rsidR="00FC5DB4" w:rsidRDefault="00FC5DB4">
      <w:pPr>
        <w:pStyle w:val="CommentText"/>
      </w:pPr>
      <w:r>
        <w:rPr>
          <w:rStyle w:val="CommentReference"/>
        </w:rPr>
        <w:annotationRef/>
      </w:r>
      <w:r>
        <w:t>This statement was a bit confusing because residuals such as -43.2 are less than 11, but are intended, I believe, to be considered outside of the value cited. This could also be revised to give a range of the values from 10.8 to -11 feet. I used absolute value because you used 11 in the text, but I don’t find a value of 11 in table 7.</w:t>
      </w:r>
    </w:p>
  </w:comment>
  <w:comment w:id="740" w:author="Author" w:initials="A">
    <w:p w:rsidR="00FC5DB4" w:rsidRDefault="00FC5DB4">
      <w:pPr>
        <w:pStyle w:val="CommentText"/>
      </w:pPr>
      <w:r>
        <w:rPr>
          <w:rStyle w:val="CommentReference"/>
        </w:rPr>
        <w:annotationRef/>
      </w:r>
      <w:r>
        <w:t>-3 in table 7. No additional significant figure.</w:t>
      </w:r>
    </w:p>
  </w:comment>
  <w:comment w:id="744" w:author="Author" w:initials="A">
    <w:p w:rsidR="00FC5DB4" w:rsidRDefault="00FC5DB4">
      <w:pPr>
        <w:pStyle w:val="CommentText"/>
      </w:pPr>
      <w:r>
        <w:rPr>
          <w:rStyle w:val="CommentReference"/>
        </w:rPr>
        <w:annotationRef/>
      </w:r>
      <w:r>
        <w:t>As noted with figure 11, the map well numbers have the hyphen deleted.</w:t>
      </w:r>
    </w:p>
  </w:comment>
  <w:comment w:id="783" w:author="Author" w:initials="A">
    <w:p w:rsidR="00FC5DB4" w:rsidRDefault="00FC5DB4">
      <w:pPr>
        <w:pStyle w:val="CommentText"/>
      </w:pPr>
      <w:r>
        <w:rPr>
          <w:rStyle w:val="CommentReference"/>
        </w:rPr>
        <w:annotationRef/>
      </w:r>
      <w:r>
        <w:t>Paragraph starts with the past tense, so I have changed it throughout.</w:t>
      </w:r>
    </w:p>
  </w:comment>
  <w:comment w:id="794" w:author="Author" w:initials="A">
    <w:p w:rsidR="00FC5DB4" w:rsidRDefault="00FC5DB4">
      <w:pPr>
        <w:pStyle w:val="CommentText"/>
      </w:pPr>
      <w:r>
        <w:rPr>
          <w:rStyle w:val="CommentReference"/>
        </w:rPr>
        <w:annotationRef/>
      </w:r>
      <w:r>
        <w:t xml:space="preserve">If there is a narrative describing the data, use it, </w:t>
      </w:r>
    </w:p>
  </w:comment>
  <w:comment w:id="832" w:author="Author" w:initials="A">
    <w:p w:rsidR="00FC5DB4" w:rsidRDefault="00FC5DB4">
      <w:pPr>
        <w:pStyle w:val="CommentText"/>
      </w:pPr>
      <w:r>
        <w:rPr>
          <w:rStyle w:val="CommentReference"/>
        </w:rPr>
        <w:annotationRef/>
      </w:r>
      <w:r>
        <w:t>It is not clear what the differences are larger than because you haven’t completed the comparison. I have suggested my best guess.</w:t>
      </w:r>
    </w:p>
  </w:comment>
  <w:comment w:id="843" w:author="Author" w:initials="A">
    <w:p w:rsidR="00FC5DB4" w:rsidRDefault="00FC5DB4">
      <w:pPr>
        <w:pStyle w:val="CommentText"/>
      </w:pPr>
      <w:r>
        <w:rPr>
          <w:rStyle w:val="CommentReference"/>
        </w:rPr>
        <w:annotationRef/>
      </w:r>
      <w:r>
        <w:t>Do these data appear in a table, the cited literature, or are they artificial values?</w:t>
      </w:r>
    </w:p>
  </w:comment>
  <w:comment w:id="851" w:author="Author" w:initials="A">
    <w:p w:rsidR="00FC5DB4" w:rsidRDefault="00FC5DB4">
      <w:pPr>
        <w:pStyle w:val="CommentText"/>
      </w:pPr>
      <w:r>
        <w:rPr>
          <w:rStyle w:val="CommentReference"/>
        </w:rPr>
        <w:annotationRef/>
      </w:r>
      <w:r>
        <w:t>If the data are not generally discussed, then why include them in a throwaway sentence? The recharge rates are mentioned in the previous sentence and it is appropriate to cite table 8 in parentheses there.</w:t>
      </w:r>
    </w:p>
  </w:comment>
  <w:comment w:id="864" w:author="Author" w:initials="A">
    <w:p w:rsidR="00FC5DB4" w:rsidRDefault="00FC5DB4">
      <w:pPr>
        <w:pStyle w:val="CommentText"/>
      </w:pPr>
      <w:r>
        <w:rPr>
          <w:rStyle w:val="CommentReference"/>
        </w:rPr>
        <w:annotationRef/>
      </w:r>
      <w:r>
        <w:t>42, while less than half, does seem like a fairly substantial fraction of 115, so I thought it best to delete “Only”.</w:t>
      </w:r>
    </w:p>
  </w:comment>
  <w:comment w:id="870" w:author="Author" w:initials="A">
    <w:p w:rsidR="00FC5DB4" w:rsidRDefault="00FC5DB4">
      <w:pPr>
        <w:pStyle w:val="CommentText"/>
      </w:pPr>
      <w:r>
        <w:rPr>
          <w:rStyle w:val="CommentReference"/>
        </w:rPr>
        <w:annotationRef/>
      </w:r>
      <w:r>
        <w:t>It seems that this long string of parameters could go in a table that would make it much more approachable than it is.</w:t>
      </w:r>
    </w:p>
  </w:comment>
  <w:comment w:id="879" w:author="Author" w:initials="A">
    <w:p w:rsidR="00FC5DB4" w:rsidRDefault="00FC5DB4">
      <w:pPr>
        <w:pStyle w:val="CommentText"/>
      </w:pPr>
      <w:r>
        <w:rPr>
          <w:rStyle w:val="CommentReference"/>
        </w:rPr>
        <w:annotationRef/>
      </w:r>
      <w:r>
        <w:t>There is nothing here that explains what a parameter zone is. I have no idea what this refers to. This sentence, in particular, illustrates why such sentences are not helpful in reports. I think you should start a new paragraph, as I have started by making this indentation, stating “Parameter zone maps show….. (</w:t>
      </w:r>
      <w:proofErr w:type="gramStart"/>
      <w:r>
        <w:t>fig</w:t>
      </w:r>
      <w:proofErr w:type="gramEnd"/>
      <w:r>
        <w:t xml:space="preserve"> 19). Or, something like that. Then, go on to describe their importance and use in the study. From the present context, I can only guess that they have something to do with CSS values.</w:t>
      </w:r>
    </w:p>
    <w:p w:rsidR="00FC5DB4" w:rsidRDefault="00FC5DB4">
      <w:pPr>
        <w:pStyle w:val="CommentText"/>
      </w:pPr>
    </w:p>
    <w:p w:rsidR="00FC5DB4" w:rsidRDefault="00FC5DB4">
      <w:pPr>
        <w:pStyle w:val="CommentText"/>
      </w:pPr>
      <w:r>
        <w:t>After much digging, I did finally find a link to the Zone numbers in table 10. To start, in your new paragraph or two, and in the caption, cite table 10. Make sure to include the links to different layers because as they now appear all the extents occur in the same location without any reference to layers.</w:t>
      </w:r>
    </w:p>
  </w:comment>
  <w:comment w:id="889" w:author="Author" w:initials="A">
    <w:p w:rsidR="00FC5DB4" w:rsidRDefault="00FC5DB4">
      <w:pPr>
        <w:pStyle w:val="CommentText"/>
      </w:pPr>
      <w:r>
        <w:rPr>
          <w:rStyle w:val="CommentReference"/>
        </w:rPr>
        <w:annotationRef/>
      </w:r>
      <w:r>
        <w:t>Maintaining tense consistency.</w:t>
      </w:r>
    </w:p>
  </w:comment>
  <w:comment w:id="892" w:author="Author" w:initials="A">
    <w:p w:rsidR="00FC5DB4" w:rsidRDefault="00FC5DB4">
      <w:pPr>
        <w:pStyle w:val="CommentText"/>
      </w:pPr>
      <w:r>
        <w:rPr>
          <w:rStyle w:val="CommentReference"/>
        </w:rPr>
        <w:annotationRef/>
      </w:r>
      <w:r>
        <w:t>Does this get the intended sense here?</w:t>
      </w:r>
    </w:p>
  </w:comment>
  <w:comment w:id="897" w:author="Author" w:initials="A">
    <w:p w:rsidR="00FC5DB4" w:rsidRDefault="00FC5DB4">
      <w:pPr>
        <w:pStyle w:val="CommentText"/>
      </w:pPr>
      <w:r>
        <w:rPr>
          <w:rStyle w:val="CommentReference"/>
        </w:rPr>
        <w:annotationRef/>
      </w:r>
      <w:r>
        <w:t>Use × in equations, not to mean “by” in text.</w:t>
      </w:r>
    </w:p>
  </w:comment>
  <w:comment w:id="940" w:author="Author" w:initials="A">
    <w:p w:rsidR="00FC5DB4" w:rsidRDefault="00FC5DB4">
      <w:pPr>
        <w:pStyle w:val="CommentText"/>
      </w:pPr>
      <w:r>
        <w:rPr>
          <w:rStyle w:val="CommentReference"/>
        </w:rPr>
        <w:annotationRef/>
      </w:r>
      <w:r>
        <w:t xml:space="preserve">Changing </w:t>
      </w:r>
      <w:proofErr w:type="spellStart"/>
      <w:r>
        <w:t>en</w:t>
      </w:r>
      <w:proofErr w:type="spellEnd"/>
      <w:r>
        <w:t xml:space="preserve"> dashes to “to” to make them consistent through.</w:t>
      </w:r>
    </w:p>
  </w:comment>
  <w:comment w:id="948" w:author="Author" w:initials="A">
    <w:p w:rsidR="00FC5DB4" w:rsidRDefault="00FC5DB4">
      <w:pPr>
        <w:pStyle w:val="CommentText"/>
      </w:pPr>
      <w:r>
        <w:rPr>
          <w:rStyle w:val="CommentReference"/>
        </w:rPr>
        <w:annotationRef/>
      </w:r>
      <w:r>
        <w:t>I don’t see how this figure represents drain and river cells in the model.</w:t>
      </w:r>
    </w:p>
  </w:comment>
  <w:comment w:id="959" w:author="Author" w:initials="A">
    <w:p w:rsidR="00FC5DB4" w:rsidRDefault="00FC5DB4">
      <w:pPr>
        <w:pStyle w:val="CommentText"/>
      </w:pPr>
      <w:r>
        <w:rPr>
          <w:rStyle w:val="CommentReference"/>
        </w:rPr>
        <w:annotationRef/>
      </w:r>
      <w:r>
        <w:t xml:space="preserve">This does not seem to be an appropriate </w:t>
      </w:r>
      <w:proofErr w:type="spellStart"/>
      <w:r>
        <w:t>topicical</w:t>
      </w:r>
      <w:proofErr w:type="spellEnd"/>
      <w:r>
        <w:t xml:space="preserve"> sentence.</w:t>
      </w:r>
    </w:p>
  </w:comment>
  <w:comment w:id="971" w:author="Author" w:initials="A">
    <w:p w:rsidR="00FC5DB4" w:rsidRDefault="00FC5DB4">
      <w:pPr>
        <w:pStyle w:val="CommentText"/>
      </w:pPr>
      <w:r>
        <w:rPr>
          <w:rStyle w:val="CommentReference"/>
        </w:rPr>
        <w:annotationRef/>
      </w:r>
      <w:r>
        <w:t>Is this the comparison that the reader is supposed to assume? Please mind the incomplete comparisons.</w:t>
      </w:r>
    </w:p>
  </w:comment>
  <w:comment w:id="974" w:author="Author" w:initials="A">
    <w:p w:rsidR="00FC5DB4" w:rsidRDefault="00FC5DB4">
      <w:pPr>
        <w:pStyle w:val="CommentText"/>
      </w:pPr>
      <w:r>
        <w:rPr>
          <w:rStyle w:val="CommentReference"/>
        </w:rPr>
        <w:annotationRef/>
      </w:r>
      <w:r>
        <w:t xml:space="preserve">The numbering system used here is different in format from that used in figures 11 and 12. </w:t>
      </w:r>
    </w:p>
  </w:comment>
  <w:comment w:id="1045" w:author="Author" w:initials="A">
    <w:p w:rsidR="00FC5DB4" w:rsidRDefault="00FC5DB4">
      <w:pPr>
        <w:pStyle w:val="CommentText"/>
      </w:pPr>
      <w:r>
        <w:rPr>
          <w:rStyle w:val="CommentReference"/>
        </w:rPr>
        <w:annotationRef/>
      </w:r>
      <w:r>
        <w:t>This phrase suggests that Toms River is not a real station. The previous text in this paragraph does not suggest that the stations mentioned, including this one, are simulated stations.</w:t>
      </w:r>
    </w:p>
  </w:comment>
  <w:comment w:id="1053" w:author="Author" w:initials="A">
    <w:p w:rsidR="00FC5DB4" w:rsidRDefault="00FC5DB4">
      <w:pPr>
        <w:pStyle w:val="CommentText"/>
      </w:pPr>
      <w:r>
        <w:rPr>
          <w:rStyle w:val="CommentReference"/>
        </w:rPr>
        <w:annotationRef/>
      </w:r>
      <w:r>
        <w:t>Adding these few words makes the meaning clearer than it was.</w:t>
      </w:r>
    </w:p>
  </w:comment>
  <w:comment w:id="1058" w:author="Author" w:initials="A">
    <w:p w:rsidR="00FC5DB4" w:rsidRDefault="00FC5DB4">
      <w:pPr>
        <w:pStyle w:val="CommentText"/>
      </w:pPr>
      <w:r>
        <w:rPr>
          <w:rStyle w:val="CommentReference"/>
        </w:rPr>
        <w:annotationRef/>
      </w:r>
      <w:r>
        <w:t>Base flow has been used about 50 times already and it was defined in the Introduction. It should not need to be defined here.</w:t>
      </w:r>
    </w:p>
  </w:comment>
  <w:comment w:id="1077" w:author="Author" w:initials="A">
    <w:p w:rsidR="00FC5DB4" w:rsidRDefault="00FC5DB4">
      <w:pPr>
        <w:pStyle w:val="CommentText"/>
      </w:pPr>
      <w:r>
        <w:rPr>
          <w:rStyle w:val="CommentReference"/>
        </w:rPr>
        <w:annotationRef/>
      </w:r>
      <w:r>
        <w:t>Simple revision from incomplete comparison; that is, no “than.”</w:t>
      </w:r>
    </w:p>
  </w:comment>
  <w:comment w:id="1108" w:author="Author" w:initials="A">
    <w:p w:rsidR="00FC5DB4" w:rsidRDefault="00FC5DB4">
      <w:pPr>
        <w:pStyle w:val="CommentText"/>
      </w:pPr>
      <w:r>
        <w:rPr>
          <w:rStyle w:val="CommentReference"/>
        </w:rPr>
        <w:annotationRef/>
      </w:r>
      <w:r>
        <w:t>You have the data, so why not provide specifics on the changes?</w:t>
      </w:r>
    </w:p>
  </w:comment>
  <w:comment w:id="1121" w:author="Author" w:initials="A">
    <w:p w:rsidR="00FC5DB4" w:rsidRDefault="00FC5DB4">
      <w:pPr>
        <w:pStyle w:val="CommentText"/>
      </w:pPr>
      <w:r>
        <w:rPr>
          <w:rStyle w:val="CommentReference"/>
        </w:rPr>
        <w:annotationRef/>
      </w:r>
      <w:r>
        <w:t>Larger than what?</w:t>
      </w:r>
    </w:p>
  </w:comment>
  <w:comment w:id="1122" w:author="Author" w:initials="A">
    <w:p w:rsidR="00FC5DB4" w:rsidRDefault="00FC5DB4">
      <w:pPr>
        <w:pStyle w:val="CommentText"/>
      </w:pPr>
      <w:r>
        <w:rPr>
          <w:rStyle w:val="CommentReference"/>
        </w:rPr>
        <w:annotationRef/>
      </w:r>
      <w:r>
        <w:t>Closer than what?</w:t>
      </w:r>
    </w:p>
  </w:comment>
  <w:comment w:id="1123" w:author="Author" w:initials="A">
    <w:p w:rsidR="00FC5DB4" w:rsidRDefault="00FC5DB4">
      <w:pPr>
        <w:pStyle w:val="CommentText"/>
      </w:pPr>
      <w:r>
        <w:rPr>
          <w:rStyle w:val="CommentReference"/>
        </w:rPr>
        <w:annotationRef/>
      </w:r>
      <w:r>
        <w:t>Fig. 21 has no graphs labelled with letters.</w:t>
      </w:r>
    </w:p>
  </w:comment>
  <w:comment w:id="1135" w:author="Author" w:initials="A">
    <w:p w:rsidR="00FC5DB4" w:rsidRDefault="00FC5DB4">
      <w:pPr>
        <w:pStyle w:val="CommentText"/>
      </w:pPr>
      <w:r>
        <w:rPr>
          <w:rStyle w:val="CommentReference"/>
        </w:rPr>
        <w:annotationRef/>
      </w:r>
      <w:r>
        <w:t>Is this what the original sentence was intended to mean? The incomplete comparison makes it difficult to understand.</w:t>
      </w:r>
    </w:p>
  </w:comment>
  <w:comment w:id="1170" w:author="Author" w:initials="A">
    <w:p w:rsidR="00FC5DB4" w:rsidRDefault="00FC5DB4">
      <w:pPr>
        <w:pStyle w:val="CommentText"/>
      </w:pPr>
      <w:r>
        <w:rPr>
          <w:rStyle w:val="CommentReference"/>
        </w:rPr>
        <w:annotationRef/>
      </w:r>
      <w:r>
        <w:t>There is no figure 12C that I can see.</w:t>
      </w:r>
    </w:p>
  </w:comment>
  <w:comment w:id="1202" w:author="Author" w:initials="A">
    <w:p w:rsidR="00FC5DB4" w:rsidRDefault="00FC5DB4">
      <w:pPr>
        <w:pStyle w:val="CommentText"/>
      </w:pPr>
      <w:r>
        <w:rPr>
          <w:rStyle w:val="CommentReference"/>
        </w:rPr>
        <w:annotationRef/>
      </w:r>
      <w:r>
        <w:t xml:space="preserve">Is this the intended meaning? As previously written, it could have been read to mean less than 1 foot to less than 73 feet, which doesn’t make sense. </w:t>
      </w:r>
    </w:p>
  </w:comment>
  <w:comment w:id="1211" w:author="Author" w:initials="A">
    <w:p w:rsidR="00FC5DB4" w:rsidRDefault="00FC5DB4">
      <w:pPr>
        <w:pStyle w:val="CommentText"/>
      </w:pPr>
      <w:r>
        <w:rPr>
          <w:rStyle w:val="CommentReference"/>
        </w:rPr>
        <w:annotationRef/>
      </w:r>
      <w:r>
        <w:t>This does not seems to be a useful topical sentence. I have done some cutting-and-pasting to incorporate the important terms of this text in the narrative sentences that follow.</w:t>
      </w:r>
    </w:p>
  </w:comment>
  <w:comment w:id="1224" w:author="Author" w:initials="A">
    <w:p w:rsidR="00FC5DB4" w:rsidRDefault="00FC5DB4">
      <w:pPr>
        <w:pStyle w:val="CommentText"/>
      </w:pPr>
      <w:r>
        <w:rPr>
          <w:rStyle w:val="CommentReference"/>
        </w:rPr>
        <w:annotationRef/>
      </w:r>
      <w:r>
        <w:t>It is not necessary to cite the figure multiple times in the same paragraph.</w:t>
      </w:r>
    </w:p>
  </w:comment>
  <w:comment w:id="1233" w:author="Author" w:initials="A">
    <w:p w:rsidR="00FC5DB4" w:rsidRDefault="00FC5DB4">
      <w:pPr>
        <w:pStyle w:val="CommentText"/>
      </w:pPr>
      <w:r>
        <w:rPr>
          <w:rStyle w:val="CommentReference"/>
        </w:rPr>
        <w:annotationRef/>
      </w:r>
      <w:r>
        <w:t>Lower than what? The incomplete comparison leaves the reader wondering. Complete the comparison and perhaps leave a reference to a table where the information can be found, probably table 13. See my replacement suggestion in brackets.</w:t>
      </w:r>
    </w:p>
  </w:comment>
  <w:comment w:id="1257" w:author="Author" w:initials="A">
    <w:p w:rsidR="00FC5DB4" w:rsidRDefault="00FC5DB4">
      <w:pPr>
        <w:pStyle w:val="CommentText"/>
      </w:pPr>
      <w:r>
        <w:rPr>
          <w:rStyle w:val="CommentReference"/>
        </w:rPr>
        <w:annotationRef/>
      </w:r>
      <w:r>
        <w:t>The sentence was getting a bit long and hard to follow, so I made it into 2 sentences and completed the “larger” comparison.</w:t>
      </w:r>
    </w:p>
  </w:comment>
  <w:comment w:id="1270" w:author="Author" w:initials="A">
    <w:p w:rsidR="00FC5DB4" w:rsidRDefault="00FC5DB4">
      <w:pPr>
        <w:pStyle w:val="CommentText"/>
      </w:pPr>
      <w:r>
        <w:rPr>
          <w:rStyle w:val="CommentReference"/>
        </w:rPr>
        <w:annotationRef/>
      </w:r>
      <w:r>
        <w:t>Makes sense to insert paragraph break here at the end of what serves nicely as an introduction to the section.</w:t>
      </w:r>
    </w:p>
  </w:comment>
  <w:comment w:id="1276" w:author="Author" w:initials="A">
    <w:p w:rsidR="00FC5DB4" w:rsidRDefault="00FC5DB4">
      <w:pPr>
        <w:pStyle w:val="CommentText"/>
      </w:pPr>
      <w:r>
        <w:rPr>
          <w:rStyle w:val="CommentReference"/>
        </w:rPr>
        <w:annotationRef/>
      </w:r>
      <w:r>
        <w:t xml:space="preserve">Where are the data that you discuss here? They don’t seem to appear in any table and would be difficult, if not impossible, to infer from figure 29. </w:t>
      </w:r>
    </w:p>
  </w:comment>
  <w:comment w:id="1367" w:author="Author" w:initials="A">
    <w:p w:rsidR="00FC5DB4" w:rsidRDefault="00FC5DB4">
      <w:pPr>
        <w:pStyle w:val="CommentText"/>
      </w:pPr>
      <w:r>
        <w:rPr>
          <w:rStyle w:val="CommentReference"/>
        </w:rPr>
        <w:annotationRef/>
      </w:r>
      <w:r>
        <w:t>“</w:t>
      </w:r>
      <w:proofErr w:type="gramStart"/>
      <w:r>
        <w:t>larger</w:t>
      </w:r>
      <w:proofErr w:type="gramEnd"/>
      <w:r>
        <w:t>” is vague and could mean longer or carrying more flow than most other streams. I think of it as the latter. I don’t think that the contrast that a “but” implies is clear here either.</w:t>
      </w:r>
    </w:p>
  </w:comment>
  <w:comment w:id="1452" w:author="Author" w:initials="A">
    <w:p w:rsidR="00FC5DB4" w:rsidRDefault="00FC5DB4">
      <w:pPr>
        <w:pStyle w:val="CommentText"/>
      </w:pPr>
      <w:r>
        <w:rPr>
          <w:rStyle w:val="CommentReference"/>
        </w:rPr>
        <w:annotationRef/>
      </w:r>
      <w:r>
        <w:t>I don’t see any comparison in this sentence.</w:t>
      </w:r>
    </w:p>
  </w:comment>
  <w:comment w:id="1483" w:author="Author" w:initials="A">
    <w:p w:rsidR="00FC5DB4" w:rsidRDefault="00FC5DB4">
      <w:pPr>
        <w:pStyle w:val="CommentText"/>
      </w:pPr>
      <w:r>
        <w:rPr>
          <w:rStyle w:val="CommentReference"/>
        </w:rPr>
        <w:annotationRef/>
      </w:r>
      <w:r>
        <w:t>Whichever version, having 5 modifiers strung together is considered pushing the envelope. Consider revisions that could make it easier for the reader to follow.</w:t>
      </w:r>
    </w:p>
  </w:comment>
  <w:comment w:id="1468" w:author="Author" w:initials="A">
    <w:p w:rsidR="00FC5DB4" w:rsidRDefault="00FC5DB4">
      <w:pPr>
        <w:pStyle w:val="CommentText"/>
      </w:pPr>
      <w:r>
        <w:rPr>
          <w:rStyle w:val="CommentReference"/>
        </w:rPr>
        <w:annotationRef/>
      </w:r>
      <w:r>
        <w:t>Edited here to give the reader context for the section. As an introduction to the section, it is helpful to make its contents as clear as possible. As it stood, it seemed like the paragraph itself was part of the discussion of results.</w:t>
      </w:r>
    </w:p>
  </w:comment>
  <w:comment w:id="1489" w:author="Author" w:initials="A">
    <w:p w:rsidR="00FC5DB4" w:rsidRDefault="00FC5DB4">
      <w:pPr>
        <w:pStyle w:val="CommentText"/>
      </w:pPr>
      <w:r>
        <w:rPr>
          <w:rStyle w:val="CommentReference"/>
        </w:rPr>
        <w:annotationRef/>
      </w:r>
      <w:r>
        <w:t>Already mentioned above.</w:t>
      </w:r>
    </w:p>
  </w:comment>
  <w:comment w:id="1491" w:author="Author" w:initials="A">
    <w:p w:rsidR="00FC5DB4" w:rsidRDefault="00FC5DB4">
      <w:pPr>
        <w:pStyle w:val="CommentText"/>
      </w:pPr>
      <w:r>
        <w:rPr>
          <w:rStyle w:val="CommentReference"/>
        </w:rPr>
        <w:annotationRef/>
      </w:r>
      <w:r>
        <w:t>Changing tense in mid-paragraph.</w:t>
      </w:r>
    </w:p>
  </w:comment>
  <w:comment w:id="1494" w:author="Author" w:initials="A">
    <w:p w:rsidR="00FC5DB4" w:rsidRDefault="00FC5DB4">
      <w:pPr>
        <w:pStyle w:val="CommentText"/>
      </w:pPr>
      <w:r>
        <w:rPr>
          <w:rStyle w:val="CommentReference"/>
        </w:rPr>
        <w:annotationRef/>
      </w:r>
      <w:r>
        <w:t>This was much more complicated than it needed to be.</w:t>
      </w:r>
    </w:p>
  </w:comment>
  <w:comment w:id="1516" w:author="Author" w:initials="A">
    <w:p w:rsidR="00FC5DB4" w:rsidRDefault="00FC5DB4">
      <w:pPr>
        <w:pStyle w:val="CommentText"/>
      </w:pPr>
      <w:r>
        <w:rPr>
          <w:rStyle w:val="CommentReference"/>
        </w:rPr>
        <w:annotationRef/>
      </w:r>
      <w:r>
        <w:t>“</w:t>
      </w:r>
      <w:proofErr w:type="gramStart"/>
      <w:r>
        <w:t>could</w:t>
      </w:r>
      <w:proofErr w:type="gramEnd"/>
      <w:r>
        <w:t>” is sufficient to imply possibility or potential.</w:t>
      </w:r>
    </w:p>
  </w:comment>
  <w:comment w:id="1524" w:author="Author" w:initials="A">
    <w:p w:rsidR="00FC5DB4" w:rsidRDefault="00FC5DB4">
      <w:pPr>
        <w:pStyle w:val="CommentText"/>
      </w:pPr>
      <w:r>
        <w:rPr>
          <w:rStyle w:val="CommentReference"/>
        </w:rPr>
        <w:annotationRef/>
      </w:r>
      <w:r>
        <w:t>Indicate figures and or tables.</w:t>
      </w:r>
    </w:p>
  </w:comment>
  <w:comment w:id="1536" w:author="Author" w:initials="A">
    <w:p w:rsidR="00FC5DB4" w:rsidRDefault="00FC5DB4">
      <w:pPr>
        <w:pStyle w:val="CommentText"/>
      </w:pPr>
      <w:r>
        <w:rPr>
          <w:rStyle w:val="CommentReference"/>
        </w:rPr>
        <w:annotationRef/>
      </w:r>
      <w:r>
        <w:t>Where does this number come from? Not the figure.</w:t>
      </w:r>
    </w:p>
  </w:comment>
  <w:comment w:id="1538" w:author="Author" w:initials="A">
    <w:p w:rsidR="00FC5DB4" w:rsidRDefault="00FC5DB4">
      <w:pPr>
        <w:pStyle w:val="CommentText"/>
      </w:pPr>
      <w:r>
        <w:rPr>
          <w:rStyle w:val="CommentReference"/>
        </w:rPr>
        <w:annotationRef/>
      </w:r>
      <w:r>
        <w:t>This insertion makes it easier for the reader to identify.</w:t>
      </w:r>
    </w:p>
  </w:comment>
  <w:comment w:id="1540" w:author="Author" w:initials="A">
    <w:p w:rsidR="00FC5DB4" w:rsidRDefault="00FC5DB4">
      <w:pPr>
        <w:pStyle w:val="CommentText"/>
      </w:pPr>
      <w:r>
        <w:rPr>
          <w:rStyle w:val="CommentReference"/>
        </w:rPr>
        <w:annotationRef/>
      </w:r>
      <w:r>
        <w:t>How can the reader determine this from the figure? At best, one might interpret the figure to mean the range of 100,001 to 1,354,524 years. BTW, are the significant figures a bit more specific than warranted? 1,400,000 might be defensible.</w:t>
      </w:r>
    </w:p>
  </w:comment>
  <w:comment w:id="1546" w:author="Author" w:initials="A">
    <w:p w:rsidR="00FC5DB4" w:rsidRDefault="00FC5DB4">
      <w:pPr>
        <w:pStyle w:val="CommentText"/>
      </w:pPr>
      <w:r>
        <w:rPr>
          <w:rStyle w:val="CommentReference"/>
        </w:rPr>
        <w:annotationRef/>
      </w:r>
      <w:r>
        <w:t>Not identified on fig. 34.</w:t>
      </w:r>
    </w:p>
  </w:comment>
  <w:comment w:id="1547" w:author="Author" w:initials="A">
    <w:p w:rsidR="00FC5DB4" w:rsidRDefault="00FC5DB4">
      <w:pPr>
        <w:pStyle w:val="CommentText"/>
      </w:pPr>
      <w:r>
        <w:rPr>
          <w:rStyle w:val="CommentReference"/>
        </w:rPr>
        <w:annotationRef/>
      </w:r>
      <w:r>
        <w:t>This value does not appear anywhere in the figure. Do you mean the range of 101 to 500 years?</w:t>
      </w:r>
    </w:p>
  </w:comment>
  <w:comment w:id="1549" w:author="Author" w:initials="A">
    <w:p w:rsidR="00FC5DB4" w:rsidRDefault="00FC5DB4">
      <w:pPr>
        <w:pStyle w:val="CommentText"/>
      </w:pPr>
      <w:r>
        <w:rPr>
          <w:rStyle w:val="CommentReference"/>
        </w:rPr>
        <w:annotationRef/>
      </w:r>
      <w:r>
        <w:t>These values cannot be inferred from the figure and its explanation.</w:t>
      </w:r>
    </w:p>
  </w:comment>
  <w:comment w:id="1552" w:author="Author" w:initials="A">
    <w:p w:rsidR="00FC5DB4" w:rsidRPr="00782C26" w:rsidRDefault="00FC5DB4">
      <w:pPr>
        <w:pStyle w:val="CommentText"/>
      </w:pPr>
      <w:r>
        <w:rPr>
          <w:rStyle w:val="CommentReference"/>
        </w:rPr>
        <w:annotationRef/>
      </w:r>
      <w:r>
        <w:t xml:space="preserve">The map doesn’t suggest that there are portions of those townships on the barrier island. It seems like those townships’ flow paths don’t extend past the </w:t>
      </w:r>
      <w:r>
        <w:rPr>
          <w:i/>
        </w:rPr>
        <w:t>mainland</w:t>
      </w:r>
      <w:r>
        <w:t>.</w:t>
      </w:r>
    </w:p>
  </w:comment>
  <w:comment w:id="1553" w:author="Author" w:initials="A">
    <w:p w:rsidR="00FC5DB4" w:rsidRDefault="00FC5DB4">
      <w:pPr>
        <w:pStyle w:val="CommentText"/>
      </w:pPr>
      <w:r>
        <w:rPr>
          <w:rStyle w:val="CommentReference"/>
        </w:rPr>
        <w:annotationRef/>
      </w:r>
      <w:r>
        <w:t>IBSP is not identified on map fig 34.</w:t>
      </w:r>
    </w:p>
  </w:comment>
  <w:comment w:id="1554" w:author="Author" w:initials="A">
    <w:p w:rsidR="00FC5DB4" w:rsidRDefault="00FC5DB4">
      <w:pPr>
        <w:pStyle w:val="CommentText"/>
      </w:pPr>
      <w:r>
        <w:rPr>
          <w:rStyle w:val="CommentReference"/>
        </w:rPr>
        <w:annotationRef/>
      </w:r>
      <w:r>
        <w:t>Is this what you mean?</w:t>
      </w:r>
    </w:p>
  </w:comment>
  <w:comment w:id="1559" w:author="Author" w:initials="A">
    <w:p w:rsidR="00FC5DB4" w:rsidRDefault="00FC5DB4">
      <w:pPr>
        <w:pStyle w:val="CommentText"/>
      </w:pPr>
      <w:r>
        <w:rPr>
          <w:rStyle w:val="CommentReference"/>
        </w:rPr>
        <w:annotationRef/>
      </w:r>
      <w:r>
        <w:t>These values cannot be inferred from the figure and its explanation.</w:t>
      </w:r>
    </w:p>
  </w:comment>
  <w:comment w:id="1571" w:author="Author" w:initials="A">
    <w:p w:rsidR="00FC5DB4" w:rsidRDefault="00FC5DB4">
      <w:pPr>
        <w:pStyle w:val="CommentText"/>
      </w:pPr>
      <w:r>
        <w:rPr>
          <w:rStyle w:val="CommentReference"/>
        </w:rPr>
        <w:annotationRef/>
      </w:r>
      <w:r>
        <w:t>Providing this range of information is better than giving unverifiable specifics as was done for the Kirkwood-</w:t>
      </w:r>
      <w:proofErr w:type="spellStart"/>
      <w:r>
        <w:t>Cohansey</w:t>
      </w:r>
      <w:proofErr w:type="spellEnd"/>
      <w:r>
        <w:t xml:space="preserve"> aquifer section. Nevertheless, there is no way of verifying that there is a travel time &gt; 3,730,000 years, much less the 7-significant figure value provided in fig. 35.</w:t>
      </w:r>
    </w:p>
  </w:comment>
  <w:comment w:id="1577" w:author="Author" w:initials="A">
    <w:p w:rsidR="00FC5DB4" w:rsidRDefault="00FC5DB4">
      <w:pPr>
        <w:pStyle w:val="CommentText"/>
      </w:pPr>
      <w:r>
        <w:rPr>
          <w:rStyle w:val="CommentReference"/>
        </w:rPr>
        <w:annotationRef/>
      </w:r>
      <w:r>
        <w:t>This was the same as fig. 34, but I’m sure you meant these aquifers.</w:t>
      </w:r>
    </w:p>
  </w:comment>
  <w:comment w:id="1584" w:author="Author" w:initials="A">
    <w:p w:rsidR="00FC5DB4" w:rsidRDefault="00FC5DB4">
      <w:pPr>
        <w:pStyle w:val="CommentText"/>
      </w:pPr>
      <w:r>
        <w:rPr>
          <w:rStyle w:val="CommentReference"/>
        </w:rPr>
        <w:annotationRef/>
      </w:r>
      <w:r>
        <w:t>Referencing only fig. 35 doesn’t help the reader much, because the Oswego River Basin doesn’t appear there. Figure 4 is much better for understanding where the basin is. But, obviously, it is important to include the flow paths, too.</w:t>
      </w:r>
    </w:p>
  </w:comment>
  <w:comment w:id="1591" w:author="Author" w:initials="A">
    <w:p w:rsidR="00FC5DB4" w:rsidRDefault="00FC5DB4">
      <w:pPr>
        <w:pStyle w:val="CommentText"/>
      </w:pPr>
      <w:r>
        <w:rPr>
          <w:rStyle w:val="CommentReference"/>
        </w:rPr>
        <w:annotationRef/>
      </w:r>
      <w:r>
        <w:t>These numbers cannot be inferred from fig. 35 which shows entirely different ranges of travel times.</w:t>
      </w:r>
    </w:p>
  </w:comment>
  <w:comment w:id="1595" w:author="Author" w:initials="A">
    <w:p w:rsidR="00FC5DB4" w:rsidRDefault="00FC5DB4">
      <w:pPr>
        <w:pStyle w:val="CommentText"/>
      </w:pPr>
      <w:r>
        <w:rPr>
          <w:rStyle w:val="CommentReference"/>
        </w:rPr>
        <w:annotationRef/>
      </w:r>
      <w:r>
        <w:t>These numbers cannot be inferred from fig. 35 which shows entirely different ranges of travel times.</w:t>
      </w:r>
    </w:p>
  </w:comment>
  <w:comment w:id="1601" w:author="Author" w:initials="A">
    <w:p w:rsidR="00FC5DB4" w:rsidRDefault="00FC5DB4">
      <w:pPr>
        <w:pStyle w:val="CommentText"/>
      </w:pPr>
      <w:r>
        <w:rPr>
          <w:rStyle w:val="CommentReference"/>
        </w:rPr>
        <w:annotationRef/>
      </w:r>
      <w:r>
        <w:t>Are you sure that no paths here originate in layer 1? I find it difficult to tell from the figure that is so largely obliterated by flow paths.</w:t>
      </w:r>
    </w:p>
  </w:comment>
  <w:comment w:id="1616" w:author="Author" w:initials="A">
    <w:p w:rsidR="00FC5DB4" w:rsidRDefault="00FC5DB4">
      <w:pPr>
        <w:pStyle w:val="CommentText"/>
      </w:pPr>
      <w:r>
        <w:rPr>
          <w:rStyle w:val="CommentReference"/>
        </w:rPr>
        <w:annotationRef/>
      </w:r>
      <w:r>
        <w:t xml:space="preserve">I think this gets around the </w:t>
      </w:r>
      <w:proofErr w:type="spellStart"/>
      <w:r>
        <w:t>incompleted</w:t>
      </w:r>
      <w:proofErr w:type="spellEnd"/>
      <w:r>
        <w:t xml:space="preserve"> comparison here, but it’s not a great solution.</w:t>
      </w:r>
    </w:p>
  </w:comment>
  <w:comment w:id="1627" w:author="Author" w:initials="A">
    <w:p w:rsidR="00FC5DB4" w:rsidRDefault="00FC5DB4">
      <w:pPr>
        <w:pStyle w:val="CommentText"/>
      </w:pPr>
      <w:r>
        <w:rPr>
          <w:rStyle w:val="CommentReference"/>
        </w:rPr>
        <w:annotationRef/>
      </w:r>
      <w:r>
        <w:t>See previous comments on these types of numbers.</w:t>
      </w:r>
    </w:p>
  </w:comment>
  <w:comment w:id="1628" w:author="Author" w:initials="A">
    <w:p w:rsidR="00FC5DB4" w:rsidRDefault="00FC5DB4">
      <w:pPr>
        <w:pStyle w:val="CommentText"/>
      </w:pPr>
      <w:r>
        <w:rPr>
          <w:rStyle w:val="CommentReference"/>
        </w:rPr>
        <w:annotationRef/>
      </w:r>
      <w:r>
        <w:t>See above.</w:t>
      </w:r>
    </w:p>
  </w:comment>
  <w:comment w:id="1636" w:author="Author" w:initials="A">
    <w:p w:rsidR="00FC5DB4" w:rsidRDefault="00FC5DB4">
      <w:pPr>
        <w:pStyle w:val="CommentText"/>
      </w:pPr>
      <w:r>
        <w:rPr>
          <w:rStyle w:val="CommentReference"/>
        </w:rPr>
        <w:annotationRef/>
      </w:r>
      <w:r>
        <w:t>Shouldn’t this be maximum-allocations conditions?</w:t>
      </w:r>
    </w:p>
  </w:comment>
  <w:comment w:id="1638" w:author="Author" w:initials="A">
    <w:p w:rsidR="00FC5DB4" w:rsidRDefault="00FC5DB4">
      <w:pPr>
        <w:pStyle w:val="CommentText"/>
      </w:pPr>
      <w:r>
        <w:rPr>
          <w:rStyle w:val="CommentReference"/>
        </w:rPr>
        <w:annotationRef/>
      </w:r>
      <w:r>
        <w:t>I think the captions for figs. 36 and 37 were switched, which has added to confusion over having “post development conditions” in fig. 36 caption cut-in.</w:t>
      </w:r>
    </w:p>
  </w:comment>
  <w:comment w:id="1639" w:author="Author" w:initials="A">
    <w:p w:rsidR="00FC5DB4" w:rsidRDefault="00FC5DB4">
      <w:pPr>
        <w:pStyle w:val="CommentText"/>
      </w:pPr>
      <w:r>
        <w:rPr>
          <w:rStyle w:val="CommentReference"/>
        </w:rPr>
        <w:annotationRef/>
      </w:r>
      <w:r>
        <w:t>See verifiability issues cited elsewhere.</w:t>
      </w:r>
    </w:p>
  </w:comment>
  <w:comment w:id="1647" w:author="Author" w:initials="A">
    <w:p w:rsidR="00FC5DB4" w:rsidRDefault="00FC5DB4" w:rsidP="002D601C">
      <w:pPr>
        <w:pStyle w:val="CommentText"/>
      </w:pPr>
      <w:r>
        <w:rPr>
          <w:rStyle w:val="CommentReference"/>
        </w:rPr>
        <w:annotationRef/>
      </w:r>
      <w:r>
        <w:t>Shouldn’t this be maximum-allocations conditions?</w:t>
      </w:r>
    </w:p>
  </w:comment>
  <w:comment w:id="1673" w:author="Author" w:initials="A">
    <w:p w:rsidR="00FC5DB4" w:rsidRDefault="00FC5DB4">
      <w:pPr>
        <w:pStyle w:val="CommentText"/>
      </w:pPr>
      <w:r>
        <w:rPr>
          <w:rStyle w:val="CommentReference"/>
        </w:rPr>
        <w:annotationRef/>
      </w:r>
      <w:r>
        <w:t>Where can this information be found?</w:t>
      </w:r>
    </w:p>
  </w:comment>
  <w:comment w:id="1688" w:author="Author" w:initials="A">
    <w:p w:rsidR="00FC5DB4" w:rsidRDefault="00FC5DB4">
      <w:pPr>
        <w:pStyle w:val="CommentText"/>
      </w:pPr>
      <w:r>
        <w:rPr>
          <w:rStyle w:val="CommentReference"/>
        </w:rPr>
        <w:annotationRef/>
      </w:r>
      <w:r>
        <w:t>Where are these numbers to be found for the reader to verify them?</w:t>
      </w:r>
    </w:p>
  </w:comment>
  <w:comment w:id="1696" w:author="Author" w:initials="A">
    <w:p w:rsidR="00FC5DB4" w:rsidRDefault="00FC5DB4">
      <w:pPr>
        <w:pStyle w:val="CommentText"/>
      </w:pPr>
      <w:r>
        <w:rPr>
          <w:rStyle w:val="CommentReference"/>
        </w:rPr>
        <w:annotationRef/>
      </w:r>
      <w:r>
        <w:t>This summary is too long for the size of the report. It should be no more than about 4-5 pages long.</w:t>
      </w:r>
    </w:p>
  </w:comment>
  <w:comment w:id="1698" w:author="Author" w:initials="A">
    <w:p w:rsidR="00FC5DB4" w:rsidRDefault="00FC5DB4">
      <w:pPr>
        <w:pStyle w:val="CommentText"/>
      </w:pPr>
      <w:r>
        <w:rPr>
          <w:rStyle w:val="CommentReference"/>
        </w:rPr>
        <w:annotationRef/>
      </w:r>
      <w:r>
        <w:t>Conclusions cannot be part of the summary. Conclusions, as in findings, are a section at the end of the report but before the summary. The summary is a section that is meant to stand on its own (similar to the abstract, only more informative) and should provide a summary of the entire report (but not the study, a fine distinction). Anything that is mentioned in the summary should have already appeared in the report. If the conclusions alluded to in the heading are more in the way of a summary (so the section is a summary of the background, the model and methods, and the conclusions), then it is OK to keep the conclusions here, just make sure that everything has been mentioned in the main report before this section.</w:t>
      </w:r>
    </w:p>
  </w:comment>
  <w:comment w:id="1715" w:author="Author" w:initials="A">
    <w:p w:rsidR="00FC5DB4" w:rsidRDefault="00FC5DB4">
      <w:pPr>
        <w:pStyle w:val="CommentText"/>
      </w:pPr>
      <w:r>
        <w:rPr>
          <w:rStyle w:val="CommentReference"/>
        </w:rPr>
        <w:annotationRef/>
      </w:r>
      <w:r>
        <w:t xml:space="preserve">Avoid using the present tense when the changes took place in the increasingly distant past. </w:t>
      </w:r>
    </w:p>
  </w:comment>
  <w:comment w:id="1799" w:author="Author" w:initials="A">
    <w:p w:rsidR="00FC5DB4" w:rsidRDefault="00FC5DB4">
      <w:pPr>
        <w:pStyle w:val="CommentText"/>
      </w:pPr>
      <w:r>
        <w:rPr>
          <w:rStyle w:val="CommentReference"/>
        </w:rPr>
        <w:annotationRef/>
      </w:r>
      <w:r>
        <w:t>Paragraph shifts back and forth between present and past tense.</w:t>
      </w:r>
    </w:p>
  </w:comment>
  <w:comment w:id="1872" w:author="Author" w:initials="A">
    <w:p w:rsidR="00FC5DB4" w:rsidRDefault="00FC5DB4">
      <w:pPr>
        <w:pStyle w:val="CommentText"/>
      </w:pPr>
      <w:r>
        <w:rPr>
          <w:rStyle w:val="CommentReference"/>
        </w:rPr>
        <w:annotationRef/>
      </w:r>
      <w:r>
        <w:t>Combine with previous paragraph to avoid single-sentence paragraphs.</w:t>
      </w:r>
    </w:p>
  </w:comment>
  <w:comment w:id="1877" w:author="Author" w:initials="A">
    <w:p w:rsidR="00FC5DB4" w:rsidRDefault="00FC5DB4">
      <w:pPr>
        <w:pStyle w:val="CommentText"/>
      </w:pPr>
      <w:r>
        <w:rPr>
          <w:rStyle w:val="CommentReference"/>
        </w:rPr>
        <w:annotationRef/>
      </w:r>
      <w:r>
        <w:t>Pretty much copied from elsewhere.</w:t>
      </w:r>
    </w:p>
  </w:comment>
  <w:comment w:id="1892" w:author="Author" w:initials="A">
    <w:p w:rsidR="00FC5DB4" w:rsidRDefault="00FC5DB4">
      <w:pPr>
        <w:pStyle w:val="CommentText"/>
      </w:pPr>
      <w:r>
        <w:rPr>
          <w:rStyle w:val="CommentReference"/>
        </w:rPr>
        <w:annotationRef/>
      </w:r>
      <w:r>
        <w:t>It helps to keep the subject and verb reasonably close together.</w:t>
      </w:r>
    </w:p>
  </w:comment>
  <w:comment w:id="1915" w:author="Author" w:initials="A">
    <w:p w:rsidR="00FC5DB4" w:rsidRDefault="00FC5DB4">
      <w:pPr>
        <w:pStyle w:val="CommentText"/>
      </w:pPr>
      <w:r>
        <w:rPr>
          <w:rStyle w:val="CommentReference"/>
        </w:rPr>
        <w:annotationRef/>
      </w:r>
      <w:r>
        <w:t>This is almost a verbatim copy of a previous paragraph.</w:t>
      </w:r>
    </w:p>
  </w:comment>
  <w:comment w:id="1955" w:author="Author" w:initials="A">
    <w:p w:rsidR="00FC5DB4" w:rsidRDefault="00FC5DB4">
      <w:pPr>
        <w:pStyle w:val="CommentText"/>
      </w:pPr>
      <w:r>
        <w:rPr>
          <w:rStyle w:val="CommentReference"/>
        </w:rPr>
        <w:annotationRef/>
      </w:r>
      <w:r>
        <w:t>Combine with previous paragraph to avoid single-sentence paragraphs.</w:t>
      </w:r>
    </w:p>
  </w:comment>
  <w:comment w:id="1975" w:author="Author" w:initials="A">
    <w:p w:rsidR="00FC5DB4" w:rsidRDefault="00FC5DB4">
      <w:pPr>
        <w:pStyle w:val="CommentText"/>
      </w:pPr>
      <w:r>
        <w:rPr>
          <w:rStyle w:val="CommentReference"/>
        </w:rPr>
        <w:annotationRef/>
      </w:r>
      <w:r>
        <w:t>This paragraph, less my editing, is pretty much copied verbatim from p. 52 or thereabout.</w:t>
      </w:r>
    </w:p>
  </w:comment>
  <w:comment w:id="1979" w:author="Author" w:initials="A">
    <w:p w:rsidR="00FC5DB4" w:rsidRDefault="00FC5DB4">
      <w:pPr>
        <w:pStyle w:val="CommentText"/>
      </w:pPr>
      <w:r>
        <w:rPr>
          <w:rStyle w:val="CommentReference"/>
        </w:rPr>
        <w:annotationRef/>
      </w:r>
      <w:r>
        <w:t>Mostly verbatim copying, not summarizing.</w:t>
      </w:r>
    </w:p>
  </w:comment>
  <w:comment w:id="1989" w:author="Author" w:initials="A">
    <w:p w:rsidR="00FC5DB4" w:rsidRDefault="00FC5DB4">
      <w:pPr>
        <w:pStyle w:val="CommentText"/>
      </w:pPr>
      <w:r>
        <w:rPr>
          <w:rStyle w:val="CommentReference"/>
        </w:rPr>
        <w:annotationRef/>
      </w:r>
      <w:r>
        <w:t>Largely a verbatim copy from elsewhere. Not a summary.</w:t>
      </w:r>
    </w:p>
  </w:comment>
  <w:comment w:id="2001" w:author="Author" w:initials="A">
    <w:p w:rsidR="00FC5DB4" w:rsidRDefault="00FC5DB4">
      <w:pPr>
        <w:pStyle w:val="CommentText"/>
      </w:pPr>
      <w:r>
        <w:rPr>
          <w:rStyle w:val="CommentReference"/>
        </w:rPr>
        <w:annotationRef/>
      </w:r>
      <w:r>
        <w:t>Also, largely verbatim copying, not summarizing.</w:t>
      </w:r>
    </w:p>
  </w:comment>
  <w:comment w:id="2037" w:author="Author" w:initials="A">
    <w:p w:rsidR="00FC5DB4" w:rsidRDefault="00FC5DB4">
      <w:pPr>
        <w:pStyle w:val="CommentText"/>
      </w:pPr>
      <w:r>
        <w:rPr>
          <w:rStyle w:val="CommentReference"/>
        </w:rPr>
        <w:annotationRef/>
      </w:r>
      <w:r>
        <w:t>Copied from elsewhere, verbatim.</w:t>
      </w:r>
    </w:p>
  </w:comment>
  <w:comment w:id="2045" w:author="Author" w:initials="A">
    <w:p w:rsidR="00FC5DB4" w:rsidRDefault="00FC5DB4">
      <w:pPr>
        <w:pStyle w:val="CommentText"/>
      </w:pPr>
      <w:r>
        <w:rPr>
          <w:rStyle w:val="CommentReference"/>
        </w:rPr>
        <w:annotationRef/>
      </w:r>
      <w:r>
        <w:t>More copying.</w:t>
      </w:r>
    </w:p>
  </w:comment>
  <w:comment w:id="2092" w:author="Author" w:initials="A">
    <w:p w:rsidR="00FC5DB4" w:rsidRDefault="00FC5DB4">
      <w:pPr>
        <w:pStyle w:val="CommentText"/>
      </w:pPr>
      <w:r>
        <w:rPr>
          <w:rStyle w:val="CommentReference"/>
        </w:rPr>
        <w:annotationRef/>
      </w:r>
      <w:r>
        <w:t>If you want to keep the references that have not been cited in the text, figures, and tables, then change the heading to “Selected References”.</w:t>
      </w:r>
    </w:p>
  </w:comment>
  <w:comment w:id="2095" w:author="Author" w:initials="A">
    <w:p w:rsidR="00FC5DB4" w:rsidRDefault="00FC5DB4">
      <w:pPr>
        <w:pStyle w:val="CommentText"/>
      </w:pPr>
      <w:r>
        <w:rPr>
          <w:rStyle w:val="CommentReference"/>
        </w:rPr>
        <w:annotationRef/>
      </w:r>
      <w:r>
        <w:t>Added first name.</w:t>
      </w:r>
    </w:p>
  </w:comment>
  <w:comment w:id="2096" w:author="Author" w:initials="A">
    <w:p w:rsidR="00FC5DB4" w:rsidRDefault="00FC5DB4">
      <w:pPr>
        <w:pStyle w:val="CommentText"/>
      </w:pPr>
      <w:r>
        <w:rPr>
          <w:rStyle w:val="CommentReference"/>
        </w:rPr>
        <w:annotationRef/>
      </w:r>
      <w:r>
        <w:t>Added first name.</w:t>
      </w:r>
    </w:p>
  </w:comment>
  <w:comment w:id="2097" w:author="Author" w:initials="A">
    <w:p w:rsidR="00FC5DB4" w:rsidRDefault="00FC5DB4">
      <w:pPr>
        <w:pStyle w:val="CommentText"/>
      </w:pPr>
      <w:r>
        <w:rPr>
          <w:rStyle w:val="CommentReference"/>
        </w:rPr>
        <w:annotationRef/>
      </w:r>
      <w:r>
        <w:t>Added first name</w:t>
      </w:r>
    </w:p>
  </w:comment>
  <w:comment w:id="2099" w:author="Author" w:initials="A">
    <w:p w:rsidR="00FC5DB4" w:rsidRDefault="00FC5DB4">
      <w:pPr>
        <w:pStyle w:val="CommentText"/>
      </w:pPr>
      <w:r>
        <w:rPr>
          <w:rStyle w:val="CommentReference"/>
        </w:rPr>
        <w:annotationRef/>
      </w:r>
      <w:r>
        <w:t>Added first name.</w:t>
      </w:r>
    </w:p>
  </w:comment>
  <w:comment w:id="2100" w:author="Author" w:initials="A">
    <w:p w:rsidR="00FC5DB4" w:rsidRDefault="00FC5DB4">
      <w:pPr>
        <w:pStyle w:val="CommentText"/>
      </w:pPr>
      <w:r>
        <w:rPr>
          <w:rStyle w:val="CommentReference"/>
        </w:rPr>
        <w:annotationRef/>
      </w:r>
      <w:r>
        <w:t>Not cited in text. Delete or change heading to Selected References.</w:t>
      </w:r>
    </w:p>
  </w:comment>
  <w:comment w:id="2101" w:author="Author" w:initials="A">
    <w:p w:rsidR="00FC5DB4" w:rsidRDefault="00FC5DB4">
      <w:pPr>
        <w:pStyle w:val="CommentText"/>
      </w:pPr>
      <w:r>
        <w:rPr>
          <w:rStyle w:val="CommentReference"/>
        </w:rPr>
        <w:annotationRef/>
      </w:r>
      <w:r>
        <w:t>Added first name.</w:t>
      </w:r>
    </w:p>
  </w:comment>
  <w:comment w:id="2102" w:author="Author" w:initials="A">
    <w:p w:rsidR="00FC5DB4" w:rsidRDefault="00FC5DB4">
      <w:pPr>
        <w:pStyle w:val="CommentText"/>
      </w:pPr>
      <w:r>
        <w:rPr>
          <w:rStyle w:val="CommentReference"/>
        </w:rPr>
        <w:annotationRef/>
      </w:r>
      <w:r>
        <w:t>Added first name.</w:t>
      </w:r>
    </w:p>
  </w:comment>
  <w:comment w:id="2103" w:author="Author" w:initials="A">
    <w:p w:rsidR="00FC5DB4" w:rsidRDefault="00FC5DB4">
      <w:pPr>
        <w:pStyle w:val="CommentText"/>
      </w:pPr>
      <w:r>
        <w:rPr>
          <w:rStyle w:val="CommentReference"/>
        </w:rPr>
        <w:annotationRef/>
      </w:r>
      <w:r>
        <w:t>Added first name.</w:t>
      </w:r>
    </w:p>
  </w:comment>
  <w:comment w:id="2104" w:author="Author" w:initials="A">
    <w:p w:rsidR="00FC5DB4" w:rsidRDefault="00FC5DB4">
      <w:pPr>
        <w:pStyle w:val="CommentText"/>
      </w:pPr>
      <w:r>
        <w:rPr>
          <w:rStyle w:val="CommentReference"/>
        </w:rPr>
        <w:annotationRef/>
      </w:r>
      <w:r>
        <w:t xml:space="preserve">Not cited in text. </w:t>
      </w:r>
    </w:p>
  </w:comment>
  <w:comment w:id="2105" w:author="Author" w:initials="A">
    <w:p w:rsidR="00FC5DB4" w:rsidRDefault="00FC5DB4">
      <w:pPr>
        <w:pStyle w:val="CommentText"/>
      </w:pPr>
      <w:r>
        <w:rPr>
          <w:rStyle w:val="CommentReference"/>
        </w:rPr>
        <w:annotationRef/>
      </w:r>
      <w:r>
        <w:t xml:space="preserve">Searched USGS publications to find and add name here. </w:t>
      </w:r>
    </w:p>
  </w:comment>
  <w:comment w:id="2106" w:author="Author" w:initials="A">
    <w:p w:rsidR="00FC5DB4" w:rsidRDefault="00FC5DB4">
      <w:pPr>
        <w:pStyle w:val="CommentText"/>
      </w:pPr>
      <w:r>
        <w:rPr>
          <w:rStyle w:val="CommentReference"/>
        </w:rPr>
        <w:annotationRef/>
      </w:r>
      <w:r>
        <w:t>I was unable to locate the original reference online. Using the 2006 reference, I was able to locate this one.</w:t>
      </w:r>
    </w:p>
  </w:comment>
  <w:comment w:id="2107" w:author="Author" w:initials="A">
    <w:p w:rsidR="00FC5DB4" w:rsidRDefault="00FC5DB4">
      <w:pPr>
        <w:pStyle w:val="CommentText"/>
      </w:pPr>
      <w:r>
        <w:rPr>
          <w:rStyle w:val="CommentReference"/>
        </w:rPr>
        <w:annotationRef/>
      </w:r>
      <w:r>
        <w:t>Added first name.</w:t>
      </w:r>
    </w:p>
  </w:comment>
  <w:comment w:id="2108" w:author="Author" w:initials="A">
    <w:p w:rsidR="00FC5DB4" w:rsidRDefault="00FC5DB4">
      <w:pPr>
        <w:pStyle w:val="CommentText"/>
      </w:pPr>
      <w:r>
        <w:rPr>
          <w:rStyle w:val="CommentReference"/>
        </w:rPr>
        <w:annotationRef/>
      </w:r>
      <w:r>
        <w:t>Added first name.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878" w:rsidRDefault="004A4878">
      <w:r>
        <w:separator/>
      </w:r>
    </w:p>
  </w:endnote>
  <w:endnote w:type="continuationSeparator" w:id="0">
    <w:p w:rsidR="004A4878" w:rsidRDefault="004A4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nivers 57 Condensed">
    <w:altName w:val="Arial"/>
    <w:panose1 w:val="00000000000000000000"/>
    <w:charset w:val="00"/>
    <w:family w:val="modern"/>
    <w:notTrueType/>
    <w:pitch w:val="variable"/>
    <w:sig w:usb0="00000001" w:usb1="4000004A" w:usb2="00000000" w:usb3="00000000" w:csb0="00000111" w:csb1="00000000"/>
  </w:font>
  <w:font w:name="Times">
    <w:panose1 w:val="02020603050405020304"/>
    <w:charset w:val="00"/>
    <w:family w:val="roman"/>
    <w:pitch w:val="variable"/>
    <w:sig w:usb0="E0002AFF" w:usb1="C0007841" w:usb2="00000009" w:usb3="00000000" w:csb0="000001FF" w:csb1="00000000"/>
  </w:font>
  <w:font w:name="Univers 47 CondensedLight">
    <w:altName w:val="Cambri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DB4" w:rsidRDefault="00FC5DB4"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5DB4" w:rsidRDefault="00FC5D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DB4" w:rsidRDefault="00FC5DB4" w:rsidP="005876B7">
    <w:pPr>
      <w:pStyle w:val="Footer"/>
      <w:tabs>
        <w:tab w:val="clear" w:pos="4320"/>
        <w:tab w:val="center" w:pos="5040"/>
      </w:tabs>
    </w:pPr>
    <w:r>
      <w:tab/>
    </w:r>
    <w:r>
      <w:fldChar w:fldCharType="begin"/>
    </w:r>
    <w:r>
      <w:instrText xml:space="preserve"> PAGE   \* MERGEFORMAT </w:instrText>
    </w:r>
    <w:r>
      <w:fldChar w:fldCharType="separate"/>
    </w:r>
    <w:r w:rsidR="00EC2A22">
      <w:rPr>
        <w:noProof/>
      </w:rPr>
      <w:t>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DB4" w:rsidRDefault="00FC5DB4"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FC5DB4" w:rsidRDefault="00FC5DB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DB4" w:rsidRDefault="00FC5DB4" w:rsidP="005876B7">
    <w:pPr>
      <w:pStyle w:val="Footer"/>
      <w:tabs>
        <w:tab w:val="clear" w:pos="4320"/>
        <w:tab w:val="center" w:pos="5040"/>
      </w:tabs>
    </w:pPr>
    <w:r>
      <w:tab/>
    </w:r>
    <w:r>
      <w:fldChar w:fldCharType="begin"/>
    </w:r>
    <w:r>
      <w:instrText xml:space="preserve"> PAGE   \* MERGEFORMAT </w:instrText>
    </w:r>
    <w:r>
      <w:fldChar w:fldCharType="separate"/>
    </w:r>
    <w:r w:rsidR="00EC2A22">
      <w:rPr>
        <w:noProof/>
      </w:rPr>
      <w:t>76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878" w:rsidRDefault="004A4878">
      <w:r>
        <w:separator/>
      </w:r>
    </w:p>
  </w:footnote>
  <w:footnote w:type="continuationSeparator" w:id="0">
    <w:p w:rsidR="004A4878" w:rsidRDefault="004A48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DB4" w:rsidRDefault="00FC5D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DB4" w:rsidRDefault="00FC5D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DB4" w:rsidRDefault="00FC5D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642C6D1C"/>
    <w:lvl w:ilvl="0">
      <w:start w:val="1"/>
      <w:numFmt w:val="decimal"/>
      <w:lvlText w:val="%1."/>
      <w:lvlJc w:val="left"/>
      <w:pPr>
        <w:tabs>
          <w:tab w:val="num" w:pos="1080"/>
        </w:tabs>
        <w:ind w:left="1080" w:hanging="360"/>
      </w:pPr>
    </w:lvl>
  </w:abstractNum>
  <w:abstractNum w:abstractNumId="1">
    <w:nsid w:val="FFFFFF7F"/>
    <w:multiLevelType w:val="singleLevel"/>
    <w:tmpl w:val="12A83EFA"/>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lvlText w:val=""/>
      <w:lvlJc w:val="left"/>
      <w:pPr>
        <w:ind w:left="720" w:hanging="360"/>
      </w:pPr>
      <w:rPr>
        <w:rFonts w:ascii="Symbol" w:hAnsi="Symbol" w:hint="default"/>
      </w:rPr>
    </w:lvl>
  </w:abstractNum>
  <w:abstractNum w:abstractNumId="4">
    <w:nsid w:val="FFFFFF88"/>
    <w:multiLevelType w:val="singleLevel"/>
    <w:tmpl w:val="48F69290"/>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lvlText w:val=""/>
      <w:lvlJc w:val="left"/>
      <w:pPr>
        <w:ind w:left="360" w:hanging="360"/>
      </w:pPr>
      <w:rPr>
        <w:rFonts w:ascii="Symbol" w:hAnsi="Symbol" w:hint="default"/>
      </w:rPr>
    </w:lvl>
  </w:abstractNum>
  <w:abstractNum w:abstractNumId="6">
    <w:nsid w:val="024C4A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BF315CC"/>
    <w:multiLevelType w:val="hybridMultilevel"/>
    <w:tmpl w:val="70B66E34"/>
    <w:lvl w:ilvl="0" w:tplc="1DF47E26">
      <w:start w:val="1"/>
      <w:numFmt w:val="decimal"/>
      <w:lvlText w:val="Figure %1."/>
      <w:lvlJc w:val="left"/>
      <w:pPr>
        <w:tabs>
          <w:tab w:val="num" w:pos="720"/>
        </w:tabs>
        <w:ind w:left="720" w:hanging="360"/>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E9170B9"/>
    <w:multiLevelType w:val="hybridMultilevel"/>
    <w:tmpl w:val="522015DE"/>
    <w:lvl w:ilvl="0" w:tplc="511E6844">
      <w:start w:val="1"/>
      <w:numFmt w:val="decimal"/>
      <w:lvlText w:val="Table %1."/>
      <w:lvlJc w:val="left"/>
      <w:pPr>
        <w:tabs>
          <w:tab w:val="num" w:pos="144"/>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431EF4"/>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7B94B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11B44BF"/>
    <w:multiLevelType w:val="hybridMultilevel"/>
    <w:tmpl w:val="1E4C9B72"/>
    <w:lvl w:ilvl="0" w:tplc="0226CF8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49C2F2F"/>
    <w:multiLevelType w:val="hybridMultilevel"/>
    <w:tmpl w:val="D78815B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30346F09"/>
    <w:multiLevelType w:val="multilevel"/>
    <w:tmpl w:val="522015DE"/>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6A4743D"/>
    <w:multiLevelType w:val="multilevel"/>
    <w:tmpl w:val="44029250"/>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83C05D7"/>
    <w:multiLevelType w:val="multilevel"/>
    <w:tmpl w:val="7C1E327A"/>
    <w:lvl w:ilvl="0">
      <w:start w:val="1"/>
      <w:numFmt w:val="decimal"/>
      <w:lvlText w:val="Table %1. "/>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9">
    <w:nsid w:val="3A4E0164"/>
    <w:multiLevelType w:val="hybridMultilevel"/>
    <w:tmpl w:val="0F22C79C"/>
    <w:lvl w:ilvl="0" w:tplc="6760527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C4698F"/>
    <w:multiLevelType w:val="multilevel"/>
    <w:tmpl w:val="3EFA7FF4"/>
    <w:lvl w:ilvl="0">
      <w:start w:val="1"/>
      <w:numFmt w:val="decimal"/>
      <w:lvlText w:val="Table %1."/>
      <w:lvlJc w:val="left"/>
      <w:pPr>
        <w:tabs>
          <w:tab w:val="num" w:pos="216"/>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035640C"/>
    <w:multiLevelType w:val="multilevel"/>
    <w:tmpl w:val="9634DA66"/>
    <w:lvl w:ilvl="0">
      <w:start w:val="1"/>
      <w:numFmt w:val="decimal"/>
      <w:lvlText w:val="Table %1."/>
      <w:lvlJc w:val="left"/>
      <w:pPr>
        <w:tabs>
          <w:tab w:val="num" w:pos="1152"/>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0A6645B"/>
    <w:multiLevelType w:val="hybridMultilevel"/>
    <w:tmpl w:val="FF9CAB16"/>
    <w:lvl w:ilvl="0" w:tplc="20780E06">
      <w:start w:val="1"/>
      <w:numFmt w:val="decimal"/>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DB2F55"/>
    <w:multiLevelType w:val="hybridMultilevel"/>
    <w:tmpl w:val="39AAC194"/>
    <w:lvl w:ilvl="0" w:tplc="FEF0C6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0C1B06"/>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CD4173E"/>
    <w:multiLevelType w:val="hybridMultilevel"/>
    <w:tmpl w:val="C4523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027BE1"/>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F1D5BB0"/>
    <w:multiLevelType w:val="multilevel"/>
    <w:tmpl w:val="5F849F5A"/>
    <w:lvl w:ilvl="0">
      <w:start w:val="1"/>
      <w:numFmt w:val="decimal"/>
      <w:lvlText w:val="Table %1. "/>
      <w:lvlJc w:val="left"/>
      <w:pPr>
        <w:tabs>
          <w:tab w:val="num" w:pos="86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4FB6D6F"/>
    <w:multiLevelType w:val="multilevel"/>
    <w:tmpl w:val="FFC281C0"/>
    <w:lvl w:ilvl="0">
      <w:start w:val="1"/>
      <w:numFmt w:val="decimal"/>
      <w:lvlText w:val="Figure %1."/>
      <w:lvlJc w:val="center"/>
      <w:pPr>
        <w:tabs>
          <w:tab w:val="num" w:pos="144"/>
        </w:tabs>
        <w:ind w:left="360" w:hanging="72"/>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1363C1"/>
    <w:multiLevelType w:val="multilevel"/>
    <w:tmpl w:val="B790C560"/>
    <w:lvl w:ilvl="0">
      <w:start w:val="1"/>
      <w:numFmt w:val="decimal"/>
      <w:lvlText w:val="Table %1."/>
      <w:lvlJc w:val="left"/>
      <w:pPr>
        <w:tabs>
          <w:tab w:val="num" w:pos="108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57AF0C2F"/>
    <w:multiLevelType w:val="hybridMultilevel"/>
    <w:tmpl w:val="48429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2536D1"/>
    <w:multiLevelType w:val="hybridMultilevel"/>
    <w:tmpl w:val="59522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592F22FC"/>
    <w:multiLevelType w:val="hybridMultilevel"/>
    <w:tmpl w:val="9FF613CC"/>
    <w:lvl w:ilvl="0" w:tplc="7CAA012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BFC22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5F0C0BA8"/>
    <w:multiLevelType w:val="multilevel"/>
    <w:tmpl w:val="D2F6B4BA"/>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605D2C8B"/>
    <w:multiLevelType w:val="hybridMultilevel"/>
    <w:tmpl w:val="BC187A62"/>
    <w:lvl w:ilvl="0" w:tplc="83E0A37C">
      <w:start w:val="1"/>
      <w:numFmt w:val="decimal"/>
      <w:pStyle w:val="ListNumber"/>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28519F"/>
    <w:multiLevelType w:val="hybridMultilevel"/>
    <w:tmpl w:val="7BE44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4D57BC"/>
    <w:multiLevelType w:val="hybridMultilevel"/>
    <w:tmpl w:val="2282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9A57AE"/>
    <w:multiLevelType w:val="hybridMultilevel"/>
    <w:tmpl w:val="73B68F98"/>
    <w:lvl w:ilvl="0" w:tplc="FFE808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F708BE"/>
    <w:multiLevelType w:val="hybridMultilevel"/>
    <w:tmpl w:val="3FE6D8B0"/>
    <w:lvl w:ilvl="0" w:tplc="9394391C">
      <w:start w:val="1"/>
      <w:numFmt w:val="decimal"/>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185393C"/>
    <w:multiLevelType w:val="hybridMultilevel"/>
    <w:tmpl w:val="51D03202"/>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18"/>
  </w:num>
  <w:num w:numId="7">
    <w:abstractNumId w:val="40"/>
  </w:num>
  <w:num w:numId="8">
    <w:abstractNumId w:val="7"/>
  </w:num>
  <w:num w:numId="9">
    <w:abstractNumId w:val="41"/>
  </w:num>
  <w:num w:numId="10">
    <w:abstractNumId w:val="39"/>
  </w:num>
  <w:num w:numId="11">
    <w:abstractNumId w:val="31"/>
  </w:num>
  <w:num w:numId="12">
    <w:abstractNumId w:val="37"/>
  </w:num>
  <w:num w:numId="13">
    <w:abstractNumId w:val="25"/>
  </w:num>
  <w:num w:numId="14">
    <w:abstractNumId w:val="38"/>
  </w:num>
  <w:num w:numId="15">
    <w:abstractNumId w:val="5"/>
  </w:num>
  <w:num w:numId="16">
    <w:abstractNumId w:val="22"/>
  </w:num>
  <w:num w:numId="17">
    <w:abstractNumId w:val="9"/>
  </w:num>
  <w:num w:numId="18">
    <w:abstractNumId w:val="35"/>
  </w:num>
  <w:num w:numId="19">
    <w:abstractNumId w:val="26"/>
  </w:num>
  <w:num w:numId="20">
    <w:abstractNumId w:val="10"/>
  </w:num>
  <w:num w:numId="21">
    <w:abstractNumId w:val="20"/>
  </w:num>
  <w:num w:numId="22">
    <w:abstractNumId w:val="17"/>
  </w:num>
  <w:num w:numId="23">
    <w:abstractNumId w:val="14"/>
  </w:num>
  <w:num w:numId="24">
    <w:abstractNumId w:val="16"/>
  </w:num>
  <w:num w:numId="25">
    <w:abstractNumId w:val="30"/>
  </w:num>
  <w:num w:numId="26">
    <w:abstractNumId w:val="21"/>
  </w:num>
  <w:num w:numId="27">
    <w:abstractNumId w:val="11"/>
  </w:num>
  <w:num w:numId="28">
    <w:abstractNumId w:val="34"/>
  </w:num>
  <w:num w:numId="29">
    <w:abstractNumId w:val="6"/>
  </w:num>
  <w:num w:numId="30">
    <w:abstractNumId w:val="27"/>
  </w:num>
  <w:num w:numId="31">
    <w:abstractNumId w:val="24"/>
  </w:num>
  <w:num w:numId="32">
    <w:abstractNumId w:val="28"/>
  </w:num>
  <w:num w:numId="33">
    <w:abstractNumId w:val="32"/>
  </w:num>
  <w:num w:numId="34">
    <w:abstractNumId w:val="13"/>
  </w:num>
  <w:num w:numId="35">
    <w:abstractNumId w:val="23"/>
  </w:num>
  <w:num w:numId="36">
    <w:abstractNumId w:val="33"/>
  </w:num>
  <w:num w:numId="37">
    <w:abstractNumId w:val="12"/>
  </w:num>
  <w:num w:numId="38">
    <w:abstractNumId w:val="42"/>
  </w:num>
  <w:num w:numId="39">
    <w:abstractNumId w:val="18"/>
  </w:num>
  <w:num w:numId="40">
    <w:abstractNumId w:val="18"/>
  </w:num>
  <w:num w:numId="41">
    <w:abstractNumId w:val="18"/>
  </w:num>
  <w:num w:numId="42">
    <w:abstractNumId w:val="18"/>
  </w:num>
  <w:num w:numId="43">
    <w:abstractNumId w:val="29"/>
  </w:num>
  <w:num w:numId="44">
    <w:abstractNumId w:val="44"/>
  </w:num>
  <w:num w:numId="45">
    <w:abstractNumId w:val="8"/>
  </w:num>
  <w:num w:numId="46">
    <w:abstractNumId w:val="36"/>
  </w:num>
  <w:num w:numId="47">
    <w:abstractNumId w:val="15"/>
  </w:num>
  <w:num w:numId="48">
    <w:abstractNumId w:val="43"/>
  </w:num>
  <w:num w:numId="49">
    <w:abstractNumId w:val="19"/>
  </w:num>
  <w:num w:numId="50">
    <w:abstractNumId w:val="29"/>
  </w:num>
  <w:num w:numId="51">
    <w:abstractNumId w:val="3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trackRevisions/>
  <w:defaultTabStop w:val="720"/>
  <w:clickAndTypeStyle w:val="Noparagraphstyle"/>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CFD"/>
    <w:rsid w:val="000006DF"/>
    <w:rsid w:val="00000929"/>
    <w:rsid w:val="00000975"/>
    <w:rsid w:val="0000098F"/>
    <w:rsid w:val="00000A1B"/>
    <w:rsid w:val="000015B6"/>
    <w:rsid w:val="00001EE7"/>
    <w:rsid w:val="00001F4F"/>
    <w:rsid w:val="00002456"/>
    <w:rsid w:val="000029BE"/>
    <w:rsid w:val="000029D8"/>
    <w:rsid w:val="00002A68"/>
    <w:rsid w:val="00002C01"/>
    <w:rsid w:val="0000317A"/>
    <w:rsid w:val="00003242"/>
    <w:rsid w:val="00003827"/>
    <w:rsid w:val="000039D8"/>
    <w:rsid w:val="00004EE0"/>
    <w:rsid w:val="000057AA"/>
    <w:rsid w:val="00005E15"/>
    <w:rsid w:val="000063EE"/>
    <w:rsid w:val="00006591"/>
    <w:rsid w:val="00006611"/>
    <w:rsid w:val="0000688C"/>
    <w:rsid w:val="00006BB1"/>
    <w:rsid w:val="0000725C"/>
    <w:rsid w:val="0000761B"/>
    <w:rsid w:val="000077DA"/>
    <w:rsid w:val="0000791E"/>
    <w:rsid w:val="00010205"/>
    <w:rsid w:val="00010D8D"/>
    <w:rsid w:val="00010EE3"/>
    <w:rsid w:val="00011764"/>
    <w:rsid w:val="000125C9"/>
    <w:rsid w:val="000126DC"/>
    <w:rsid w:val="00012E96"/>
    <w:rsid w:val="00012FF4"/>
    <w:rsid w:val="00013AD3"/>
    <w:rsid w:val="00014164"/>
    <w:rsid w:val="000141D9"/>
    <w:rsid w:val="00014A58"/>
    <w:rsid w:val="000150CE"/>
    <w:rsid w:val="000151A6"/>
    <w:rsid w:val="00015BA2"/>
    <w:rsid w:val="00016375"/>
    <w:rsid w:val="0001695E"/>
    <w:rsid w:val="00016E1B"/>
    <w:rsid w:val="000170B1"/>
    <w:rsid w:val="000176FD"/>
    <w:rsid w:val="00020443"/>
    <w:rsid w:val="00021081"/>
    <w:rsid w:val="00021149"/>
    <w:rsid w:val="00021402"/>
    <w:rsid w:val="00022697"/>
    <w:rsid w:val="00022C11"/>
    <w:rsid w:val="00022C30"/>
    <w:rsid w:val="00023571"/>
    <w:rsid w:val="000238EE"/>
    <w:rsid w:val="000239B1"/>
    <w:rsid w:val="00023A7E"/>
    <w:rsid w:val="000243DA"/>
    <w:rsid w:val="000245BB"/>
    <w:rsid w:val="00025047"/>
    <w:rsid w:val="00025D25"/>
    <w:rsid w:val="00026684"/>
    <w:rsid w:val="00026BDD"/>
    <w:rsid w:val="00027A7B"/>
    <w:rsid w:val="00027D34"/>
    <w:rsid w:val="0003005C"/>
    <w:rsid w:val="000303FF"/>
    <w:rsid w:val="00030AF0"/>
    <w:rsid w:val="00031533"/>
    <w:rsid w:val="000318D3"/>
    <w:rsid w:val="00031DB6"/>
    <w:rsid w:val="00031EF0"/>
    <w:rsid w:val="00031FD5"/>
    <w:rsid w:val="00032418"/>
    <w:rsid w:val="000327FB"/>
    <w:rsid w:val="0003329C"/>
    <w:rsid w:val="000332D0"/>
    <w:rsid w:val="00033667"/>
    <w:rsid w:val="00034076"/>
    <w:rsid w:val="000351FD"/>
    <w:rsid w:val="00035363"/>
    <w:rsid w:val="00035714"/>
    <w:rsid w:val="00035C00"/>
    <w:rsid w:val="0003674F"/>
    <w:rsid w:val="00036B46"/>
    <w:rsid w:val="00036B9F"/>
    <w:rsid w:val="000374AD"/>
    <w:rsid w:val="00040188"/>
    <w:rsid w:val="000403CC"/>
    <w:rsid w:val="000418E7"/>
    <w:rsid w:val="00041B5D"/>
    <w:rsid w:val="0004215E"/>
    <w:rsid w:val="00042266"/>
    <w:rsid w:val="000427DE"/>
    <w:rsid w:val="000437C5"/>
    <w:rsid w:val="00043CF4"/>
    <w:rsid w:val="00043E2D"/>
    <w:rsid w:val="00043FEF"/>
    <w:rsid w:val="0004476A"/>
    <w:rsid w:val="00045373"/>
    <w:rsid w:val="00045C86"/>
    <w:rsid w:val="00046279"/>
    <w:rsid w:val="00046E15"/>
    <w:rsid w:val="00047E00"/>
    <w:rsid w:val="000500F5"/>
    <w:rsid w:val="000509CA"/>
    <w:rsid w:val="00051115"/>
    <w:rsid w:val="00051402"/>
    <w:rsid w:val="0005146C"/>
    <w:rsid w:val="000514F9"/>
    <w:rsid w:val="0005289D"/>
    <w:rsid w:val="00052912"/>
    <w:rsid w:val="000529A5"/>
    <w:rsid w:val="00052A48"/>
    <w:rsid w:val="00052D87"/>
    <w:rsid w:val="00052D89"/>
    <w:rsid w:val="000530C3"/>
    <w:rsid w:val="00053A02"/>
    <w:rsid w:val="00053A07"/>
    <w:rsid w:val="00053FAC"/>
    <w:rsid w:val="00054C6E"/>
    <w:rsid w:val="00054DBE"/>
    <w:rsid w:val="000551A9"/>
    <w:rsid w:val="00055848"/>
    <w:rsid w:val="00055F4B"/>
    <w:rsid w:val="00056778"/>
    <w:rsid w:val="00056D38"/>
    <w:rsid w:val="00056E2C"/>
    <w:rsid w:val="000572D1"/>
    <w:rsid w:val="00060664"/>
    <w:rsid w:val="00060809"/>
    <w:rsid w:val="0006114F"/>
    <w:rsid w:val="0006133B"/>
    <w:rsid w:val="0006261D"/>
    <w:rsid w:val="00062896"/>
    <w:rsid w:val="00062B6B"/>
    <w:rsid w:val="000633D7"/>
    <w:rsid w:val="00064CB8"/>
    <w:rsid w:val="00064D36"/>
    <w:rsid w:val="0006515B"/>
    <w:rsid w:val="00065746"/>
    <w:rsid w:val="000666E3"/>
    <w:rsid w:val="00066DB8"/>
    <w:rsid w:val="00067543"/>
    <w:rsid w:val="0006765F"/>
    <w:rsid w:val="00067ADC"/>
    <w:rsid w:val="00067BCE"/>
    <w:rsid w:val="000707FD"/>
    <w:rsid w:val="00071373"/>
    <w:rsid w:val="00071582"/>
    <w:rsid w:val="0007180C"/>
    <w:rsid w:val="00071976"/>
    <w:rsid w:val="00071D40"/>
    <w:rsid w:val="0007256E"/>
    <w:rsid w:val="00073551"/>
    <w:rsid w:val="000740D2"/>
    <w:rsid w:val="00074A9B"/>
    <w:rsid w:val="00074C5F"/>
    <w:rsid w:val="00075094"/>
    <w:rsid w:val="00075495"/>
    <w:rsid w:val="0007586A"/>
    <w:rsid w:val="0007633B"/>
    <w:rsid w:val="00076AF1"/>
    <w:rsid w:val="00080259"/>
    <w:rsid w:val="00080D9D"/>
    <w:rsid w:val="00082148"/>
    <w:rsid w:val="00082365"/>
    <w:rsid w:val="000836F8"/>
    <w:rsid w:val="000842E0"/>
    <w:rsid w:val="000847D9"/>
    <w:rsid w:val="000854F5"/>
    <w:rsid w:val="0008579F"/>
    <w:rsid w:val="00087501"/>
    <w:rsid w:val="00087C9F"/>
    <w:rsid w:val="00087F87"/>
    <w:rsid w:val="00090AE6"/>
    <w:rsid w:val="00090DEB"/>
    <w:rsid w:val="00091633"/>
    <w:rsid w:val="00092115"/>
    <w:rsid w:val="000923C4"/>
    <w:rsid w:val="00092FE5"/>
    <w:rsid w:val="00093D80"/>
    <w:rsid w:val="0009407C"/>
    <w:rsid w:val="0009465C"/>
    <w:rsid w:val="00094BF4"/>
    <w:rsid w:val="00094CA2"/>
    <w:rsid w:val="00094F73"/>
    <w:rsid w:val="000952FD"/>
    <w:rsid w:val="00096E5B"/>
    <w:rsid w:val="0009748C"/>
    <w:rsid w:val="00097805"/>
    <w:rsid w:val="000A0CAB"/>
    <w:rsid w:val="000A14BE"/>
    <w:rsid w:val="000A1958"/>
    <w:rsid w:val="000A1D61"/>
    <w:rsid w:val="000A2123"/>
    <w:rsid w:val="000A230E"/>
    <w:rsid w:val="000A2937"/>
    <w:rsid w:val="000A29B9"/>
    <w:rsid w:val="000A36CA"/>
    <w:rsid w:val="000A40A9"/>
    <w:rsid w:val="000A4D3B"/>
    <w:rsid w:val="000A4FB8"/>
    <w:rsid w:val="000A568E"/>
    <w:rsid w:val="000A5A74"/>
    <w:rsid w:val="000A5C39"/>
    <w:rsid w:val="000A655F"/>
    <w:rsid w:val="000A65E6"/>
    <w:rsid w:val="000A6B7C"/>
    <w:rsid w:val="000A7283"/>
    <w:rsid w:val="000A7BED"/>
    <w:rsid w:val="000A7C11"/>
    <w:rsid w:val="000A7D6D"/>
    <w:rsid w:val="000A7F87"/>
    <w:rsid w:val="000A7FD4"/>
    <w:rsid w:val="000B03A8"/>
    <w:rsid w:val="000B1840"/>
    <w:rsid w:val="000B1870"/>
    <w:rsid w:val="000B2713"/>
    <w:rsid w:val="000B41C2"/>
    <w:rsid w:val="000B4550"/>
    <w:rsid w:val="000B534A"/>
    <w:rsid w:val="000B5462"/>
    <w:rsid w:val="000B61AC"/>
    <w:rsid w:val="000B61CA"/>
    <w:rsid w:val="000B624C"/>
    <w:rsid w:val="000B6348"/>
    <w:rsid w:val="000B7E4A"/>
    <w:rsid w:val="000B7FF1"/>
    <w:rsid w:val="000C06F6"/>
    <w:rsid w:val="000C092D"/>
    <w:rsid w:val="000C0BBC"/>
    <w:rsid w:val="000C0D92"/>
    <w:rsid w:val="000C2816"/>
    <w:rsid w:val="000C30ED"/>
    <w:rsid w:val="000C3F8E"/>
    <w:rsid w:val="000C413C"/>
    <w:rsid w:val="000C4207"/>
    <w:rsid w:val="000C4770"/>
    <w:rsid w:val="000C4849"/>
    <w:rsid w:val="000C48FB"/>
    <w:rsid w:val="000C4D99"/>
    <w:rsid w:val="000C5748"/>
    <w:rsid w:val="000C580F"/>
    <w:rsid w:val="000C5856"/>
    <w:rsid w:val="000C5F4C"/>
    <w:rsid w:val="000C79B7"/>
    <w:rsid w:val="000C7FA7"/>
    <w:rsid w:val="000D047F"/>
    <w:rsid w:val="000D0BB8"/>
    <w:rsid w:val="000D1E8A"/>
    <w:rsid w:val="000D24A5"/>
    <w:rsid w:val="000D26A5"/>
    <w:rsid w:val="000D3AEF"/>
    <w:rsid w:val="000D431D"/>
    <w:rsid w:val="000D468A"/>
    <w:rsid w:val="000D5354"/>
    <w:rsid w:val="000D5498"/>
    <w:rsid w:val="000D5EC2"/>
    <w:rsid w:val="000D6F43"/>
    <w:rsid w:val="000D6F4C"/>
    <w:rsid w:val="000D7376"/>
    <w:rsid w:val="000D78C1"/>
    <w:rsid w:val="000E05AD"/>
    <w:rsid w:val="000E0F5F"/>
    <w:rsid w:val="000E157C"/>
    <w:rsid w:val="000E168C"/>
    <w:rsid w:val="000E1A91"/>
    <w:rsid w:val="000E1B7D"/>
    <w:rsid w:val="000E2EF2"/>
    <w:rsid w:val="000E3E71"/>
    <w:rsid w:val="000E4734"/>
    <w:rsid w:val="000E60B0"/>
    <w:rsid w:val="000E6A92"/>
    <w:rsid w:val="000E6FF5"/>
    <w:rsid w:val="000E7062"/>
    <w:rsid w:val="000E75F3"/>
    <w:rsid w:val="000E7E84"/>
    <w:rsid w:val="000F0131"/>
    <w:rsid w:val="000F1CE7"/>
    <w:rsid w:val="000F1E20"/>
    <w:rsid w:val="000F22A2"/>
    <w:rsid w:val="000F2969"/>
    <w:rsid w:val="000F3EE0"/>
    <w:rsid w:val="000F493F"/>
    <w:rsid w:val="000F4C7B"/>
    <w:rsid w:val="000F5AA2"/>
    <w:rsid w:val="000F5D33"/>
    <w:rsid w:val="000F6C2C"/>
    <w:rsid w:val="000F7AB0"/>
    <w:rsid w:val="000F7CC2"/>
    <w:rsid w:val="001004D5"/>
    <w:rsid w:val="001004F4"/>
    <w:rsid w:val="00100644"/>
    <w:rsid w:val="0010117A"/>
    <w:rsid w:val="001015E5"/>
    <w:rsid w:val="0010160B"/>
    <w:rsid w:val="0010174C"/>
    <w:rsid w:val="00101986"/>
    <w:rsid w:val="00101E3C"/>
    <w:rsid w:val="001021B5"/>
    <w:rsid w:val="001027BA"/>
    <w:rsid w:val="00102CAB"/>
    <w:rsid w:val="00102DE2"/>
    <w:rsid w:val="00102ED8"/>
    <w:rsid w:val="00102F37"/>
    <w:rsid w:val="00102F5F"/>
    <w:rsid w:val="0010306C"/>
    <w:rsid w:val="001036B0"/>
    <w:rsid w:val="00104280"/>
    <w:rsid w:val="00104E2D"/>
    <w:rsid w:val="00105D4F"/>
    <w:rsid w:val="00105FED"/>
    <w:rsid w:val="0010663E"/>
    <w:rsid w:val="00106E75"/>
    <w:rsid w:val="00107F6F"/>
    <w:rsid w:val="0011011F"/>
    <w:rsid w:val="00110498"/>
    <w:rsid w:val="00110D32"/>
    <w:rsid w:val="00110DDF"/>
    <w:rsid w:val="00112263"/>
    <w:rsid w:val="001123FF"/>
    <w:rsid w:val="00113475"/>
    <w:rsid w:val="00113979"/>
    <w:rsid w:val="00114842"/>
    <w:rsid w:val="0011513C"/>
    <w:rsid w:val="0011607E"/>
    <w:rsid w:val="0011661B"/>
    <w:rsid w:val="00117940"/>
    <w:rsid w:val="00117FB8"/>
    <w:rsid w:val="00121034"/>
    <w:rsid w:val="00122456"/>
    <w:rsid w:val="00122ABF"/>
    <w:rsid w:val="0012323E"/>
    <w:rsid w:val="00123264"/>
    <w:rsid w:val="001239A5"/>
    <w:rsid w:val="00123D42"/>
    <w:rsid w:val="00124D1F"/>
    <w:rsid w:val="00125AC7"/>
    <w:rsid w:val="001260A0"/>
    <w:rsid w:val="001260AD"/>
    <w:rsid w:val="001260EE"/>
    <w:rsid w:val="001264CF"/>
    <w:rsid w:val="00126B34"/>
    <w:rsid w:val="0012729D"/>
    <w:rsid w:val="00127DC6"/>
    <w:rsid w:val="00127E3B"/>
    <w:rsid w:val="00130715"/>
    <w:rsid w:val="0013107C"/>
    <w:rsid w:val="0013146B"/>
    <w:rsid w:val="001314F2"/>
    <w:rsid w:val="00132121"/>
    <w:rsid w:val="00132E23"/>
    <w:rsid w:val="00132FBA"/>
    <w:rsid w:val="0013388D"/>
    <w:rsid w:val="0013389C"/>
    <w:rsid w:val="00133AD9"/>
    <w:rsid w:val="00133CCF"/>
    <w:rsid w:val="00133D80"/>
    <w:rsid w:val="00134355"/>
    <w:rsid w:val="00134775"/>
    <w:rsid w:val="00134E5F"/>
    <w:rsid w:val="001351E2"/>
    <w:rsid w:val="0013556A"/>
    <w:rsid w:val="001359B4"/>
    <w:rsid w:val="00135BED"/>
    <w:rsid w:val="00135CF4"/>
    <w:rsid w:val="00135E7C"/>
    <w:rsid w:val="001360D0"/>
    <w:rsid w:val="00136190"/>
    <w:rsid w:val="001366BA"/>
    <w:rsid w:val="00136B36"/>
    <w:rsid w:val="001379C0"/>
    <w:rsid w:val="00137E04"/>
    <w:rsid w:val="001400E2"/>
    <w:rsid w:val="00140B87"/>
    <w:rsid w:val="00141583"/>
    <w:rsid w:val="00141C89"/>
    <w:rsid w:val="0014232C"/>
    <w:rsid w:val="00142E8B"/>
    <w:rsid w:val="0014389D"/>
    <w:rsid w:val="00143ADF"/>
    <w:rsid w:val="00143BC1"/>
    <w:rsid w:val="0014450E"/>
    <w:rsid w:val="001449B5"/>
    <w:rsid w:val="00144F6F"/>
    <w:rsid w:val="00145832"/>
    <w:rsid w:val="00145A0B"/>
    <w:rsid w:val="00145C46"/>
    <w:rsid w:val="0014664A"/>
    <w:rsid w:val="0014667E"/>
    <w:rsid w:val="00146FC0"/>
    <w:rsid w:val="0014722B"/>
    <w:rsid w:val="001478F0"/>
    <w:rsid w:val="00147AB8"/>
    <w:rsid w:val="00150ED3"/>
    <w:rsid w:val="00151FD6"/>
    <w:rsid w:val="0015201F"/>
    <w:rsid w:val="00152701"/>
    <w:rsid w:val="001529A3"/>
    <w:rsid w:val="00152B73"/>
    <w:rsid w:val="00152EAC"/>
    <w:rsid w:val="00152F9B"/>
    <w:rsid w:val="00153029"/>
    <w:rsid w:val="00153094"/>
    <w:rsid w:val="00153754"/>
    <w:rsid w:val="00153AC8"/>
    <w:rsid w:val="00153CFD"/>
    <w:rsid w:val="0015441E"/>
    <w:rsid w:val="00154AFF"/>
    <w:rsid w:val="00154E93"/>
    <w:rsid w:val="001550F2"/>
    <w:rsid w:val="00155F46"/>
    <w:rsid w:val="0015748A"/>
    <w:rsid w:val="00157745"/>
    <w:rsid w:val="00157BC6"/>
    <w:rsid w:val="00157C62"/>
    <w:rsid w:val="0016032F"/>
    <w:rsid w:val="00160630"/>
    <w:rsid w:val="00160C24"/>
    <w:rsid w:val="001613DA"/>
    <w:rsid w:val="00161428"/>
    <w:rsid w:val="00161F9A"/>
    <w:rsid w:val="0016260B"/>
    <w:rsid w:val="001632E9"/>
    <w:rsid w:val="001646D9"/>
    <w:rsid w:val="00164C2E"/>
    <w:rsid w:val="00164CB8"/>
    <w:rsid w:val="00164E1C"/>
    <w:rsid w:val="001656F1"/>
    <w:rsid w:val="001657E0"/>
    <w:rsid w:val="001661C7"/>
    <w:rsid w:val="001662A9"/>
    <w:rsid w:val="0016634A"/>
    <w:rsid w:val="00166832"/>
    <w:rsid w:val="00166B9D"/>
    <w:rsid w:val="00167C70"/>
    <w:rsid w:val="00170301"/>
    <w:rsid w:val="00170C83"/>
    <w:rsid w:val="00171A05"/>
    <w:rsid w:val="00171AF1"/>
    <w:rsid w:val="00171C9C"/>
    <w:rsid w:val="0017274C"/>
    <w:rsid w:val="00172CE5"/>
    <w:rsid w:val="001734B8"/>
    <w:rsid w:val="00173560"/>
    <w:rsid w:val="001745DB"/>
    <w:rsid w:val="00175FEC"/>
    <w:rsid w:val="0017608D"/>
    <w:rsid w:val="00177153"/>
    <w:rsid w:val="001771DD"/>
    <w:rsid w:val="001807E1"/>
    <w:rsid w:val="00181321"/>
    <w:rsid w:val="00181A92"/>
    <w:rsid w:val="00182223"/>
    <w:rsid w:val="001824F9"/>
    <w:rsid w:val="00182DCA"/>
    <w:rsid w:val="00182E5C"/>
    <w:rsid w:val="00183586"/>
    <w:rsid w:val="00183E06"/>
    <w:rsid w:val="00184177"/>
    <w:rsid w:val="00184AEB"/>
    <w:rsid w:val="0018589B"/>
    <w:rsid w:val="00186365"/>
    <w:rsid w:val="001865CA"/>
    <w:rsid w:val="00186936"/>
    <w:rsid w:val="001869D5"/>
    <w:rsid w:val="0018705A"/>
    <w:rsid w:val="00190B6C"/>
    <w:rsid w:val="00191329"/>
    <w:rsid w:val="00191986"/>
    <w:rsid w:val="00193018"/>
    <w:rsid w:val="00193839"/>
    <w:rsid w:val="00193C5E"/>
    <w:rsid w:val="00193E0A"/>
    <w:rsid w:val="00194AC7"/>
    <w:rsid w:val="00194DDB"/>
    <w:rsid w:val="001961AA"/>
    <w:rsid w:val="0019633C"/>
    <w:rsid w:val="0019687E"/>
    <w:rsid w:val="0019771B"/>
    <w:rsid w:val="00197BE9"/>
    <w:rsid w:val="00197F1F"/>
    <w:rsid w:val="001A04BB"/>
    <w:rsid w:val="001A05FF"/>
    <w:rsid w:val="001A072A"/>
    <w:rsid w:val="001A0FD1"/>
    <w:rsid w:val="001A1340"/>
    <w:rsid w:val="001A1BBC"/>
    <w:rsid w:val="001A1C8C"/>
    <w:rsid w:val="001A21F1"/>
    <w:rsid w:val="001A248D"/>
    <w:rsid w:val="001A3E21"/>
    <w:rsid w:val="001A41A5"/>
    <w:rsid w:val="001A41ED"/>
    <w:rsid w:val="001A473E"/>
    <w:rsid w:val="001A4A78"/>
    <w:rsid w:val="001A4FB8"/>
    <w:rsid w:val="001A57E4"/>
    <w:rsid w:val="001A5D1F"/>
    <w:rsid w:val="001A5F4C"/>
    <w:rsid w:val="001A6279"/>
    <w:rsid w:val="001A6603"/>
    <w:rsid w:val="001A70CB"/>
    <w:rsid w:val="001A731F"/>
    <w:rsid w:val="001A7604"/>
    <w:rsid w:val="001A7EBD"/>
    <w:rsid w:val="001B0FCF"/>
    <w:rsid w:val="001B12F3"/>
    <w:rsid w:val="001B1465"/>
    <w:rsid w:val="001B2634"/>
    <w:rsid w:val="001B28D5"/>
    <w:rsid w:val="001B2947"/>
    <w:rsid w:val="001B308C"/>
    <w:rsid w:val="001B31B9"/>
    <w:rsid w:val="001B3ECC"/>
    <w:rsid w:val="001B4A60"/>
    <w:rsid w:val="001B7480"/>
    <w:rsid w:val="001C017C"/>
    <w:rsid w:val="001C0A8E"/>
    <w:rsid w:val="001C1EC3"/>
    <w:rsid w:val="001C1FE8"/>
    <w:rsid w:val="001C2A51"/>
    <w:rsid w:val="001C2B24"/>
    <w:rsid w:val="001C3123"/>
    <w:rsid w:val="001C32A8"/>
    <w:rsid w:val="001C4642"/>
    <w:rsid w:val="001C4FCE"/>
    <w:rsid w:val="001C5A60"/>
    <w:rsid w:val="001C5C2A"/>
    <w:rsid w:val="001C5CE6"/>
    <w:rsid w:val="001C62AE"/>
    <w:rsid w:val="001C64F6"/>
    <w:rsid w:val="001C66FD"/>
    <w:rsid w:val="001C6BB6"/>
    <w:rsid w:val="001C7E70"/>
    <w:rsid w:val="001D06AC"/>
    <w:rsid w:val="001D1DD4"/>
    <w:rsid w:val="001D21C2"/>
    <w:rsid w:val="001D238C"/>
    <w:rsid w:val="001D25DF"/>
    <w:rsid w:val="001D3074"/>
    <w:rsid w:val="001D34B4"/>
    <w:rsid w:val="001D3507"/>
    <w:rsid w:val="001D3BFD"/>
    <w:rsid w:val="001D3D44"/>
    <w:rsid w:val="001D3E37"/>
    <w:rsid w:val="001D4382"/>
    <w:rsid w:val="001D449D"/>
    <w:rsid w:val="001D5553"/>
    <w:rsid w:val="001D61BA"/>
    <w:rsid w:val="001D6914"/>
    <w:rsid w:val="001D6BC3"/>
    <w:rsid w:val="001D7199"/>
    <w:rsid w:val="001D71EC"/>
    <w:rsid w:val="001D750F"/>
    <w:rsid w:val="001E02DB"/>
    <w:rsid w:val="001E0A29"/>
    <w:rsid w:val="001E0A81"/>
    <w:rsid w:val="001E0AA1"/>
    <w:rsid w:val="001E2205"/>
    <w:rsid w:val="001E2EBB"/>
    <w:rsid w:val="001E35E3"/>
    <w:rsid w:val="001E3C8A"/>
    <w:rsid w:val="001E46C1"/>
    <w:rsid w:val="001E4E9F"/>
    <w:rsid w:val="001E577A"/>
    <w:rsid w:val="001E5E30"/>
    <w:rsid w:val="001E5F2C"/>
    <w:rsid w:val="001E656C"/>
    <w:rsid w:val="001E6C86"/>
    <w:rsid w:val="001E6D7E"/>
    <w:rsid w:val="001E786B"/>
    <w:rsid w:val="001E7A8B"/>
    <w:rsid w:val="001F00EE"/>
    <w:rsid w:val="001F05A1"/>
    <w:rsid w:val="001F14C1"/>
    <w:rsid w:val="001F18ED"/>
    <w:rsid w:val="001F2B32"/>
    <w:rsid w:val="001F2DC3"/>
    <w:rsid w:val="001F2DCD"/>
    <w:rsid w:val="001F33C0"/>
    <w:rsid w:val="001F3714"/>
    <w:rsid w:val="001F38ED"/>
    <w:rsid w:val="001F3ED0"/>
    <w:rsid w:val="001F4AC6"/>
    <w:rsid w:val="001F5762"/>
    <w:rsid w:val="001F5C22"/>
    <w:rsid w:val="001F5D5B"/>
    <w:rsid w:val="001F64CB"/>
    <w:rsid w:val="001F7D24"/>
    <w:rsid w:val="002005A6"/>
    <w:rsid w:val="002006F5"/>
    <w:rsid w:val="00200905"/>
    <w:rsid w:val="0020195C"/>
    <w:rsid w:val="00202578"/>
    <w:rsid w:val="0020280B"/>
    <w:rsid w:val="00203378"/>
    <w:rsid w:val="0020424C"/>
    <w:rsid w:val="00204AC2"/>
    <w:rsid w:val="00204C8A"/>
    <w:rsid w:val="002050A7"/>
    <w:rsid w:val="00205B01"/>
    <w:rsid w:val="00205B50"/>
    <w:rsid w:val="00205DAF"/>
    <w:rsid w:val="00205E41"/>
    <w:rsid w:val="00205EBD"/>
    <w:rsid w:val="0020741F"/>
    <w:rsid w:val="00207599"/>
    <w:rsid w:val="002106DE"/>
    <w:rsid w:val="00210DE3"/>
    <w:rsid w:val="00211A2F"/>
    <w:rsid w:val="00211DFB"/>
    <w:rsid w:val="002123EE"/>
    <w:rsid w:val="00212411"/>
    <w:rsid w:val="00212587"/>
    <w:rsid w:val="002126F7"/>
    <w:rsid w:val="00212DBA"/>
    <w:rsid w:val="0021339A"/>
    <w:rsid w:val="00213C5F"/>
    <w:rsid w:val="00213C99"/>
    <w:rsid w:val="002146B3"/>
    <w:rsid w:val="00214A37"/>
    <w:rsid w:val="00216051"/>
    <w:rsid w:val="00216428"/>
    <w:rsid w:val="00217273"/>
    <w:rsid w:val="002207CA"/>
    <w:rsid w:val="00220B32"/>
    <w:rsid w:val="00220FE5"/>
    <w:rsid w:val="00221B29"/>
    <w:rsid w:val="00222B0F"/>
    <w:rsid w:val="00223A02"/>
    <w:rsid w:val="00224085"/>
    <w:rsid w:val="00224E7F"/>
    <w:rsid w:val="00224ED6"/>
    <w:rsid w:val="00225228"/>
    <w:rsid w:val="00225970"/>
    <w:rsid w:val="002270A1"/>
    <w:rsid w:val="002273B9"/>
    <w:rsid w:val="0022791A"/>
    <w:rsid w:val="002302AC"/>
    <w:rsid w:val="002309E7"/>
    <w:rsid w:val="00232EA1"/>
    <w:rsid w:val="002339A7"/>
    <w:rsid w:val="00234077"/>
    <w:rsid w:val="002343EE"/>
    <w:rsid w:val="00234775"/>
    <w:rsid w:val="00234823"/>
    <w:rsid w:val="00234CBD"/>
    <w:rsid w:val="00234CCE"/>
    <w:rsid w:val="002352A7"/>
    <w:rsid w:val="00235691"/>
    <w:rsid w:val="00235AED"/>
    <w:rsid w:val="002363E4"/>
    <w:rsid w:val="00236D6D"/>
    <w:rsid w:val="00236E1B"/>
    <w:rsid w:val="00236FB1"/>
    <w:rsid w:val="002370B2"/>
    <w:rsid w:val="0023799A"/>
    <w:rsid w:val="002406B3"/>
    <w:rsid w:val="00240741"/>
    <w:rsid w:val="00240889"/>
    <w:rsid w:val="00240E37"/>
    <w:rsid w:val="00241421"/>
    <w:rsid w:val="00241E15"/>
    <w:rsid w:val="0024346A"/>
    <w:rsid w:val="00243F2A"/>
    <w:rsid w:val="002448D2"/>
    <w:rsid w:val="0024664E"/>
    <w:rsid w:val="00246974"/>
    <w:rsid w:val="00246ACB"/>
    <w:rsid w:val="002473C4"/>
    <w:rsid w:val="00247545"/>
    <w:rsid w:val="00247D50"/>
    <w:rsid w:val="00250A68"/>
    <w:rsid w:val="00250D8A"/>
    <w:rsid w:val="00250D98"/>
    <w:rsid w:val="00250F59"/>
    <w:rsid w:val="0025109C"/>
    <w:rsid w:val="00251C50"/>
    <w:rsid w:val="00251CA6"/>
    <w:rsid w:val="00251FD1"/>
    <w:rsid w:val="00252432"/>
    <w:rsid w:val="00253030"/>
    <w:rsid w:val="00253D0D"/>
    <w:rsid w:val="002543A4"/>
    <w:rsid w:val="002547F8"/>
    <w:rsid w:val="00254D0E"/>
    <w:rsid w:val="00254F95"/>
    <w:rsid w:val="002550B0"/>
    <w:rsid w:val="0025665E"/>
    <w:rsid w:val="00256ADD"/>
    <w:rsid w:val="00256CEE"/>
    <w:rsid w:val="00256D73"/>
    <w:rsid w:val="002570A8"/>
    <w:rsid w:val="0025766F"/>
    <w:rsid w:val="00257B10"/>
    <w:rsid w:val="002604C9"/>
    <w:rsid w:val="00260758"/>
    <w:rsid w:val="002610C2"/>
    <w:rsid w:val="0026263F"/>
    <w:rsid w:val="00262749"/>
    <w:rsid w:val="002641DA"/>
    <w:rsid w:val="00264215"/>
    <w:rsid w:val="0026441A"/>
    <w:rsid w:val="00264443"/>
    <w:rsid w:val="002648EE"/>
    <w:rsid w:val="00265117"/>
    <w:rsid w:val="0026559D"/>
    <w:rsid w:val="002659B3"/>
    <w:rsid w:val="00265D95"/>
    <w:rsid w:val="002670B8"/>
    <w:rsid w:val="002671B1"/>
    <w:rsid w:val="002672EA"/>
    <w:rsid w:val="002674E4"/>
    <w:rsid w:val="00267C24"/>
    <w:rsid w:val="0027007B"/>
    <w:rsid w:val="00271070"/>
    <w:rsid w:val="0027128B"/>
    <w:rsid w:val="00271581"/>
    <w:rsid w:val="002716CF"/>
    <w:rsid w:val="0027175B"/>
    <w:rsid w:val="002726A6"/>
    <w:rsid w:val="00273548"/>
    <w:rsid w:val="002737B7"/>
    <w:rsid w:val="00273B91"/>
    <w:rsid w:val="00274122"/>
    <w:rsid w:val="00274CE7"/>
    <w:rsid w:val="002750D4"/>
    <w:rsid w:val="002755EB"/>
    <w:rsid w:val="002756A2"/>
    <w:rsid w:val="00275B05"/>
    <w:rsid w:val="00276252"/>
    <w:rsid w:val="002763F5"/>
    <w:rsid w:val="0027642E"/>
    <w:rsid w:val="0027715C"/>
    <w:rsid w:val="00277286"/>
    <w:rsid w:val="002807CD"/>
    <w:rsid w:val="00280982"/>
    <w:rsid w:val="00280C57"/>
    <w:rsid w:val="002811B0"/>
    <w:rsid w:val="00281267"/>
    <w:rsid w:val="00281943"/>
    <w:rsid w:val="002841F0"/>
    <w:rsid w:val="00284CAB"/>
    <w:rsid w:val="00284E47"/>
    <w:rsid w:val="002850FE"/>
    <w:rsid w:val="00285562"/>
    <w:rsid w:val="0028569A"/>
    <w:rsid w:val="002859EB"/>
    <w:rsid w:val="00286AE5"/>
    <w:rsid w:val="00287116"/>
    <w:rsid w:val="002871FA"/>
    <w:rsid w:val="002875EE"/>
    <w:rsid w:val="002900E2"/>
    <w:rsid w:val="00290EBC"/>
    <w:rsid w:val="00290F16"/>
    <w:rsid w:val="00291132"/>
    <w:rsid w:val="002913E3"/>
    <w:rsid w:val="002914A5"/>
    <w:rsid w:val="0029155D"/>
    <w:rsid w:val="002919B6"/>
    <w:rsid w:val="00292772"/>
    <w:rsid w:val="0029398A"/>
    <w:rsid w:val="00294B58"/>
    <w:rsid w:val="00295803"/>
    <w:rsid w:val="00295E37"/>
    <w:rsid w:val="00296A7A"/>
    <w:rsid w:val="002976D3"/>
    <w:rsid w:val="00297A83"/>
    <w:rsid w:val="00297C2D"/>
    <w:rsid w:val="00297C92"/>
    <w:rsid w:val="00297DFD"/>
    <w:rsid w:val="00297FAB"/>
    <w:rsid w:val="002A04F6"/>
    <w:rsid w:val="002A05B1"/>
    <w:rsid w:val="002A07ED"/>
    <w:rsid w:val="002A08AA"/>
    <w:rsid w:val="002A1819"/>
    <w:rsid w:val="002A1E8F"/>
    <w:rsid w:val="002A359C"/>
    <w:rsid w:val="002A370F"/>
    <w:rsid w:val="002A4317"/>
    <w:rsid w:val="002A4D05"/>
    <w:rsid w:val="002A4EC8"/>
    <w:rsid w:val="002A5222"/>
    <w:rsid w:val="002A53B9"/>
    <w:rsid w:val="002A5521"/>
    <w:rsid w:val="002A6178"/>
    <w:rsid w:val="002A6335"/>
    <w:rsid w:val="002A6953"/>
    <w:rsid w:val="002A6C7A"/>
    <w:rsid w:val="002A6EF9"/>
    <w:rsid w:val="002A7CAA"/>
    <w:rsid w:val="002B019C"/>
    <w:rsid w:val="002B08CF"/>
    <w:rsid w:val="002B08D1"/>
    <w:rsid w:val="002B098F"/>
    <w:rsid w:val="002B12AC"/>
    <w:rsid w:val="002B1B72"/>
    <w:rsid w:val="002B42BA"/>
    <w:rsid w:val="002B5FB0"/>
    <w:rsid w:val="002B6AD2"/>
    <w:rsid w:val="002B7565"/>
    <w:rsid w:val="002B7918"/>
    <w:rsid w:val="002C002A"/>
    <w:rsid w:val="002C00E5"/>
    <w:rsid w:val="002C018C"/>
    <w:rsid w:val="002C0442"/>
    <w:rsid w:val="002C05AB"/>
    <w:rsid w:val="002C0B3E"/>
    <w:rsid w:val="002C0C6A"/>
    <w:rsid w:val="002C0D8B"/>
    <w:rsid w:val="002C0F57"/>
    <w:rsid w:val="002C12DA"/>
    <w:rsid w:val="002C16C3"/>
    <w:rsid w:val="002C1CD4"/>
    <w:rsid w:val="002C22DE"/>
    <w:rsid w:val="002C2306"/>
    <w:rsid w:val="002C2A3F"/>
    <w:rsid w:val="002C2AFC"/>
    <w:rsid w:val="002C3306"/>
    <w:rsid w:val="002C3C38"/>
    <w:rsid w:val="002C4456"/>
    <w:rsid w:val="002C4618"/>
    <w:rsid w:val="002C465F"/>
    <w:rsid w:val="002C4D63"/>
    <w:rsid w:val="002C4F37"/>
    <w:rsid w:val="002C5633"/>
    <w:rsid w:val="002C5689"/>
    <w:rsid w:val="002C570E"/>
    <w:rsid w:val="002C6F33"/>
    <w:rsid w:val="002C72A8"/>
    <w:rsid w:val="002C74B7"/>
    <w:rsid w:val="002C7A22"/>
    <w:rsid w:val="002C7AD0"/>
    <w:rsid w:val="002D28E3"/>
    <w:rsid w:val="002D28F4"/>
    <w:rsid w:val="002D301B"/>
    <w:rsid w:val="002D3358"/>
    <w:rsid w:val="002D37A6"/>
    <w:rsid w:val="002D499F"/>
    <w:rsid w:val="002D49D7"/>
    <w:rsid w:val="002D4BB9"/>
    <w:rsid w:val="002D4C2C"/>
    <w:rsid w:val="002D4DE4"/>
    <w:rsid w:val="002D5345"/>
    <w:rsid w:val="002D601C"/>
    <w:rsid w:val="002D649B"/>
    <w:rsid w:val="002D67DF"/>
    <w:rsid w:val="002D68AD"/>
    <w:rsid w:val="002D6A12"/>
    <w:rsid w:val="002D6D17"/>
    <w:rsid w:val="002D6FF4"/>
    <w:rsid w:val="002D71CE"/>
    <w:rsid w:val="002E13C6"/>
    <w:rsid w:val="002E1DD9"/>
    <w:rsid w:val="002E2029"/>
    <w:rsid w:val="002E2729"/>
    <w:rsid w:val="002E2C0F"/>
    <w:rsid w:val="002E2C80"/>
    <w:rsid w:val="002E2F31"/>
    <w:rsid w:val="002E30C9"/>
    <w:rsid w:val="002E34C1"/>
    <w:rsid w:val="002E4C17"/>
    <w:rsid w:val="002E5010"/>
    <w:rsid w:val="002E56A4"/>
    <w:rsid w:val="002E56F6"/>
    <w:rsid w:val="002E5C4F"/>
    <w:rsid w:val="002E7196"/>
    <w:rsid w:val="002E7D32"/>
    <w:rsid w:val="002F06EF"/>
    <w:rsid w:val="002F0935"/>
    <w:rsid w:val="002F0B58"/>
    <w:rsid w:val="002F0CA7"/>
    <w:rsid w:val="002F0D18"/>
    <w:rsid w:val="002F0F48"/>
    <w:rsid w:val="002F10A8"/>
    <w:rsid w:val="002F118C"/>
    <w:rsid w:val="002F23D6"/>
    <w:rsid w:val="002F443E"/>
    <w:rsid w:val="002F4806"/>
    <w:rsid w:val="002F4C55"/>
    <w:rsid w:val="002F62C3"/>
    <w:rsid w:val="002F6457"/>
    <w:rsid w:val="002F659E"/>
    <w:rsid w:val="002F72D9"/>
    <w:rsid w:val="002F740B"/>
    <w:rsid w:val="002F7571"/>
    <w:rsid w:val="002F7B98"/>
    <w:rsid w:val="003007DF"/>
    <w:rsid w:val="00301033"/>
    <w:rsid w:val="00301130"/>
    <w:rsid w:val="003029DB"/>
    <w:rsid w:val="00302E02"/>
    <w:rsid w:val="0030340B"/>
    <w:rsid w:val="00303CB0"/>
    <w:rsid w:val="00304239"/>
    <w:rsid w:val="0030483F"/>
    <w:rsid w:val="0030488E"/>
    <w:rsid w:val="00304CE3"/>
    <w:rsid w:val="00305C80"/>
    <w:rsid w:val="00305EA8"/>
    <w:rsid w:val="00306632"/>
    <w:rsid w:val="00306AE9"/>
    <w:rsid w:val="00306E64"/>
    <w:rsid w:val="00307D9E"/>
    <w:rsid w:val="00310D7D"/>
    <w:rsid w:val="00310DBE"/>
    <w:rsid w:val="00311D69"/>
    <w:rsid w:val="00312FE1"/>
    <w:rsid w:val="00314723"/>
    <w:rsid w:val="00314B1D"/>
    <w:rsid w:val="003154A1"/>
    <w:rsid w:val="003154DC"/>
    <w:rsid w:val="00315A90"/>
    <w:rsid w:val="00315F29"/>
    <w:rsid w:val="0031689A"/>
    <w:rsid w:val="00316A5F"/>
    <w:rsid w:val="003174A6"/>
    <w:rsid w:val="00317CE2"/>
    <w:rsid w:val="003228B9"/>
    <w:rsid w:val="003238A9"/>
    <w:rsid w:val="00323A1C"/>
    <w:rsid w:val="0032505A"/>
    <w:rsid w:val="00325C8D"/>
    <w:rsid w:val="003263C8"/>
    <w:rsid w:val="0032679A"/>
    <w:rsid w:val="00326AFD"/>
    <w:rsid w:val="00326DE5"/>
    <w:rsid w:val="00327A42"/>
    <w:rsid w:val="00327B54"/>
    <w:rsid w:val="00330BF0"/>
    <w:rsid w:val="003315B0"/>
    <w:rsid w:val="003318B2"/>
    <w:rsid w:val="00331CC1"/>
    <w:rsid w:val="0033207E"/>
    <w:rsid w:val="003329BD"/>
    <w:rsid w:val="00332B2E"/>
    <w:rsid w:val="00332D86"/>
    <w:rsid w:val="00332F26"/>
    <w:rsid w:val="00333412"/>
    <w:rsid w:val="003334CB"/>
    <w:rsid w:val="00333B21"/>
    <w:rsid w:val="0033417C"/>
    <w:rsid w:val="0033429A"/>
    <w:rsid w:val="003343B3"/>
    <w:rsid w:val="0033484E"/>
    <w:rsid w:val="00334BE4"/>
    <w:rsid w:val="003353C6"/>
    <w:rsid w:val="003359BB"/>
    <w:rsid w:val="00335DFC"/>
    <w:rsid w:val="00335F44"/>
    <w:rsid w:val="003366CD"/>
    <w:rsid w:val="00336A0F"/>
    <w:rsid w:val="00336ABD"/>
    <w:rsid w:val="00336B02"/>
    <w:rsid w:val="00336EC9"/>
    <w:rsid w:val="00336F79"/>
    <w:rsid w:val="003374BC"/>
    <w:rsid w:val="00337A99"/>
    <w:rsid w:val="00337C27"/>
    <w:rsid w:val="00340276"/>
    <w:rsid w:val="00340835"/>
    <w:rsid w:val="00340AB1"/>
    <w:rsid w:val="00341B51"/>
    <w:rsid w:val="00343F51"/>
    <w:rsid w:val="003446B1"/>
    <w:rsid w:val="003447E8"/>
    <w:rsid w:val="003451F3"/>
    <w:rsid w:val="0034545E"/>
    <w:rsid w:val="0034555D"/>
    <w:rsid w:val="00345B8F"/>
    <w:rsid w:val="00345F48"/>
    <w:rsid w:val="00346527"/>
    <w:rsid w:val="003469F1"/>
    <w:rsid w:val="003474EE"/>
    <w:rsid w:val="003477DB"/>
    <w:rsid w:val="00347A4C"/>
    <w:rsid w:val="00347AC8"/>
    <w:rsid w:val="00350072"/>
    <w:rsid w:val="003501E7"/>
    <w:rsid w:val="00350629"/>
    <w:rsid w:val="00350935"/>
    <w:rsid w:val="00351506"/>
    <w:rsid w:val="003516B3"/>
    <w:rsid w:val="0035194F"/>
    <w:rsid w:val="00351A16"/>
    <w:rsid w:val="00351B2D"/>
    <w:rsid w:val="0035276A"/>
    <w:rsid w:val="00352894"/>
    <w:rsid w:val="00352956"/>
    <w:rsid w:val="00352C0B"/>
    <w:rsid w:val="00353581"/>
    <w:rsid w:val="00353665"/>
    <w:rsid w:val="00354479"/>
    <w:rsid w:val="00354772"/>
    <w:rsid w:val="00354797"/>
    <w:rsid w:val="00354BE7"/>
    <w:rsid w:val="00354EF2"/>
    <w:rsid w:val="00356A67"/>
    <w:rsid w:val="00357196"/>
    <w:rsid w:val="0035730B"/>
    <w:rsid w:val="003576F8"/>
    <w:rsid w:val="0036002B"/>
    <w:rsid w:val="00360AFF"/>
    <w:rsid w:val="00360D57"/>
    <w:rsid w:val="003615C4"/>
    <w:rsid w:val="0036186C"/>
    <w:rsid w:val="00362140"/>
    <w:rsid w:val="00362336"/>
    <w:rsid w:val="00362B27"/>
    <w:rsid w:val="00362C3E"/>
    <w:rsid w:val="0036333F"/>
    <w:rsid w:val="0036345B"/>
    <w:rsid w:val="0036388D"/>
    <w:rsid w:val="003639A1"/>
    <w:rsid w:val="0036429B"/>
    <w:rsid w:val="003644FE"/>
    <w:rsid w:val="0036499C"/>
    <w:rsid w:val="00365B40"/>
    <w:rsid w:val="00365F23"/>
    <w:rsid w:val="0036643B"/>
    <w:rsid w:val="003665AA"/>
    <w:rsid w:val="003667EF"/>
    <w:rsid w:val="0036680E"/>
    <w:rsid w:val="00367BED"/>
    <w:rsid w:val="0037133D"/>
    <w:rsid w:val="00371BB5"/>
    <w:rsid w:val="00372739"/>
    <w:rsid w:val="003728DE"/>
    <w:rsid w:val="00373C23"/>
    <w:rsid w:val="0037427E"/>
    <w:rsid w:val="00374A0D"/>
    <w:rsid w:val="00375A29"/>
    <w:rsid w:val="00375B0E"/>
    <w:rsid w:val="00375BED"/>
    <w:rsid w:val="00375C03"/>
    <w:rsid w:val="00375DB0"/>
    <w:rsid w:val="003762E0"/>
    <w:rsid w:val="00376345"/>
    <w:rsid w:val="003763FB"/>
    <w:rsid w:val="00376756"/>
    <w:rsid w:val="003767A5"/>
    <w:rsid w:val="00376BC1"/>
    <w:rsid w:val="00377321"/>
    <w:rsid w:val="00377356"/>
    <w:rsid w:val="003774FB"/>
    <w:rsid w:val="003778D7"/>
    <w:rsid w:val="00377E0A"/>
    <w:rsid w:val="00380C16"/>
    <w:rsid w:val="00380C9D"/>
    <w:rsid w:val="003810F5"/>
    <w:rsid w:val="00381131"/>
    <w:rsid w:val="00381376"/>
    <w:rsid w:val="0038192E"/>
    <w:rsid w:val="00381C02"/>
    <w:rsid w:val="00381E4F"/>
    <w:rsid w:val="00382A1B"/>
    <w:rsid w:val="00382D21"/>
    <w:rsid w:val="00383DC0"/>
    <w:rsid w:val="003843C4"/>
    <w:rsid w:val="0038440D"/>
    <w:rsid w:val="003847F1"/>
    <w:rsid w:val="00386562"/>
    <w:rsid w:val="003867BA"/>
    <w:rsid w:val="00387376"/>
    <w:rsid w:val="00387622"/>
    <w:rsid w:val="00387A01"/>
    <w:rsid w:val="00391589"/>
    <w:rsid w:val="00391711"/>
    <w:rsid w:val="00391F53"/>
    <w:rsid w:val="003925ED"/>
    <w:rsid w:val="003926B3"/>
    <w:rsid w:val="003927A0"/>
    <w:rsid w:val="00392AF9"/>
    <w:rsid w:val="00392B4D"/>
    <w:rsid w:val="00392E6F"/>
    <w:rsid w:val="00393AE3"/>
    <w:rsid w:val="00393C5D"/>
    <w:rsid w:val="00394339"/>
    <w:rsid w:val="00394ABE"/>
    <w:rsid w:val="00395265"/>
    <w:rsid w:val="00396704"/>
    <w:rsid w:val="00396A9C"/>
    <w:rsid w:val="003972D0"/>
    <w:rsid w:val="00397EAF"/>
    <w:rsid w:val="003A0111"/>
    <w:rsid w:val="003A08D6"/>
    <w:rsid w:val="003A0952"/>
    <w:rsid w:val="003A122C"/>
    <w:rsid w:val="003A1F78"/>
    <w:rsid w:val="003A22E5"/>
    <w:rsid w:val="003A40BB"/>
    <w:rsid w:val="003A41E7"/>
    <w:rsid w:val="003A4896"/>
    <w:rsid w:val="003A4F4A"/>
    <w:rsid w:val="003A5130"/>
    <w:rsid w:val="003A57BB"/>
    <w:rsid w:val="003A5DC3"/>
    <w:rsid w:val="003A61EB"/>
    <w:rsid w:val="003A6FC1"/>
    <w:rsid w:val="003B0208"/>
    <w:rsid w:val="003B0997"/>
    <w:rsid w:val="003B0D9E"/>
    <w:rsid w:val="003B1413"/>
    <w:rsid w:val="003B20F4"/>
    <w:rsid w:val="003B232D"/>
    <w:rsid w:val="003B26DD"/>
    <w:rsid w:val="003B27A2"/>
    <w:rsid w:val="003B3277"/>
    <w:rsid w:val="003B3701"/>
    <w:rsid w:val="003B3A47"/>
    <w:rsid w:val="003B3AA2"/>
    <w:rsid w:val="003B4139"/>
    <w:rsid w:val="003B4847"/>
    <w:rsid w:val="003B4A40"/>
    <w:rsid w:val="003B4E4A"/>
    <w:rsid w:val="003B58F5"/>
    <w:rsid w:val="003B5D4D"/>
    <w:rsid w:val="003B779D"/>
    <w:rsid w:val="003B7874"/>
    <w:rsid w:val="003C01F4"/>
    <w:rsid w:val="003C06C7"/>
    <w:rsid w:val="003C0DD0"/>
    <w:rsid w:val="003C1177"/>
    <w:rsid w:val="003C184A"/>
    <w:rsid w:val="003C291F"/>
    <w:rsid w:val="003C2FB7"/>
    <w:rsid w:val="003C3768"/>
    <w:rsid w:val="003C47C7"/>
    <w:rsid w:val="003C4803"/>
    <w:rsid w:val="003C4A0E"/>
    <w:rsid w:val="003C4D9E"/>
    <w:rsid w:val="003C55E8"/>
    <w:rsid w:val="003C63C2"/>
    <w:rsid w:val="003C6579"/>
    <w:rsid w:val="003C698C"/>
    <w:rsid w:val="003C6D8A"/>
    <w:rsid w:val="003C6E7E"/>
    <w:rsid w:val="003C6E82"/>
    <w:rsid w:val="003C717F"/>
    <w:rsid w:val="003C7238"/>
    <w:rsid w:val="003C7D14"/>
    <w:rsid w:val="003D008A"/>
    <w:rsid w:val="003D114A"/>
    <w:rsid w:val="003D1A7D"/>
    <w:rsid w:val="003D335C"/>
    <w:rsid w:val="003D3831"/>
    <w:rsid w:val="003D3D36"/>
    <w:rsid w:val="003D3E6E"/>
    <w:rsid w:val="003D4DA6"/>
    <w:rsid w:val="003D5745"/>
    <w:rsid w:val="003D5CCF"/>
    <w:rsid w:val="003D6A32"/>
    <w:rsid w:val="003D7972"/>
    <w:rsid w:val="003E0478"/>
    <w:rsid w:val="003E0E94"/>
    <w:rsid w:val="003E1078"/>
    <w:rsid w:val="003E11C8"/>
    <w:rsid w:val="003E21EF"/>
    <w:rsid w:val="003E2BF8"/>
    <w:rsid w:val="003E3535"/>
    <w:rsid w:val="003E3922"/>
    <w:rsid w:val="003E4926"/>
    <w:rsid w:val="003E58C9"/>
    <w:rsid w:val="003E5A73"/>
    <w:rsid w:val="003E5CB5"/>
    <w:rsid w:val="003E5D16"/>
    <w:rsid w:val="003E65D0"/>
    <w:rsid w:val="003E74D2"/>
    <w:rsid w:val="003E7789"/>
    <w:rsid w:val="003F03C4"/>
    <w:rsid w:val="003F0CD9"/>
    <w:rsid w:val="003F1940"/>
    <w:rsid w:val="003F1B5F"/>
    <w:rsid w:val="003F26B2"/>
    <w:rsid w:val="003F2C93"/>
    <w:rsid w:val="003F2C95"/>
    <w:rsid w:val="003F2C9B"/>
    <w:rsid w:val="003F3840"/>
    <w:rsid w:val="003F3ACA"/>
    <w:rsid w:val="003F40C4"/>
    <w:rsid w:val="003F4398"/>
    <w:rsid w:val="003F46C9"/>
    <w:rsid w:val="003F4967"/>
    <w:rsid w:val="003F5302"/>
    <w:rsid w:val="003F5636"/>
    <w:rsid w:val="003F595C"/>
    <w:rsid w:val="003F5A49"/>
    <w:rsid w:val="003F619C"/>
    <w:rsid w:val="003F62A6"/>
    <w:rsid w:val="003F6AA3"/>
    <w:rsid w:val="003F71C7"/>
    <w:rsid w:val="003F7EA9"/>
    <w:rsid w:val="004002F0"/>
    <w:rsid w:val="00400B15"/>
    <w:rsid w:val="00400D2D"/>
    <w:rsid w:val="00400DEE"/>
    <w:rsid w:val="00400E0D"/>
    <w:rsid w:val="00404213"/>
    <w:rsid w:val="0040479E"/>
    <w:rsid w:val="00404E35"/>
    <w:rsid w:val="004057CF"/>
    <w:rsid w:val="00405922"/>
    <w:rsid w:val="00405E4B"/>
    <w:rsid w:val="004060EE"/>
    <w:rsid w:val="004079F8"/>
    <w:rsid w:val="00407CD3"/>
    <w:rsid w:val="00407E6B"/>
    <w:rsid w:val="0041004B"/>
    <w:rsid w:val="0041065C"/>
    <w:rsid w:val="0041132B"/>
    <w:rsid w:val="00411DE3"/>
    <w:rsid w:val="00412AC9"/>
    <w:rsid w:val="00412BF7"/>
    <w:rsid w:val="00413083"/>
    <w:rsid w:val="004136F6"/>
    <w:rsid w:val="00413BFA"/>
    <w:rsid w:val="004140F5"/>
    <w:rsid w:val="00414927"/>
    <w:rsid w:val="00415103"/>
    <w:rsid w:val="00415235"/>
    <w:rsid w:val="004152AD"/>
    <w:rsid w:val="004168A1"/>
    <w:rsid w:val="00416AB8"/>
    <w:rsid w:val="00416D84"/>
    <w:rsid w:val="004171DF"/>
    <w:rsid w:val="004173CF"/>
    <w:rsid w:val="00417C6F"/>
    <w:rsid w:val="0042064E"/>
    <w:rsid w:val="00421069"/>
    <w:rsid w:val="00421D67"/>
    <w:rsid w:val="00425274"/>
    <w:rsid w:val="00425AE9"/>
    <w:rsid w:val="00425ED4"/>
    <w:rsid w:val="00426192"/>
    <w:rsid w:val="004265F4"/>
    <w:rsid w:val="00426A1A"/>
    <w:rsid w:val="00426F12"/>
    <w:rsid w:val="00427058"/>
    <w:rsid w:val="00430FE0"/>
    <w:rsid w:val="00431304"/>
    <w:rsid w:val="00431B88"/>
    <w:rsid w:val="0043200C"/>
    <w:rsid w:val="0043353F"/>
    <w:rsid w:val="00433F67"/>
    <w:rsid w:val="004347F0"/>
    <w:rsid w:val="00434FC7"/>
    <w:rsid w:val="0043504F"/>
    <w:rsid w:val="004356FB"/>
    <w:rsid w:val="00435C4F"/>
    <w:rsid w:val="00435D92"/>
    <w:rsid w:val="00436758"/>
    <w:rsid w:val="004369BD"/>
    <w:rsid w:val="00436A76"/>
    <w:rsid w:val="00437559"/>
    <w:rsid w:val="00437A84"/>
    <w:rsid w:val="00437BDA"/>
    <w:rsid w:val="00437E66"/>
    <w:rsid w:val="0044076A"/>
    <w:rsid w:val="00441639"/>
    <w:rsid w:val="004418BB"/>
    <w:rsid w:val="004419E7"/>
    <w:rsid w:val="00441A9C"/>
    <w:rsid w:val="00441DA6"/>
    <w:rsid w:val="00442704"/>
    <w:rsid w:val="00442CE1"/>
    <w:rsid w:val="004431F1"/>
    <w:rsid w:val="004433D3"/>
    <w:rsid w:val="00444140"/>
    <w:rsid w:val="0044422C"/>
    <w:rsid w:val="0044571F"/>
    <w:rsid w:val="0044576A"/>
    <w:rsid w:val="00445CA0"/>
    <w:rsid w:val="00445DF6"/>
    <w:rsid w:val="00446692"/>
    <w:rsid w:val="00447A22"/>
    <w:rsid w:val="00447AC1"/>
    <w:rsid w:val="004501A6"/>
    <w:rsid w:val="0045079F"/>
    <w:rsid w:val="0045099C"/>
    <w:rsid w:val="00450FC4"/>
    <w:rsid w:val="004516DF"/>
    <w:rsid w:val="00451F8A"/>
    <w:rsid w:val="00452660"/>
    <w:rsid w:val="004532A8"/>
    <w:rsid w:val="00453334"/>
    <w:rsid w:val="0045383C"/>
    <w:rsid w:val="004539F3"/>
    <w:rsid w:val="00453E6D"/>
    <w:rsid w:val="00453FBD"/>
    <w:rsid w:val="00454511"/>
    <w:rsid w:val="00454690"/>
    <w:rsid w:val="004556A2"/>
    <w:rsid w:val="00455BE6"/>
    <w:rsid w:val="00456140"/>
    <w:rsid w:val="00456A4B"/>
    <w:rsid w:val="00456F12"/>
    <w:rsid w:val="00457664"/>
    <w:rsid w:val="00457E7D"/>
    <w:rsid w:val="00460BA2"/>
    <w:rsid w:val="00461286"/>
    <w:rsid w:val="00462510"/>
    <w:rsid w:val="00462672"/>
    <w:rsid w:val="00462C08"/>
    <w:rsid w:val="0046349A"/>
    <w:rsid w:val="00463913"/>
    <w:rsid w:val="00463AA9"/>
    <w:rsid w:val="00464966"/>
    <w:rsid w:val="00464E95"/>
    <w:rsid w:val="00465795"/>
    <w:rsid w:val="00466310"/>
    <w:rsid w:val="00466818"/>
    <w:rsid w:val="00466836"/>
    <w:rsid w:val="004668C8"/>
    <w:rsid w:val="00466E21"/>
    <w:rsid w:val="00467556"/>
    <w:rsid w:val="004677A2"/>
    <w:rsid w:val="004702F7"/>
    <w:rsid w:val="00470A09"/>
    <w:rsid w:val="00470AAB"/>
    <w:rsid w:val="00470BE9"/>
    <w:rsid w:val="00470E7A"/>
    <w:rsid w:val="0047143C"/>
    <w:rsid w:val="00471474"/>
    <w:rsid w:val="00471699"/>
    <w:rsid w:val="004718F8"/>
    <w:rsid w:val="00471A3F"/>
    <w:rsid w:val="00471C71"/>
    <w:rsid w:val="00471E23"/>
    <w:rsid w:val="004729D3"/>
    <w:rsid w:val="00472FF9"/>
    <w:rsid w:val="00473441"/>
    <w:rsid w:val="00474052"/>
    <w:rsid w:val="004740F4"/>
    <w:rsid w:val="00474CD5"/>
    <w:rsid w:val="00475FA0"/>
    <w:rsid w:val="00477283"/>
    <w:rsid w:val="00477A83"/>
    <w:rsid w:val="00477D56"/>
    <w:rsid w:val="0048011B"/>
    <w:rsid w:val="00480DB5"/>
    <w:rsid w:val="0048124E"/>
    <w:rsid w:val="0048172E"/>
    <w:rsid w:val="00482C51"/>
    <w:rsid w:val="00483A0A"/>
    <w:rsid w:val="00483B61"/>
    <w:rsid w:val="00483BB3"/>
    <w:rsid w:val="00483D52"/>
    <w:rsid w:val="00484043"/>
    <w:rsid w:val="00484AC0"/>
    <w:rsid w:val="00484F73"/>
    <w:rsid w:val="00485551"/>
    <w:rsid w:val="00485650"/>
    <w:rsid w:val="00485F84"/>
    <w:rsid w:val="00485FC0"/>
    <w:rsid w:val="004864EE"/>
    <w:rsid w:val="0048697B"/>
    <w:rsid w:val="00486EB0"/>
    <w:rsid w:val="004878EB"/>
    <w:rsid w:val="0048799D"/>
    <w:rsid w:val="00487B03"/>
    <w:rsid w:val="00490197"/>
    <w:rsid w:val="00490230"/>
    <w:rsid w:val="0049099E"/>
    <w:rsid w:val="00490C01"/>
    <w:rsid w:val="00493292"/>
    <w:rsid w:val="00493B18"/>
    <w:rsid w:val="004955AB"/>
    <w:rsid w:val="004964C2"/>
    <w:rsid w:val="00496C87"/>
    <w:rsid w:val="00496FC0"/>
    <w:rsid w:val="00496FDB"/>
    <w:rsid w:val="004A0143"/>
    <w:rsid w:val="004A014A"/>
    <w:rsid w:val="004A0859"/>
    <w:rsid w:val="004A0C46"/>
    <w:rsid w:val="004A0D7F"/>
    <w:rsid w:val="004A1049"/>
    <w:rsid w:val="004A1352"/>
    <w:rsid w:val="004A1407"/>
    <w:rsid w:val="004A1521"/>
    <w:rsid w:val="004A17B4"/>
    <w:rsid w:val="004A18C6"/>
    <w:rsid w:val="004A1F51"/>
    <w:rsid w:val="004A1F89"/>
    <w:rsid w:val="004A27DB"/>
    <w:rsid w:val="004A2AA3"/>
    <w:rsid w:val="004A37BE"/>
    <w:rsid w:val="004A3E87"/>
    <w:rsid w:val="004A423C"/>
    <w:rsid w:val="004A470D"/>
    <w:rsid w:val="004A4878"/>
    <w:rsid w:val="004A4A05"/>
    <w:rsid w:val="004A4A63"/>
    <w:rsid w:val="004A4D26"/>
    <w:rsid w:val="004A7181"/>
    <w:rsid w:val="004A7851"/>
    <w:rsid w:val="004B0973"/>
    <w:rsid w:val="004B0D75"/>
    <w:rsid w:val="004B0DEE"/>
    <w:rsid w:val="004B11E6"/>
    <w:rsid w:val="004B21D9"/>
    <w:rsid w:val="004B2278"/>
    <w:rsid w:val="004B3AD5"/>
    <w:rsid w:val="004B4653"/>
    <w:rsid w:val="004B4D9D"/>
    <w:rsid w:val="004B4E59"/>
    <w:rsid w:val="004B524B"/>
    <w:rsid w:val="004B53F3"/>
    <w:rsid w:val="004B560C"/>
    <w:rsid w:val="004B6BF5"/>
    <w:rsid w:val="004B701A"/>
    <w:rsid w:val="004B7140"/>
    <w:rsid w:val="004B77AA"/>
    <w:rsid w:val="004B79DD"/>
    <w:rsid w:val="004C0179"/>
    <w:rsid w:val="004C01E6"/>
    <w:rsid w:val="004C040A"/>
    <w:rsid w:val="004C06B2"/>
    <w:rsid w:val="004C0C59"/>
    <w:rsid w:val="004C12F2"/>
    <w:rsid w:val="004C2244"/>
    <w:rsid w:val="004C2395"/>
    <w:rsid w:val="004C2C1F"/>
    <w:rsid w:val="004C3F20"/>
    <w:rsid w:val="004C423B"/>
    <w:rsid w:val="004C5030"/>
    <w:rsid w:val="004C5884"/>
    <w:rsid w:val="004C69B5"/>
    <w:rsid w:val="004C6B3D"/>
    <w:rsid w:val="004C6C8C"/>
    <w:rsid w:val="004C6FFB"/>
    <w:rsid w:val="004C7458"/>
    <w:rsid w:val="004C75B6"/>
    <w:rsid w:val="004C7F2B"/>
    <w:rsid w:val="004D0635"/>
    <w:rsid w:val="004D0D1B"/>
    <w:rsid w:val="004D0DEA"/>
    <w:rsid w:val="004D10C8"/>
    <w:rsid w:val="004D158A"/>
    <w:rsid w:val="004D1999"/>
    <w:rsid w:val="004D1CE5"/>
    <w:rsid w:val="004D2D1B"/>
    <w:rsid w:val="004D2FDD"/>
    <w:rsid w:val="004D4010"/>
    <w:rsid w:val="004D475E"/>
    <w:rsid w:val="004D4777"/>
    <w:rsid w:val="004D4B2F"/>
    <w:rsid w:val="004D4D87"/>
    <w:rsid w:val="004D4E87"/>
    <w:rsid w:val="004D5943"/>
    <w:rsid w:val="004D6304"/>
    <w:rsid w:val="004D6412"/>
    <w:rsid w:val="004D6569"/>
    <w:rsid w:val="004D6B2D"/>
    <w:rsid w:val="004D6DB2"/>
    <w:rsid w:val="004D745B"/>
    <w:rsid w:val="004D7577"/>
    <w:rsid w:val="004D7705"/>
    <w:rsid w:val="004D78F3"/>
    <w:rsid w:val="004E0883"/>
    <w:rsid w:val="004E08CA"/>
    <w:rsid w:val="004E092A"/>
    <w:rsid w:val="004E0DA7"/>
    <w:rsid w:val="004E0DC7"/>
    <w:rsid w:val="004E1BB1"/>
    <w:rsid w:val="004E3D07"/>
    <w:rsid w:val="004E415F"/>
    <w:rsid w:val="004E4209"/>
    <w:rsid w:val="004E4298"/>
    <w:rsid w:val="004E4317"/>
    <w:rsid w:val="004E56C2"/>
    <w:rsid w:val="004E617B"/>
    <w:rsid w:val="004E6B7C"/>
    <w:rsid w:val="004E6E3A"/>
    <w:rsid w:val="004E6FA6"/>
    <w:rsid w:val="004E6FC8"/>
    <w:rsid w:val="004E7212"/>
    <w:rsid w:val="004E7672"/>
    <w:rsid w:val="004E7E84"/>
    <w:rsid w:val="004F0EAB"/>
    <w:rsid w:val="004F192C"/>
    <w:rsid w:val="004F200A"/>
    <w:rsid w:val="004F278C"/>
    <w:rsid w:val="004F2BB4"/>
    <w:rsid w:val="004F4567"/>
    <w:rsid w:val="004F49C4"/>
    <w:rsid w:val="004F4BC4"/>
    <w:rsid w:val="004F4C3B"/>
    <w:rsid w:val="004F5864"/>
    <w:rsid w:val="004F6599"/>
    <w:rsid w:val="004F7445"/>
    <w:rsid w:val="004F7698"/>
    <w:rsid w:val="005002B0"/>
    <w:rsid w:val="0050079E"/>
    <w:rsid w:val="00501BA2"/>
    <w:rsid w:val="00502017"/>
    <w:rsid w:val="005022E8"/>
    <w:rsid w:val="005024BB"/>
    <w:rsid w:val="0050279B"/>
    <w:rsid w:val="00502D34"/>
    <w:rsid w:val="0050344E"/>
    <w:rsid w:val="00503EC3"/>
    <w:rsid w:val="0050419B"/>
    <w:rsid w:val="00504C89"/>
    <w:rsid w:val="00504E9D"/>
    <w:rsid w:val="00505289"/>
    <w:rsid w:val="00505EB8"/>
    <w:rsid w:val="00506876"/>
    <w:rsid w:val="00507867"/>
    <w:rsid w:val="005079BC"/>
    <w:rsid w:val="00510226"/>
    <w:rsid w:val="005106C9"/>
    <w:rsid w:val="00510D6F"/>
    <w:rsid w:val="00510D88"/>
    <w:rsid w:val="00511153"/>
    <w:rsid w:val="00511A9F"/>
    <w:rsid w:val="00513988"/>
    <w:rsid w:val="00513C9E"/>
    <w:rsid w:val="00514564"/>
    <w:rsid w:val="0051490F"/>
    <w:rsid w:val="00515D18"/>
    <w:rsid w:val="00516353"/>
    <w:rsid w:val="005168E8"/>
    <w:rsid w:val="00517C21"/>
    <w:rsid w:val="00520438"/>
    <w:rsid w:val="005208C3"/>
    <w:rsid w:val="00520AC8"/>
    <w:rsid w:val="0052110A"/>
    <w:rsid w:val="00521A12"/>
    <w:rsid w:val="00521C11"/>
    <w:rsid w:val="0052257D"/>
    <w:rsid w:val="005230F2"/>
    <w:rsid w:val="0052320A"/>
    <w:rsid w:val="00523DDC"/>
    <w:rsid w:val="00524FB1"/>
    <w:rsid w:val="005253D3"/>
    <w:rsid w:val="00525487"/>
    <w:rsid w:val="00525D1A"/>
    <w:rsid w:val="00526931"/>
    <w:rsid w:val="00526D54"/>
    <w:rsid w:val="005270B8"/>
    <w:rsid w:val="00527719"/>
    <w:rsid w:val="00527D83"/>
    <w:rsid w:val="00530680"/>
    <w:rsid w:val="00530BB9"/>
    <w:rsid w:val="00530C8B"/>
    <w:rsid w:val="00531008"/>
    <w:rsid w:val="0053179E"/>
    <w:rsid w:val="005317A8"/>
    <w:rsid w:val="00531B30"/>
    <w:rsid w:val="005337CA"/>
    <w:rsid w:val="00533804"/>
    <w:rsid w:val="00534107"/>
    <w:rsid w:val="00534486"/>
    <w:rsid w:val="005344ED"/>
    <w:rsid w:val="00534906"/>
    <w:rsid w:val="00536C9D"/>
    <w:rsid w:val="00536DA9"/>
    <w:rsid w:val="00540BDC"/>
    <w:rsid w:val="00541C0D"/>
    <w:rsid w:val="00541DDB"/>
    <w:rsid w:val="00542330"/>
    <w:rsid w:val="005428D3"/>
    <w:rsid w:val="005436D2"/>
    <w:rsid w:val="005439E9"/>
    <w:rsid w:val="00543AA4"/>
    <w:rsid w:val="00544E8C"/>
    <w:rsid w:val="005457D2"/>
    <w:rsid w:val="005458A5"/>
    <w:rsid w:val="005474A9"/>
    <w:rsid w:val="005477C7"/>
    <w:rsid w:val="00551209"/>
    <w:rsid w:val="00551229"/>
    <w:rsid w:val="005512C1"/>
    <w:rsid w:val="00551E20"/>
    <w:rsid w:val="00552101"/>
    <w:rsid w:val="0055211F"/>
    <w:rsid w:val="00552766"/>
    <w:rsid w:val="0055285B"/>
    <w:rsid w:val="00553579"/>
    <w:rsid w:val="00553AA2"/>
    <w:rsid w:val="00554024"/>
    <w:rsid w:val="0055425F"/>
    <w:rsid w:val="00554BF6"/>
    <w:rsid w:val="00554E6C"/>
    <w:rsid w:val="005564C6"/>
    <w:rsid w:val="00556CA4"/>
    <w:rsid w:val="00557705"/>
    <w:rsid w:val="005578ED"/>
    <w:rsid w:val="00557A0F"/>
    <w:rsid w:val="00557BF9"/>
    <w:rsid w:val="00557D3A"/>
    <w:rsid w:val="00560A57"/>
    <w:rsid w:val="005622A7"/>
    <w:rsid w:val="00563036"/>
    <w:rsid w:val="00563A9E"/>
    <w:rsid w:val="00563B27"/>
    <w:rsid w:val="00563E4B"/>
    <w:rsid w:val="005648F2"/>
    <w:rsid w:val="00564B1B"/>
    <w:rsid w:val="00565022"/>
    <w:rsid w:val="005650E8"/>
    <w:rsid w:val="005673B4"/>
    <w:rsid w:val="0056798F"/>
    <w:rsid w:val="00567C50"/>
    <w:rsid w:val="00567E77"/>
    <w:rsid w:val="00570336"/>
    <w:rsid w:val="00570348"/>
    <w:rsid w:val="0057064A"/>
    <w:rsid w:val="00570A00"/>
    <w:rsid w:val="005717A2"/>
    <w:rsid w:val="0057180D"/>
    <w:rsid w:val="0057185F"/>
    <w:rsid w:val="005718C9"/>
    <w:rsid w:val="00571C51"/>
    <w:rsid w:val="005723DD"/>
    <w:rsid w:val="005724A3"/>
    <w:rsid w:val="00572749"/>
    <w:rsid w:val="00572CF0"/>
    <w:rsid w:val="00572F46"/>
    <w:rsid w:val="005744F7"/>
    <w:rsid w:val="00574862"/>
    <w:rsid w:val="00575205"/>
    <w:rsid w:val="00575638"/>
    <w:rsid w:val="00575C3E"/>
    <w:rsid w:val="00575D1D"/>
    <w:rsid w:val="00576103"/>
    <w:rsid w:val="005775C9"/>
    <w:rsid w:val="0058193D"/>
    <w:rsid w:val="00581AC0"/>
    <w:rsid w:val="00581B22"/>
    <w:rsid w:val="0058227A"/>
    <w:rsid w:val="00582A4B"/>
    <w:rsid w:val="00582E9F"/>
    <w:rsid w:val="0058343F"/>
    <w:rsid w:val="005842E5"/>
    <w:rsid w:val="005845C5"/>
    <w:rsid w:val="00584A98"/>
    <w:rsid w:val="00584B0A"/>
    <w:rsid w:val="005852F0"/>
    <w:rsid w:val="00586C7B"/>
    <w:rsid w:val="00586FEA"/>
    <w:rsid w:val="005873D6"/>
    <w:rsid w:val="005875C2"/>
    <w:rsid w:val="00587629"/>
    <w:rsid w:val="005876B7"/>
    <w:rsid w:val="005877A8"/>
    <w:rsid w:val="00587BD9"/>
    <w:rsid w:val="00587D8A"/>
    <w:rsid w:val="00587F28"/>
    <w:rsid w:val="00590A0F"/>
    <w:rsid w:val="00590F0D"/>
    <w:rsid w:val="00591E64"/>
    <w:rsid w:val="00592608"/>
    <w:rsid w:val="005929C3"/>
    <w:rsid w:val="00592ABB"/>
    <w:rsid w:val="00592D91"/>
    <w:rsid w:val="005936B9"/>
    <w:rsid w:val="00593889"/>
    <w:rsid w:val="00593B96"/>
    <w:rsid w:val="0059499D"/>
    <w:rsid w:val="00594BA2"/>
    <w:rsid w:val="00595ABC"/>
    <w:rsid w:val="00596328"/>
    <w:rsid w:val="00596A5F"/>
    <w:rsid w:val="00597625"/>
    <w:rsid w:val="0059763E"/>
    <w:rsid w:val="005A0105"/>
    <w:rsid w:val="005A1320"/>
    <w:rsid w:val="005A1A18"/>
    <w:rsid w:val="005A21FC"/>
    <w:rsid w:val="005A2854"/>
    <w:rsid w:val="005A28A6"/>
    <w:rsid w:val="005A2CA8"/>
    <w:rsid w:val="005A2D4C"/>
    <w:rsid w:val="005A4366"/>
    <w:rsid w:val="005A4A63"/>
    <w:rsid w:val="005A4B67"/>
    <w:rsid w:val="005A4B77"/>
    <w:rsid w:val="005A4E09"/>
    <w:rsid w:val="005A6845"/>
    <w:rsid w:val="005A7156"/>
    <w:rsid w:val="005A7E14"/>
    <w:rsid w:val="005A7EBD"/>
    <w:rsid w:val="005A7FE6"/>
    <w:rsid w:val="005A7FF0"/>
    <w:rsid w:val="005B08BE"/>
    <w:rsid w:val="005B209D"/>
    <w:rsid w:val="005B29DB"/>
    <w:rsid w:val="005B2B98"/>
    <w:rsid w:val="005B324A"/>
    <w:rsid w:val="005B49A1"/>
    <w:rsid w:val="005B4DF8"/>
    <w:rsid w:val="005B5A2E"/>
    <w:rsid w:val="005B5ABB"/>
    <w:rsid w:val="005B5D5A"/>
    <w:rsid w:val="005B6325"/>
    <w:rsid w:val="005B70B4"/>
    <w:rsid w:val="005B7775"/>
    <w:rsid w:val="005B7850"/>
    <w:rsid w:val="005C00E7"/>
    <w:rsid w:val="005C0165"/>
    <w:rsid w:val="005C0EB6"/>
    <w:rsid w:val="005C167F"/>
    <w:rsid w:val="005C16CE"/>
    <w:rsid w:val="005C175D"/>
    <w:rsid w:val="005C26F9"/>
    <w:rsid w:val="005C2DC8"/>
    <w:rsid w:val="005C462A"/>
    <w:rsid w:val="005C4C89"/>
    <w:rsid w:val="005C507A"/>
    <w:rsid w:val="005C5B65"/>
    <w:rsid w:val="005C5BF4"/>
    <w:rsid w:val="005C7535"/>
    <w:rsid w:val="005C7E8F"/>
    <w:rsid w:val="005D0805"/>
    <w:rsid w:val="005D0E38"/>
    <w:rsid w:val="005D1C7A"/>
    <w:rsid w:val="005D1F33"/>
    <w:rsid w:val="005D23D8"/>
    <w:rsid w:val="005D2AC2"/>
    <w:rsid w:val="005D2D86"/>
    <w:rsid w:val="005D2FAC"/>
    <w:rsid w:val="005D3727"/>
    <w:rsid w:val="005D4040"/>
    <w:rsid w:val="005D4210"/>
    <w:rsid w:val="005D427D"/>
    <w:rsid w:val="005D4529"/>
    <w:rsid w:val="005D48E6"/>
    <w:rsid w:val="005D4C96"/>
    <w:rsid w:val="005D51DB"/>
    <w:rsid w:val="005D557A"/>
    <w:rsid w:val="005D5C17"/>
    <w:rsid w:val="005D5E68"/>
    <w:rsid w:val="005D6013"/>
    <w:rsid w:val="005D65C3"/>
    <w:rsid w:val="005D746B"/>
    <w:rsid w:val="005D7B26"/>
    <w:rsid w:val="005D7BA4"/>
    <w:rsid w:val="005D7CEC"/>
    <w:rsid w:val="005E2540"/>
    <w:rsid w:val="005E2957"/>
    <w:rsid w:val="005E2B56"/>
    <w:rsid w:val="005E2F4E"/>
    <w:rsid w:val="005E393B"/>
    <w:rsid w:val="005E393D"/>
    <w:rsid w:val="005E39FF"/>
    <w:rsid w:val="005E4253"/>
    <w:rsid w:val="005E4D67"/>
    <w:rsid w:val="005E50C1"/>
    <w:rsid w:val="005E5B13"/>
    <w:rsid w:val="005E5B84"/>
    <w:rsid w:val="005E5DA0"/>
    <w:rsid w:val="005E5ECF"/>
    <w:rsid w:val="005E614E"/>
    <w:rsid w:val="005E63E6"/>
    <w:rsid w:val="005E67C4"/>
    <w:rsid w:val="005E6D08"/>
    <w:rsid w:val="005E7504"/>
    <w:rsid w:val="005E78A0"/>
    <w:rsid w:val="005E7A68"/>
    <w:rsid w:val="005E7C22"/>
    <w:rsid w:val="005E7D64"/>
    <w:rsid w:val="005E7EFB"/>
    <w:rsid w:val="005F06C2"/>
    <w:rsid w:val="005F1800"/>
    <w:rsid w:val="005F193A"/>
    <w:rsid w:val="005F1FBF"/>
    <w:rsid w:val="005F2F78"/>
    <w:rsid w:val="005F35DD"/>
    <w:rsid w:val="005F3E4F"/>
    <w:rsid w:val="005F4149"/>
    <w:rsid w:val="005F44AD"/>
    <w:rsid w:val="005F49C2"/>
    <w:rsid w:val="005F5800"/>
    <w:rsid w:val="005F692E"/>
    <w:rsid w:val="005F7970"/>
    <w:rsid w:val="005F7D1C"/>
    <w:rsid w:val="00600284"/>
    <w:rsid w:val="00600827"/>
    <w:rsid w:val="00600C60"/>
    <w:rsid w:val="0060117C"/>
    <w:rsid w:val="006011E5"/>
    <w:rsid w:val="0060196D"/>
    <w:rsid w:val="0060235A"/>
    <w:rsid w:val="0060303A"/>
    <w:rsid w:val="00603646"/>
    <w:rsid w:val="00604919"/>
    <w:rsid w:val="00604A35"/>
    <w:rsid w:val="00605377"/>
    <w:rsid w:val="006057D7"/>
    <w:rsid w:val="00605DD7"/>
    <w:rsid w:val="006060E6"/>
    <w:rsid w:val="0060651B"/>
    <w:rsid w:val="00606C68"/>
    <w:rsid w:val="006074BD"/>
    <w:rsid w:val="00607CFE"/>
    <w:rsid w:val="00610234"/>
    <w:rsid w:val="0061032B"/>
    <w:rsid w:val="0061037B"/>
    <w:rsid w:val="0061055D"/>
    <w:rsid w:val="00610733"/>
    <w:rsid w:val="006112FB"/>
    <w:rsid w:val="006115AC"/>
    <w:rsid w:val="00611DAD"/>
    <w:rsid w:val="00612591"/>
    <w:rsid w:val="00612C05"/>
    <w:rsid w:val="00614D4D"/>
    <w:rsid w:val="00615399"/>
    <w:rsid w:val="00615B62"/>
    <w:rsid w:val="00616027"/>
    <w:rsid w:val="006200CC"/>
    <w:rsid w:val="006201F5"/>
    <w:rsid w:val="00620227"/>
    <w:rsid w:val="0062087E"/>
    <w:rsid w:val="00621758"/>
    <w:rsid w:val="00621980"/>
    <w:rsid w:val="006228E1"/>
    <w:rsid w:val="00622B95"/>
    <w:rsid w:val="00623048"/>
    <w:rsid w:val="00623500"/>
    <w:rsid w:val="00623BBD"/>
    <w:rsid w:val="00623D70"/>
    <w:rsid w:val="00623F23"/>
    <w:rsid w:val="00623F53"/>
    <w:rsid w:val="006247D8"/>
    <w:rsid w:val="00624D92"/>
    <w:rsid w:val="00625440"/>
    <w:rsid w:val="006257F5"/>
    <w:rsid w:val="0062589B"/>
    <w:rsid w:val="00625D0C"/>
    <w:rsid w:val="0062696C"/>
    <w:rsid w:val="00626976"/>
    <w:rsid w:val="00626C9C"/>
    <w:rsid w:val="00627045"/>
    <w:rsid w:val="0062784F"/>
    <w:rsid w:val="00630127"/>
    <w:rsid w:val="006302D2"/>
    <w:rsid w:val="00630E45"/>
    <w:rsid w:val="0063162D"/>
    <w:rsid w:val="00631659"/>
    <w:rsid w:val="006318A5"/>
    <w:rsid w:val="00632CE6"/>
    <w:rsid w:val="006334E2"/>
    <w:rsid w:val="006343A3"/>
    <w:rsid w:val="006358C4"/>
    <w:rsid w:val="00635A5D"/>
    <w:rsid w:val="00635B3F"/>
    <w:rsid w:val="00636E52"/>
    <w:rsid w:val="00637894"/>
    <w:rsid w:val="00637CF9"/>
    <w:rsid w:val="006402B9"/>
    <w:rsid w:val="00640F7B"/>
    <w:rsid w:val="00641CD7"/>
    <w:rsid w:val="00642A76"/>
    <w:rsid w:val="00643743"/>
    <w:rsid w:val="0064374E"/>
    <w:rsid w:val="006443AA"/>
    <w:rsid w:val="00644E4D"/>
    <w:rsid w:val="00644EE4"/>
    <w:rsid w:val="00645301"/>
    <w:rsid w:val="00646273"/>
    <w:rsid w:val="0064648A"/>
    <w:rsid w:val="00647938"/>
    <w:rsid w:val="00647E5E"/>
    <w:rsid w:val="006503DB"/>
    <w:rsid w:val="006514E8"/>
    <w:rsid w:val="006527E9"/>
    <w:rsid w:val="00652986"/>
    <w:rsid w:val="006532DB"/>
    <w:rsid w:val="00653562"/>
    <w:rsid w:val="006558CB"/>
    <w:rsid w:val="006569CA"/>
    <w:rsid w:val="00656D13"/>
    <w:rsid w:val="006572B8"/>
    <w:rsid w:val="006577AD"/>
    <w:rsid w:val="006601B6"/>
    <w:rsid w:val="0066042A"/>
    <w:rsid w:val="00660639"/>
    <w:rsid w:val="00660806"/>
    <w:rsid w:val="0066095D"/>
    <w:rsid w:val="006618F1"/>
    <w:rsid w:val="00661905"/>
    <w:rsid w:val="00661BC9"/>
    <w:rsid w:val="0066232F"/>
    <w:rsid w:val="00662971"/>
    <w:rsid w:val="00662989"/>
    <w:rsid w:val="00663710"/>
    <w:rsid w:val="006641EA"/>
    <w:rsid w:val="006642B2"/>
    <w:rsid w:val="006647A9"/>
    <w:rsid w:val="00664CB0"/>
    <w:rsid w:val="00664E6D"/>
    <w:rsid w:val="0066571E"/>
    <w:rsid w:val="0066672E"/>
    <w:rsid w:val="006669E9"/>
    <w:rsid w:val="00666CDD"/>
    <w:rsid w:val="0066732B"/>
    <w:rsid w:val="006704FE"/>
    <w:rsid w:val="00670557"/>
    <w:rsid w:val="00670E12"/>
    <w:rsid w:val="006713FA"/>
    <w:rsid w:val="0067182E"/>
    <w:rsid w:val="00671B26"/>
    <w:rsid w:val="0067241C"/>
    <w:rsid w:val="006735E0"/>
    <w:rsid w:val="006741A7"/>
    <w:rsid w:val="0067552C"/>
    <w:rsid w:val="0067557B"/>
    <w:rsid w:val="00675912"/>
    <w:rsid w:val="006763F5"/>
    <w:rsid w:val="00676AD0"/>
    <w:rsid w:val="00676AE5"/>
    <w:rsid w:val="00677C2C"/>
    <w:rsid w:val="00680188"/>
    <w:rsid w:val="00682414"/>
    <w:rsid w:val="00682B3F"/>
    <w:rsid w:val="00682B68"/>
    <w:rsid w:val="006832FA"/>
    <w:rsid w:val="00684487"/>
    <w:rsid w:val="00684550"/>
    <w:rsid w:val="00685430"/>
    <w:rsid w:val="00686B91"/>
    <w:rsid w:val="00687A73"/>
    <w:rsid w:val="00690424"/>
    <w:rsid w:val="006919B1"/>
    <w:rsid w:val="006919E6"/>
    <w:rsid w:val="00691D32"/>
    <w:rsid w:val="00691F8C"/>
    <w:rsid w:val="00692597"/>
    <w:rsid w:val="006925D7"/>
    <w:rsid w:val="00693710"/>
    <w:rsid w:val="0069379D"/>
    <w:rsid w:val="00693B50"/>
    <w:rsid w:val="0069469C"/>
    <w:rsid w:val="00694837"/>
    <w:rsid w:val="00695764"/>
    <w:rsid w:val="0069580D"/>
    <w:rsid w:val="00695D4D"/>
    <w:rsid w:val="00696384"/>
    <w:rsid w:val="00696C68"/>
    <w:rsid w:val="00697599"/>
    <w:rsid w:val="0069774F"/>
    <w:rsid w:val="006A09DC"/>
    <w:rsid w:val="006A0DB3"/>
    <w:rsid w:val="006A104A"/>
    <w:rsid w:val="006A16CC"/>
    <w:rsid w:val="006A177E"/>
    <w:rsid w:val="006A1820"/>
    <w:rsid w:val="006A1828"/>
    <w:rsid w:val="006A1CC2"/>
    <w:rsid w:val="006A1E91"/>
    <w:rsid w:val="006A1FA3"/>
    <w:rsid w:val="006A23C3"/>
    <w:rsid w:val="006A2618"/>
    <w:rsid w:val="006A3220"/>
    <w:rsid w:val="006A3675"/>
    <w:rsid w:val="006A3692"/>
    <w:rsid w:val="006A36DD"/>
    <w:rsid w:val="006A38D1"/>
    <w:rsid w:val="006A3A96"/>
    <w:rsid w:val="006A4274"/>
    <w:rsid w:val="006A48F7"/>
    <w:rsid w:val="006A4BB9"/>
    <w:rsid w:val="006A4BD8"/>
    <w:rsid w:val="006A4E9B"/>
    <w:rsid w:val="006A4FAF"/>
    <w:rsid w:val="006A5064"/>
    <w:rsid w:val="006A5680"/>
    <w:rsid w:val="006A5786"/>
    <w:rsid w:val="006A5AEF"/>
    <w:rsid w:val="006A6AC7"/>
    <w:rsid w:val="006B039F"/>
    <w:rsid w:val="006B0C37"/>
    <w:rsid w:val="006B0CB7"/>
    <w:rsid w:val="006B0FDF"/>
    <w:rsid w:val="006B1525"/>
    <w:rsid w:val="006B157D"/>
    <w:rsid w:val="006B2DD1"/>
    <w:rsid w:val="006B2F6B"/>
    <w:rsid w:val="006B3139"/>
    <w:rsid w:val="006B3902"/>
    <w:rsid w:val="006B40B8"/>
    <w:rsid w:val="006B4107"/>
    <w:rsid w:val="006B41E0"/>
    <w:rsid w:val="006B4603"/>
    <w:rsid w:val="006B4BA6"/>
    <w:rsid w:val="006B4ED8"/>
    <w:rsid w:val="006B6B70"/>
    <w:rsid w:val="006B75AB"/>
    <w:rsid w:val="006B7965"/>
    <w:rsid w:val="006C05AF"/>
    <w:rsid w:val="006C2352"/>
    <w:rsid w:val="006C25AF"/>
    <w:rsid w:val="006C2B11"/>
    <w:rsid w:val="006C2BB8"/>
    <w:rsid w:val="006C31FC"/>
    <w:rsid w:val="006C332A"/>
    <w:rsid w:val="006C3464"/>
    <w:rsid w:val="006C4513"/>
    <w:rsid w:val="006C4BCE"/>
    <w:rsid w:val="006C5436"/>
    <w:rsid w:val="006C54B1"/>
    <w:rsid w:val="006C57BA"/>
    <w:rsid w:val="006C65E6"/>
    <w:rsid w:val="006C7009"/>
    <w:rsid w:val="006C785F"/>
    <w:rsid w:val="006C7C13"/>
    <w:rsid w:val="006D0145"/>
    <w:rsid w:val="006D0262"/>
    <w:rsid w:val="006D0AF3"/>
    <w:rsid w:val="006D0B09"/>
    <w:rsid w:val="006D0C5F"/>
    <w:rsid w:val="006D1C4D"/>
    <w:rsid w:val="006D250A"/>
    <w:rsid w:val="006D25CC"/>
    <w:rsid w:val="006D2DE6"/>
    <w:rsid w:val="006D3232"/>
    <w:rsid w:val="006D3718"/>
    <w:rsid w:val="006D474E"/>
    <w:rsid w:val="006D4FE4"/>
    <w:rsid w:val="006D5083"/>
    <w:rsid w:val="006D5196"/>
    <w:rsid w:val="006D56B8"/>
    <w:rsid w:val="006D57DA"/>
    <w:rsid w:val="006D59D3"/>
    <w:rsid w:val="006D5BE1"/>
    <w:rsid w:val="006D5DCC"/>
    <w:rsid w:val="006D5F74"/>
    <w:rsid w:val="006D5F9D"/>
    <w:rsid w:val="006D697B"/>
    <w:rsid w:val="006D7927"/>
    <w:rsid w:val="006E0103"/>
    <w:rsid w:val="006E17D6"/>
    <w:rsid w:val="006E1952"/>
    <w:rsid w:val="006E1D9D"/>
    <w:rsid w:val="006E27A4"/>
    <w:rsid w:val="006E30A2"/>
    <w:rsid w:val="006E49F5"/>
    <w:rsid w:val="006E4E6A"/>
    <w:rsid w:val="006E6BB5"/>
    <w:rsid w:val="006F00E4"/>
    <w:rsid w:val="006F0490"/>
    <w:rsid w:val="006F0CB0"/>
    <w:rsid w:val="006F1138"/>
    <w:rsid w:val="006F12C1"/>
    <w:rsid w:val="006F1792"/>
    <w:rsid w:val="006F1809"/>
    <w:rsid w:val="006F24EB"/>
    <w:rsid w:val="006F2954"/>
    <w:rsid w:val="006F2C1C"/>
    <w:rsid w:val="006F343F"/>
    <w:rsid w:val="006F36AA"/>
    <w:rsid w:val="006F3ABA"/>
    <w:rsid w:val="006F3D10"/>
    <w:rsid w:val="006F46AE"/>
    <w:rsid w:val="006F4BC2"/>
    <w:rsid w:val="006F5212"/>
    <w:rsid w:val="006F6619"/>
    <w:rsid w:val="006F67C7"/>
    <w:rsid w:val="006F73D6"/>
    <w:rsid w:val="006F76D4"/>
    <w:rsid w:val="007008FC"/>
    <w:rsid w:val="007013D7"/>
    <w:rsid w:val="007013F5"/>
    <w:rsid w:val="00701507"/>
    <w:rsid w:val="007017B9"/>
    <w:rsid w:val="00701FD3"/>
    <w:rsid w:val="007025DB"/>
    <w:rsid w:val="007030CF"/>
    <w:rsid w:val="007032DB"/>
    <w:rsid w:val="00703E8E"/>
    <w:rsid w:val="00703FD2"/>
    <w:rsid w:val="00705038"/>
    <w:rsid w:val="007050B4"/>
    <w:rsid w:val="0070543F"/>
    <w:rsid w:val="00705949"/>
    <w:rsid w:val="00705FAF"/>
    <w:rsid w:val="007061F7"/>
    <w:rsid w:val="00707E24"/>
    <w:rsid w:val="007100AD"/>
    <w:rsid w:val="00710602"/>
    <w:rsid w:val="0071092A"/>
    <w:rsid w:val="00710AF3"/>
    <w:rsid w:val="00711A33"/>
    <w:rsid w:val="00711A63"/>
    <w:rsid w:val="00711F5E"/>
    <w:rsid w:val="00712AB5"/>
    <w:rsid w:val="00712D0E"/>
    <w:rsid w:val="00712F82"/>
    <w:rsid w:val="007138CB"/>
    <w:rsid w:val="007147BB"/>
    <w:rsid w:val="007147C1"/>
    <w:rsid w:val="00715B4D"/>
    <w:rsid w:val="007166E3"/>
    <w:rsid w:val="00716DB4"/>
    <w:rsid w:val="007171CA"/>
    <w:rsid w:val="00717735"/>
    <w:rsid w:val="00717B83"/>
    <w:rsid w:val="00717BB7"/>
    <w:rsid w:val="00720AB5"/>
    <w:rsid w:val="00720B9A"/>
    <w:rsid w:val="00721E4A"/>
    <w:rsid w:val="00722B96"/>
    <w:rsid w:val="007234F5"/>
    <w:rsid w:val="00723748"/>
    <w:rsid w:val="007244CB"/>
    <w:rsid w:val="0072593F"/>
    <w:rsid w:val="00725CFD"/>
    <w:rsid w:val="00726499"/>
    <w:rsid w:val="00726A38"/>
    <w:rsid w:val="0072735B"/>
    <w:rsid w:val="007275FA"/>
    <w:rsid w:val="0072774C"/>
    <w:rsid w:val="007301B0"/>
    <w:rsid w:val="007303F5"/>
    <w:rsid w:val="00730E7F"/>
    <w:rsid w:val="00731930"/>
    <w:rsid w:val="00732837"/>
    <w:rsid w:val="00732A34"/>
    <w:rsid w:val="00732FDB"/>
    <w:rsid w:val="007338F2"/>
    <w:rsid w:val="0073427F"/>
    <w:rsid w:val="007350F8"/>
    <w:rsid w:val="00735195"/>
    <w:rsid w:val="0073532F"/>
    <w:rsid w:val="00735B4B"/>
    <w:rsid w:val="00736202"/>
    <w:rsid w:val="00736632"/>
    <w:rsid w:val="00736AA4"/>
    <w:rsid w:val="00736CDF"/>
    <w:rsid w:val="00736E69"/>
    <w:rsid w:val="00736E76"/>
    <w:rsid w:val="007378AC"/>
    <w:rsid w:val="00740B2B"/>
    <w:rsid w:val="0074114B"/>
    <w:rsid w:val="00741C7D"/>
    <w:rsid w:val="007421FF"/>
    <w:rsid w:val="00742FBC"/>
    <w:rsid w:val="00743969"/>
    <w:rsid w:val="00743B5E"/>
    <w:rsid w:val="00743EEC"/>
    <w:rsid w:val="007442D6"/>
    <w:rsid w:val="00744F56"/>
    <w:rsid w:val="00745AE8"/>
    <w:rsid w:val="007472DE"/>
    <w:rsid w:val="00747E6E"/>
    <w:rsid w:val="00747FD5"/>
    <w:rsid w:val="0075012E"/>
    <w:rsid w:val="0075015A"/>
    <w:rsid w:val="0075059C"/>
    <w:rsid w:val="0075294E"/>
    <w:rsid w:val="007539AB"/>
    <w:rsid w:val="00754096"/>
    <w:rsid w:val="007540D7"/>
    <w:rsid w:val="00754D95"/>
    <w:rsid w:val="007567BE"/>
    <w:rsid w:val="00756C62"/>
    <w:rsid w:val="0075710C"/>
    <w:rsid w:val="007606C5"/>
    <w:rsid w:val="007613E3"/>
    <w:rsid w:val="00761424"/>
    <w:rsid w:val="00761943"/>
    <w:rsid w:val="00761D25"/>
    <w:rsid w:val="00761E43"/>
    <w:rsid w:val="00761F64"/>
    <w:rsid w:val="007628D7"/>
    <w:rsid w:val="00762A65"/>
    <w:rsid w:val="00762A76"/>
    <w:rsid w:val="007630E7"/>
    <w:rsid w:val="00763CA1"/>
    <w:rsid w:val="007642F9"/>
    <w:rsid w:val="007663D6"/>
    <w:rsid w:val="00766768"/>
    <w:rsid w:val="00767613"/>
    <w:rsid w:val="0077052F"/>
    <w:rsid w:val="0077078E"/>
    <w:rsid w:val="00770B20"/>
    <w:rsid w:val="00770C67"/>
    <w:rsid w:val="00770E17"/>
    <w:rsid w:val="00771324"/>
    <w:rsid w:val="00771F11"/>
    <w:rsid w:val="00772DA0"/>
    <w:rsid w:val="00773742"/>
    <w:rsid w:val="00774091"/>
    <w:rsid w:val="00774716"/>
    <w:rsid w:val="007748B4"/>
    <w:rsid w:val="00774F1A"/>
    <w:rsid w:val="0077506D"/>
    <w:rsid w:val="007756C8"/>
    <w:rsid w:val="00775A55"/>
    <w:rsid w:val="00776246"/>
    <w:rsid w:val="00776E92"/>
    <w:rsid w:val="007770BA"/>
    <w:rsid w:val="007770D8"/>
    <w:rsid w:val="007772E1"/>
    <w:rsid w:val="00777571"/>
    <w:rsid w:val="007777E4"/>
    <w:rsid w:val="00780CE7"/>
    <w:rsid w:val="007813A3"/>
    <w:rsid w:val="007813DD"/>
    <w:rsid w:val="0078228D"/>
    <w:rsid w:val="00782694"/>
    <w:rsid w:val="007826D0"/>
    <w:rsid w:val="0078299D"/>
    <w:rsid w:val="00782C26"/>
    <w:rsid w:val="0078377D"/>
    <w:rsid w:val="00783A85"/>
    <w:rsid w:val="00783DB6"/>
    <w:rsid w:val="00784026"/>
    <w:rsid w:val="00784DCE"/>
    <w:rsid w:val="00786439"/>
    <w:rsid w:val="00786623"/>
    <w:rsid w:val="00790856"/>
    <w:rsid w:val="00790AD8"/>
    <w:rsid w:val="00791C96"/>
    <w:rsid w:val="00792AA3"/>
    <w:rsid w:val="00792E4F"/>
    <w:rsid w:val="007935B6"/>
    <w:rsid w:val="00793635"/>
    <w:rsid w:val="00793C80"/>
    <w:rsid w:val="00794072"/>
    <w:rsid w:val="00794525"/>
    <w:rsid w:val="00794C20"/>
    <w:rsid w:val="00794D26"/>
    <w:rsid w:val="007953A1"/>
    <w:rsid w:val="007954F0"/>
    <w:rsid w:val="00795D76"/>
    <w:rsid w:val="00795E73"/>
    <w:rsid w:val="0079618B"/>
    <w:rsid w:val="0079630D"/>
    <w:rsid w:val="00797214"/>
    <w:rsid w:val="007979E9"/>
    <w:rsid w:val="007A0CBE"/>
    <w:rsid w:val="007A26CD"/>
    <w:rsid w:val="007A3845"/>
    <w:rsid w:val="007A3893"/>
    <w:rsid w:val="007A3D87"/>
    <w:rsid w:val="007A3F6C"/>
    <w:rsid w:val="007A4965"/>
    <w:rsid w:val="007A50A1"/>
    <w:rsid w:val="007A5382"/>
    <w:rsid w:val="007A56FB"/>
    <w:rsid w:val="007A5A56"/>
    <w:rsid w:val="007A5AC4"/>
    <w:rsid w:val="007A5EC8"/>
    <w:rsid w:val="007A604F"/>
    <w:rsid w:val="007A6661"/>
    <w:rsid w:val="007A7A41"/>
    <w:rsid w:val="007A7C80"/>
    <w:rsid w:val="007B0865"/>
    <w:rsid w:val="007B094B"/>
    <w:rsid w:val="007B0AD8"/>
    <w:rsid w:val="007B115A"/>
    <w:rsid w:val="007B1168"/>
    <w:rsid w:val="007B1445"/>
    <w:rsid w:val="007B1AF8"/>
    <w:rsid w:val="007B1C07"/>
    <w:rsid w:val="007B1E3C"/>
    <w:rsid w:val="007B2A92"/>
    <w:rsid w:val="007B301C"/>
    <w:rsid w:val="007B3884"/>
    <w:rsid w:val="007B456F"/>
    <w:rsid w:val="007B47C6"/>
    <w:rsid w:val="007B4904"/>
    <w:rsid w:val="007B4B91"/>
    <w:rsid w:val="007B724B"/>
    <w:rsid w:val="007B7FAF"/>
    <w:rsid w:val="007C088A"/>
    <w:rsid w:val="007C0ECC"/>
    <w:rsid w:val="007C19C3"/>
    <w:rsid w:val="007C309A"/>
    <w:rsid w:val="007C335E"/>
    <w:rsid w:val="007C3CCA"/>
    <w:rsid w:val="007C4104"/>
    <w:rsid w:val="007C4377"/>
    <w:rsid w:val="007C4AA7"/>
    <w:rsid w:val="007C4D6C"/>
    <w:rsid w:val="007C4F46"/>
    <w:rsid w:val="007C5727"/>
    <w:rsid w:val="007C5E12"/>
    <w:rsid w:val="007C6E35"/>
    <w:rsid w:val="007C7A3B"/>
    <w:rsid w:val="007C7D90"/>
    <w:rsid w:val="007D07E5"/>
    <w:rsid w:val="007D113F"/>
    <w:rsid w:val="007D157C"/>
    <w:rsid w:val="007D2657"/>
    <w:rsid w:val="007D2EB1"/>
    <w:rsid w:val="007D31C6"/>
    <w:rsid w:val="007D3544"/>
    <w:rsid w:val="007D3568"/>
    <w:rsid w:val="007D42B9"/>
    <w:rsid w:val="007D4351"/>
    <w:rsid w:val="007D48A8"/>
    <w:rsid w:val="007D4B50"/>
    <w:rsid w:val="007D5950"/>
    <w:rsid w:val="007D632D"/>
    <w:rsid w:val="007D7380"/>
    <w:rsid w:val="007D75A2"/>
    <w:rsid w:val="007D7873"/>
    <w:rsid w:val="007D7FF8"/>
    <w:rsid w:val="007E0906"/>
    <w:rsid w:val="007E0976"/>
    <w:rsid w:val="007E108E"/>
    <w:rsid w:val="007E1557"/>
    <w:rsid w:val="007E162E"/>
    <w:rsid w:val="007E1D26"/>
    <w:rsid w:val="007E200A"/>
    <w:rsid w:val="007E278A"/>
    <w:rsid w:val="007E2EE6"/>
    <w:rsid w:val="007E311E"/>
    <w:rsid w:val="007E31BB"/>
    <w:rsid w:val="007E31CF"/>
    <w:rsid w:val="007E3AFF"/>
    <w:rsid w:val="007E499B"/>
    <w:rsid w:val="007E4BDA"/>
    <w:rsid w:val="007E64E8"/>
    <w:rsid w:val="007E714D"/>
    <w:rsid w:val="007E73C2"/>
    <w:rsid w:val="007F0839"/>
    <w:rsid w:val="007F08D8"/>
    <w:rsid w:val="007F1202"/>
    <w:rsid w:val="007F12C6"/>
    <w:rsid w:val="007F2395"/>
    <w:rsid w:val="007F3015"/>
    <w:rsid w:val="007F30FE"/>
    <w:rsid w:val="007F3606"/>
    <w:rsid w:val="007F42CB"/>
    <w:rsid w:val="007F4E5D"/>
    <w:rsid w:val="007F51EA"/>
    <w:rsid w:val="007F5E5B"/>
    <w:rsid w:val="007F6440"/>
    <w:rsid w:val="007F656E"/>
    <w:rsid w:val="007F70ED"/>
    <w:rsid w:val="007F7566"/>
    <w:rsid w:val="007F7C1F"/>
    <w:rsid w:val="007F7F73"/>
    <w:rsid w:val="00800D89"/>
    <w:rsid w:val="00801E81"/>
    <w:rsid w:val="00802EAA"/>
    <w:rsid w:val="0080309E"/>
    <w:rsid w:val="00803355"/>
    <w:rsid w:val="0080347C"/>
    <w:rsid w:val="00805994"/>
    <w:rsid w:val="00805AA9"/>
    <w:rsid w:val="00805F0F"/>
    <w:rsid w:val="00805F5F"/>
    <w:rsid w:val="008068EB"/>
    <w:rsid w:val="00806D94"/>
    <w:rsid w:val="00807298"/>
    <w:rsid w:val="008074E2"/>
    <w:rsid w:val="00807CB4"/>
    <w:rsid w:val="00807D46"/>
    <w:rsid w:val="008107B8"/>
    <w:rsid w:val="00810D52"/>
    <w:rsid w:val="00811BD4"/>
    <w:rsid w:val="00813D4A"/>
    <w:rsid w:val="00813DB0"/>
    <w:rsid w:val="0081452F"/>
    <w:rsid w:val="00814540"/>
    <w:rsid w:val="00814545"/>
    <w:rsid w:val="0081571A"/>
    <w:rsid w:val="00815E94"/>
    <w:rsid w:val="00816013"/>
    <w:rsid w:val="0081612A"/>
    <w:rsid w:val="008166C5"/>
    <w:rsid w:val="00817581"/>
    <w:rsid w:val="00817615"/>
    <w:rsid w:val="0082034E"/>
    <w:rsid w:val="0082075D"/>
    <w:rsid w:val="008207DC"/>
    <w:rsid w:val="0082126A"/>
    <w:rsid w:val="008218A7"/>
    <w:rsid w:val="00821EF1"/>
    <w:rsid w:val="008221AC"/>
    <w:rsid w:val="008221B1"/>
    <w:rsid w:val="008224F5"/>
    <w:rsid w:val="0082257F"/>
    <w:rsid w:val="00823C71"/>
    <w:rsid w:val="00824FD1"/>
    <w:rsid w:val="00825171"/>
    <w:rsid w:val="00825B75"/>
    <w:rsid w:val="00825C66"/>
    <w:rsid w:val="00826214"/>
    <w:rsid w:val="00826D3E"/>
    <w:rsid w:val="00827159"/>
    <w:rsid w:val="00827348"/>
    <w:rsid w:val="00827C2F"/>
    <w:rsid w:val="008309CF"/>
    <w:rsid w:val="00831512"/>
    <w:rsid w:val="0083254A"/>
    <w:rsid w:val="00832908"/>
    <w:rsid w:val="0083293F"/>
    <w:rsid w:val="00832B2A"/>
    <w:rsid w:val="0083355C"/>
    <w:rsid w:val="0083415C"/>
    <w:rsid w:val="0083416A"/>
    <w:rsid w:val="008356ED"/>
    <w:rsid w:val="00836201"/>
    <w:rsid w:val="008368A6"/>
    <w:rsid w:val="008371CD"/>
    <w:rsid w:val="00837FD2"/>
    <w:rsid w:val="008403E2"/>
    <w:rsid w:val="00840F1E"/>
    <w:rsid w:val="008412F0"/>
    <w:rsid w:val="008414F3"/>
    <w:rsid w:val="00841557"/>
    <w:rsid w:val="008416A8"/>
    <w:rsid w:val="00841966"/>
    <w:rsid w:val="00841F42"/>
    <w:rsid w:val="0084337F"/>
    <w:rsid w:val="00843981"/>
    <w:rsid w:val="00843E03"/>
    <w:rsid w:val="00843E84"/>
    <w:rsid w:val="008446D2"/>
    <w:rsid w:val="008456A6"/>
    <w:rsid w:val="00845E46"/>
    <w:rsid w:val="008470A8"/>
    <w:rsid w:val="00847371"/>
    <w:rsid w:val="00847BE1"/>
    <w:rsid w:val="00847CA6"/>
    <w:rsid w:val="00850FB0"/>
    <w:rsid w:val="00851E2E"/>
    <w:rsid w:val="008525F3"/>
    <w:rsid w:val="00852757"/>
    <w:rsid w:val="0085299A"/>
    <w:rsid w:val="008529ED"/>
    <w:rsid w:val="00852CBD"/>
    <w:rsid w:val="008539F0"/>
    <w:rsid w:val="00853C18"/>
    <w:rsid w:val="00854229"/>
    <w:rsid w:val="00854B62"/>
    <w:rsid w:val="00854E4B"/>
    <w:rsid w:val="0085524B"/>
    <w:rsid w:val="008553A9"/>
    <w:rsid w:val="008555E8"/>
    <w:rsid w:val="0085588F"/>
    <w:rsid w:val="00855A0E"/>
    <w:rsid w:val="00856515"/>
    <w:rsid w:val="00856B2A"/>
    <w:rsid w:val="00856D16"/>
    <w:rsid w:val="00857006"/>
    <w:rsid w:val="00857761"/>
    <w:rsid w:val="00857891"/>
    <w:rsid w:val="00861083"/>
    <w:rsid w:val="008616FA"/>
    <w:rsid w:val="00861A20"/>
    <w:rsid w:val="00861D46"/>
    <w:rsid w:val="0086234A"/>
    <w:rsid w:val="0086476C"/>
    <w:rsid w:val="0086499B"/>
    <w:rsid w:val="0086601D"/>
    <w:rsid w:val="00866E86"/>
    <w:rsid w:val="00870B7D"/>
    <w:rsid w:val="0087176F"/>
    <w:rsid w:val="00871DBA"/>
    <w:rsid w:val="0087258B"/>
    <w:rsid w:val="00872885"/>
    <w:rsid w:val="00872F5F"/>
    <w:rsid w:val="0087315C"/>
    <w:rsid w:val="00873314"/>
    <w:rsid w:val="00873638"/>
    <w:rsid w:val="00873743"/>
    <w:rsid w:val="008738FB"/>
    <w:rsid w:val="00873C29"/>
    <w:rsid w:val="00874A45"/>
    <w:rsid w:val="00874F87"/>
    <w:rsid w:val="00875B4D"/>
    <w:rsid w:val="00875BA8"/>
    <w:rsid w:val="008777AB"/>
    <w:rsid w:val="00877C12"/>
    <w:rsid w:val="0088079D"/>
    <w:rsid w:val="00880C73"/>
    <w:rsid w:val="00880D02"/>
    <w:rsid w:val="00881C02"/>
    <w:rsid w:val="00882047"/>
    <w:rsid w:val="008820BE"/>
    <w:rsid w:val="008829F0"/>
    <w:rsid w:val="00882C5A"/>
    <w:rsid w:val="00882ED4"/>
    <w:rsid w:val="008831C9"/>
    <w:rsid w:val="00883546"/>
    <w:rsid w:val="00883B67"/>
    <w:rsid w:val="008842B9"/>
    <w:rsid w:val="00884503"/>
    <w:rsid w:val="00884753"/>
    <w:rsid w:val="00884987"/>
    <w:rsid w:val="008849C4"/>
    <w:rsid w:val="00884F24"/>
    <w:rsid w:val="00885D5E"/>
    <w:rsid w:val="00886423"/>
    <w:rsid w:val="00886582"/>
    <w:rsid w:val="00886A45"/>
    <w:rsid w:val="008872B1"/>
    <w:rsid w:val="00887A6C"/>
    <w:rsid w:val="00890810"/>
    <w:rsid w:val="00890BD5"/>
    <w:rsid w:val="008914C1"/>
    <w:rsid w:val="00891FA0"/>
    <w:rsid w:val="0089256E"/>
    <w:rsid w:val="00892866"/>
    <w:rsid w:val="00893066"/>
    <w:rsid w:val="00893C63"/>
    <w:rsid w:val="00893EBE"/>
    <w:rsid w:val="008944E8"/>
    <w:rsid w:val="00894650"/>
    <w:rsid w:val="008946D2"/>
    <w:rsid w:val="0089485C"/>
    <w:rsid w:val="008956C9"/>
    <w:rsid w:val="00896976"/>
    <w:rsid w:val="00896BC3"/>
    <w:rsid w:val="00896D0A"/>
    <w:rsid w:val="00896DCF"/>
    <w:rsid w:val="00897D3C"/>
    <w:rsid w:val="008A03E4"/>
    <w:rsid w:val="008A057A"/>
    <w:rsid w:val="008A11CA"/>
    <w:rsid w:val="008A2C9A"/>
    <w:rsid w:val="008A2E0D"/>
    <w:rsid w:val="008A322E"/>
    <w:rsid w:val="008A4128"/>
    <w:rsid w:val="008A4520"/>
    <w:rsid w:val="008A4FB9"/>
    <w:rsid w:val="008A52FB"/>
    <w:rsid w:val="008A54D9"/>
    <w:rsid w:val="008A5D2C"/>
    <w:rsid w:val="008A646A"/>
    <w:rsid w:val="008A714D"/>
    <w:rsid w:val="008A7335"/>
    <w:rsid w:val="008A768A"/>
    <w:rsid w:val="008A7FC7"/>
    <w:rsid w:val="008B0C8F"/>
    <w:rsid w:val="008B0E4E"/>
    <w:rsid w:val="008B0F6B"/>
    <w:rsid w:val="008B2147"/>
    <w:rsid w:val="008B28BD"/>
    <w:rsid w:val="008B2B17"/>
    <w:rsid w:val="008B2C65"/>
    <w:rsid w:val="008B3614"/>
    <w:rsid w:val="008B3F2C"/>
    <w:rsid w:val="008B4CB0"/>
    <w:rsid w:val="008B4E9D"/>
    <w:rsid w:val="008B6218"/>
    <w:rsid w:val="008B6653"/>
    <w:rsid w:val="008B6748"/>
    <w:rsid w:val="008B69D7"/>
    <w:rsid w:val="008B6AEA"/>
    <w:rsid w:val="008B6DEE"/>
    <w:rsid w:val="008B70BC"/>
    <w:rsid w:val="008B783E"/>
    <w:rsid w:val="008B7A14"/>
    <w:rsid w:val="008C013B"/>
    <w:rsid w:val="008C08C9"/>
    <w:rsid w:val="008C093B"/>
    <w:rsid w:val="008C173E"/>
    <w:rsid w:val="008C1EDB"/>
    <w:rsid w:val="008C2CBF"/>
    <w:rsid w:val="008C3D97"/>
    <w:rsid w:val="008C4A75"/>
    <w:rsid w:val="008C507D"/>
    <w:rsid w:val="008C55DA"/>
    <w:rsid w:val="008C5B52"/>
    <w:rsid w:val="008C629D"/>
    <w:rsid w:val="008C6F91"/>
    <w:rsid w:val="008D15EC"/>
    <w:rsid w:val="008D301D"/>
    <w:rsid w:val="008D33B7"/>
    <w:rsid w:val="008D361E"/>
    <w:rsid w:val="008D38F3"/>
    <w:rsid w:val="008D4D62"/>
    <w:rsid w:val="008D4E05"/>
    <w:rsid w:val="008D5CCD"/>
    <w:rsid w:val="008D6264"/>
    <w:rsid w:val="008D793A"/>
    <w:rsid w:val="008D7AF2"/>
    <w:rsid w:val="008D7C2B"/>
    <w:rsid w:val="008E0D3E"/>
    <w:rsid w:val="008E22D8"/>
    <w:rsid w:val="008E251F"/>
    <w:rsid w:val="008E2824"/>
    <w:rsid w:val="008E29D4"/>
    <w:rsid w:val="008E2E29"/>
    <w:rsid w:val="008E3DA9"/>
    <w:rsid w:val="008E3F99"/>
    <w:rsid w:val="008E42C2"/>
    <w:rsid w:val="008E44F0"/>
    <w:rsid w:val="008E6F0C"/>
    <w:rsid w:val="008E71EA"/>
    <w:rsid w:val="008E785E"/>
    <w:rsid w:val="008E7FE1"/>
    <w:rsid w:val="008F0080"/>
    <w:rsid w:val="008F09AD"/>
    <w:rsid w:val="008F0A49"/>
    <w:rsid w:val="008F0BB3"/>
    <w:rsid w:val="008F1B11"/>
    <w:rsid w:val="008F2FA1"/>
    <w:rsid w:val="008F3226"/>
    <w:rsid w:val="008F48F9"/>
    <w:rsid w:val="008F4F6B"/>
    <w:rsid w:val="008F583C"/>
    <w:rsid w:val="008F6678"/>
    <w:rsid w:val="008F68E9"/>
    <w:rsid w:val="008F6980"/>
    <w:rsid w:val="008F7F8B"/>
    <w:rsid w:val="009019B3"/>
    <w:rsid w:val="00902026"/>
    <w:rsid w:val="00902F51"/>
    <w:rsid w:val="009032BC"/>
    <w:rsid w:val="009039B9"/>
    <w:rsid w:val="0090405C"/>
    <w:rsid w:val="009042BD"/>
    <w:rsid w:val="00904982"/>
    <w:rsid w:val="00904FCE"/>
    <w:rsid w:val="00905180"/>
    <w:rsid w:val="009052AC"/>
    <w:rsid w:val="00905BBF"/>
    <w:rsid w:val="00905EBE"/>
    <w:rsid w:val="009063BD"/>
    <w:rsid w:val="00906478"/>
    <w:rsid w:val="00906ABE"/>
    <w:rsid w:val="00907577"/>
    <w:rsid w:val="0090776B"/>
    <w:rsid w:val="00907E00"/>
    <w:rsid w:val="0091075A"/>
    <w:rsid w:val="00911B4D"/>
    <w:rsid w:val="00913B4D"/>
    <w:rsid w:val="0091450A"/>
    <w:rsid w:val="009155A0"/>
    <w:rsid w:val="00915C32"/>
    <w:rsid w:val="00915DFD"/>
    <w:rsid w:val="00916610"/>
    <w:rsid w:val="00916B85"/>
    <w:rsid w:val="0091711A"/>
    <w:rsid w:val="0091755C"/>
    <w:rsid w:val="0092272B"/>
    <w:rsid w:val="0092296C"/>
    <w:rsid w:val="00924606"/>
    <w:rsid w:val="00924636"/>
    <w:rsid w:val="00925191"/>
    <w:rsid w:val="009256A7"/>
    <w:rsid w:val="00926080"/>
    <w:rsid w:val="00926988"/>
    <w:rsid w:val="0092787B"/>
    <w:rsid w:val="00927AE9"/>
    <w:rsid w:val="00927EEB"/>
    <w:rsid w:val="009309AB"/>
    <w:rsid w:val="00930BCF"/>
    <w:rsid w:val="00930F4D"/>
    <w:rsid w:val="00931E08"/>
    <w:rsid w:val="00931E76"/>
    <w:rsid w:val="00931EC8"/>
    <w:rsid w:val="00932330"/>
    <w:rsid w:val="00932D56"/>
    <w:rsid w:val="009333BE"/>
    <w:rsid w:val="0093390E"/>
    <w:rsid w:val="00934542"/>
    <w:rsid w:val="0093469F"/>
    <w:rsid w:val="0093475C"/>
    <w:rsid w:val="00934BCB"/>
    <w:rsid w:val="00934ED7"/>
    <w:rsid w:val="00935E67"/>
    <w:rsid w:val="00936125"/>
    <w:rsid w:val="00936759"/>
    <w:rsid w:val="00936B78"/>
    <w:rsid w:val="00937895"/>
    <w:rsid w:val="00937EA4"/>
    <w:rsid w:val="00940AFE"/>
    <w:rsid w:val="0094135D"/>
    <w:rsid w:val="00941A03"/>
    <w:rsid w:val="00941CEB"/>
    <w:rsid w:val="00941F20"/>
    <w:rsid w:val="0094419C"/>
    <w:rsid w:val="009450C9"/>
    <w:rsid w:val="009453ED"/>
    <w:rsid w:val="00945C78"/>
    <w:rsid w:val="00946686"/>
    <w:rsid w:val="00947207"/>
    <w:rsid w:val="00947587"/>
    <w:rsid w:val="00947B97"/>
    <w:rsid w:val="00947D5F"/>
    <w:rsid w:val="00947F51"/>
    <w:rsid w:val="00947FF4"/>
    <w:rsid w:val="00950A5B"/>
    <w:rsid w:val="00951A89"/>
    <w:rsid w:val="00951E0E"/>
    <w:rsid w:val="009525F5"/>
    <w:rsid w:val="00953026"/>
    <w:rsid w:val="0095358A"/>
    <w:rsid w:val="00953A8A"/>
    <w:rsid w:val="0095406F"/>
    <w:rsid w:val="009548CF"/>
    <w:rsid w:val="0095560B"/>
    <w:rsid w:val="00955E9C"/>
    <w:rsid w:val="0095627B"/>
    <w:rsid w:val="00956320"/>
    <w:rsid w:val="00957128"/>
    <w:rsid w:val="0095724F"/>
    <w:rsid w:val="00960981"/>
    <w:rsid w:val="009615D7"/>
    <w:rsid w:val="0096175C"/>
    <w:rsid w:val="00963C56"/>
    <w:rsid w:val="00964C51"/>
    <w:rsid w:val="009653D0"/>
    <w:rsid w:val="00966050"/>
    <w:rsid w:val="00966291"/>
    <w:rsid w:val="00966AC5"/>
    <w:rsid w:val="009672F0"/>
    <w:rsid w:val="009673EF"/>
    <w:rsid w:val="009676E9"/>
    <w:rsid w:val="009678D8"/>
    <w:rsid w:val="00967CB8"/>
    <w:rsid w:val="00970D4F"/>
    <w:rsid w:val="009714C6"/>
    <w:rsid w:val="00971513"/>
    <w:rsid w:val="0097206E"/>
    <w:rsid w:val="00972756"/>
    <w:rsid w:val="00972F83"/>
    <w:rsid w:val="009735FC"/>
    <w:rsid w:val="0097371F"/>
    <w:rsid w:val="00973852"/>
    <w:rsid w:val="00973D5B"/>
    <w:rsid w:val="00974937"/>
    <w:rsid w:val="00975415"/>
    <w:rsid w:val="00975963"/>
    <w:rsid w:val="00975C65"/>
    <w:rsid w:val="00976C16"/>
    <w:rsid w:val="00976E8B"/>
    <w:rsid w:val="0097719C"/>
    <w:rsid w:val="0097727F"/>
    <w:rsid w:val="009772CE"/>
    <w:rsid w:val="00977552"/>
    <w:rsid w:val="0098043A"/>
    <w:rsid w:val="00981417"/>
    <w:rsid w:val="00981D90"/>
    <w:rsid w:val="00981E2A"/>
    <w:rsid w:val="0098223B"/>
    <w:rsid w:val="00982693"/>
    <w:rsid w:val="00982DDC"/>
    <w:rsid w:val="00983037"/>
    <w:rsid w:val="0098304F"/>
    <w:rsid w:val="0098470B"/>
    <w:rsid w:val="00984863"/>
    <w:rsid w:val="00984A37"/>
    <w:rsid w:val="00984B05"/>
    <w:rsid w:val="00984F9A"/>
    <w:rsid w:val="00985B06"/>
    <w:rsid w:val="00986116"/>
    <w:rsid w:val="009869F3"/>
    <w:rsid w:val="00987AEE"/>
    <w:rsid w:val="00987E45"/>
    <w:rsid w:val="0099066C"/>
    <w:rsid w:val="00991041"/>
    <w:rsid w:val="009914CD"/>
    <w:rsid w:val="009933F3"/>
    <w:rsid w:val="00993907"/>
    <w:rsid w:val="00993A52"/>
    <w:rsid w:val="00993F31"/>
    <w:rsid w:val="00994D0B"/>
    <w:rsid w:val="00994EA5"/>
    <w:rsid w:val="009951B1"/>
    <w:rsid w:val="009953C5"/>
    <w:rsid w:val="00995432"/>
    <w:rsid w:val="00995691"/>
    <w:rsid w:val="00995695"/>
    <w:rsid w:val="00995830"/>
    <w:rsid w:val="00995D2E"/>
    <w:rsid w:val="009972C2"/>
    <w:rsid w:val="009A0936"/>
    <w:rsid w:val="009A0DEC"/>
    <w:rsid w:val="009A1F23"/>
    <w:rsid w:val="009A3D55"/>
    <w:rsid w:val="009A3F3F"/>
    <w:rsid w:val="009A4FCF"/>
    <w:rsid w:val="009A5057"/>
    <w:rsid w:val="009A553B"/>
    <w:rsid w:val="009A5797"/>
    <w:rsid w:val="009A5E31"/>
    <w:rsid w:val="009A6A76"/>
    <w:rsid w:val="009A6BB7"/>
    <w:rsid w:val="009A7106"/>
    <w:rsid w:val="009A7638"/>
    <w:rsid w:val="009A76FB"/>
    <w:rsid w:val="009B093B"/>
    <w:rsid w:val="009B0CF3"/>
    <w:rsid w:val="009B0FD2"/>
    <w:rsid w:val="009B1A04"/>
    <w:rsid w:val="009B1AC6"/>
    <w:rsid w:val="009B1F7C"/>
    <w:rsid w:val="009B21EE"/>
    <w:rsid w:val="009B2980"/>
    <w:rsid w:val="009B2AF1"/>
    <w:rsid w:val="009B2C59"/>
    <w:rsid w:val="009B3272"/>
    <w:rsid w:val="009B3756"/>
    <w:rsid w:val="009B40A5"/>
    <w:rsid w:val="009B4145"/>
    <w:rsid w:val="009B4739"/>
    <w:rsid w:val="009B4FE0"/>
    <w:rsid w:val="009B515D"/>
    <w:rsid w:val="009B5E2E"/>
    <w:rsid w:val="009B5EEA"/>
    <w:rsid w:val="009B5F62"/>
    <w:rsid w:val="009B715B"/>
    <w:rsid w:val="009B7965"/>
    <w:rsid w:val="009C0531"/>
    <w:rsid w:val="009C058E"/>
    <w:rsid w:val="009C0A20"/>
    <w:rsid w:val="009C0C26"/>
    <w:rsid w:val="009C1D80"/>
    <w:rsid w:val="009C2290"/>
    <w:rsid w:val="009C2BB5"/>
    <w:rsid w:val="009C33B0"/>
    <w:rsid w:val="009C3CBA"/>
    <w:rsid w:val="009C43FB"/>
    <w:rsid w:val="009C47B4"/>
    <w:rsid w:val="009C5E74"/>
    <w:rsid w:val="009C6008"/>
    <w:rsid w:val="009C7114"/>
    <w:rsid w:val="009C776B"/>
    <w:rsid w:val="009D1736"/>
    <w:rsid w:val="009D23CF"/>
    <w:rsid w:val="009D24D3"/>
    <w:rsid w:val="009D2774"/>
    <w:rsid w:val="009D2EDA"/>
    <w:rsid w:val="009D3403"/>
    <w:rsid w:val="009D46DC"/>
    <w:rsid w:val="009D51CC"/>
    <w:rsid w:val="009D5F1A"/>
    <w:rsid w:val="009D64E4"/>
    <w:rsid w:val="009D69B3"/>
    <w:rsid w:val="009D6D76"/>
    <w:rsid w:val="009E0838"/>
    <w:rsid w:val="009E0B03"/>
    <w:rsid w:val="009E1331"/>
    <w:rsid w:val="009E1427"/>
    <w:rsid w:val="009E1828"/>
    <w:rsid w:val="009E1C3B"/>
    <w:rsid w:val="009E259E"/>
    <w:rsid w:val="009E29D8"/>
    <w:rsid w:val="009E30DE"/>
    <w:rsid w:val="009E3140"/>
    <w:rsid w:val="009E3CEC"/>
    <w:rsid w:val="009E417D"/>
    <w:rsid w:val="009E4CA4"/>
    <w:rsid w:val="009E4CF7"/>
    <w:rsid w:val="009E51A7"/>
    <w:rsid w:val="009E55FC"/>
    <w:rsid w:val="009E5BC5"/>
    <w:rsid w:val="009E64D6"/>
    <w:rsid w:val="009E6799"/>
    <w:rsid w:val="009E6DE3"/>
    <w:rsid w:val="009E7A53"/>
    <w:rsid w:val="009F041A"/>
    <w:rsid w:val="009F0581"/>
    <w:rsid w:val="009F1838"/>
    <w:rsid w:val="009F20F8"/>
    <w:rsid w:val="009F2503"/>
    <w:rsid w:val="009F31D3"/>
    <w:rsid w:val="009F342C"/>
    <w:rsid w:val="009F3F30"/>
    <w:rsid w:val="009F42A0"/>
    <w:rsid w:val="009F4F33"/>
    <w:rsid w:val="009F5F7B"/>
    <w:rsid w:val="009F7020"/>
    <w:rsid w:val="009F7567"/>
    <w:rsid w:val="009F7B09"/>
    <w:rsid w:val="00A00109"/>
    <w:rsid w:val="00A00454"/>
    <w:rsid w:val="00A009FC"/>
    <w:rsid w:val="00A013EA"/>
    <w:rsid w:val="00A015BC"/>
    <w:rsid w:val="00A015FC"/>
    <w:rsid w:val="00A01BF8"/>
    <w:rsid w:val="00A01DBC"/>
    <w:rsid w:val="00A02572"/>
    <w:rsid w:val="00A0363E"/>
    <w:rsid w:val="00A03E50"/>
    <w:rsid w:val="00A03F39"/>
    <w:rsid w:val="00A0535C"/>
    <w:rsid w:val="00A05558"/>
    <w:rsid w:val="00A05E87"/>
    <w:rsid w:val="00A06462"/>
    <w:rsid w:val="00A06B9C"/>
    <w:rsid w:val="00A07854"/>
    <w:rsid w:val="00A07F55"/>
    <w:rsid w:val="00A11501"/>
    <w:rsid w:val="00A1180A"/>
    <w:rsid w:val="00A11F68"/>
    <w:rsid w:val="00A12668"/>
    <w:rsid w:val="00A12813"/>
    <w:rsid w:val="00A1439C"/>
    <w:rsid w:val="00A15FE6"/>
    <w:rsid w:val="00A1644F"/>
    <w:rsid w:val="00A1654B"/>
    <w:rsid w:val="00A17F94"/>
    <w:rsid w:val="00A201B0"/>
    <w:rsid w:val="00A201B9"/>
    <w:rsid w:val="00A208E8"/>
    <w:rsid w:val="00A20AF5"/>
    <w:rsid w:val="00A2169A"/>
    <w:rsid w:val="00A21DBF"/>
    <w:rsid w:val="00A22466"/>
    <w:rsid w:val="00A2299E"/>
    <w:rsid w:val="00A2302D"/>
    <w:rsid w:val="00A2316A"/>
    <w:rsid w:val="00A23E1B"/>
    <w:rsid w:val="00A24281"/>
    <w:rsid w:val="00A24CA3"/>
    <w:rsid w:val="00A24F77"/>
    <w:rsid w:val="00A25759"/>
    <w:rsid w:val="00A25931"/>
    <w:rsid w:val="00A25EA3"/>
    <w:rsid w:val="00A25F01"/>
    <w:rsid w:val="00A265D1"/>
    <w:rsid w:val="00A2661F"/>
    <w:rsid w:val="00A2780A"/>
    <w:rsid w:val="00A27A03"/>
    <w:rsid w:val="00A27BC2"/>
    <w:rsid w:val="00A3172C"/>
    <w:rsid w:val="00A321C7"/>
    <w:rsid w:val="00A3258F"/>
    <w:rsid w:val="00A32A8C"/>
    <w:rsid w:val="00A333B2"/>
    <w:rsid w:val="00A34518"/>
    <w:rsid w:val="00A34837"/>
    <w:rsid w:val="00A35701"/>
    <w:rsid w:val="00A36086"/>
    <w:rsid w:val="00A361F0"/>
    <w:rsid w:val="00A3681C"/>
    <w:rsid w:val="00A37804"/>
    <w:rsid w:val="00A37832"/>
    <w:rsid w:val="00A37D60"/>
    <w:rsid w:val="00A37FD5"/>
    <w:rsid w:val="00A402C5"/>
    <w:rsid w:val="00A407FB"/>
    <w:rsid w:val="00A4086C"/>
    <w:rsid w:val="00A40B44"/>
    <w:rsid w:val="00A41532"/>
    <w:rsid w:val="00A419C3"/>
    <w:rsid w:val="00A42BEE"/>
    <w:rsid w:val="00A42F29"/>
    <w:rsid w:val="00A4306B"/>
    <w:rsid w:val="00A437F2"/>
    <w:rsid w:val="00A43B2D"/>
    <w:rsid w:val="00A43EC5"/>
    <w:rsid w:val="00A44DCA"/>
    <w:rsid w:val="00A46019"/>
    <w:rsid w:val="00A46E64"/>
    <w:rsid w:val="00A471C4"/>
    <w:rsid w:val="00A47290"/>
    <w:rsid w:val="00A47625"/>
    <w:rsid w:val="00A47E4E"/>
    <w:rsid w:val="00A47F37"/>
    <w:rsid w:val="00A509CF"/>
    <w:rsid w:val="00A511F2"/>
    <w:rsid w:val="00A51D52"/>
    <w:rsid w:val="00A526C8"/>
    <w:rsid w:val="00A52CEE"/>
    <w:rsid w:val="00A52D4B"/>
    <w:rsid w:val="00A53274"/>
    <w:rsid w:val="00A53428"/>
    <w:rsid w:val="00A53471"/>
    <w:rsid w:val="00A535C3"/>
    <w:rsid w:val="00A54C56"/>
    <w:rsid w:val="00A55602"/>
    <w:rsid w:val="00A572DF"/>
    <w:rsid w:val="00A577FC"/>
    <w:rsid w:val="00A57E30"/>
    <w:rsid w:val="00A60FD9"/>
    <w:rsid w:val="00A6116C"/>
    <w:rsid w:val="00A611C5"/>
    <w:rsid w:val="00A62973"/>
    <w:rsid w:val="00A62AFC"/>
    <w:rsid w:val="00A63738"/>
    <w:rsid w:val="00A6383D"/>
    <w:rsid w:val="00A63ACB"/>
    <w:rsid w:val="00A63D5E"/>
    <w:rsid w:val="00A63E1D"/>
    <w:rsid w:val="00A653EC"/>
    <w:rsid w:val="00A65775"/>
    <w:rsid w:val="00A65A24"/>
    <w:rsid w:val="00A65CE6"/>
    <w:rsid w:val="00A65E13"/>
    <w:rsid w:val="00A65F2E"/>
    <w:rsid w:val="00A668CD"/>
    <w:rsid w:val="00A66FF3"/>
    <w:rsid w:val="00A67294"/>
    <w:rsid w:val="00A6737E"/>
    <w:rsid w:val="00A67874"/>
    <w:rsid w:val="00A678C5"/>
    <w:rsid w:val="00A70CD0"/>
    <w:rsid w:val="00A70DC4"/>
    <w:rsid w:val="00A71F75"/>
    <w:rsid w:val="00A73040"/>
    <w:rsid w:val="00A73E5B"/>
    <w:rsid w:val="00A740E0"/>
    <w:rsid w:val="00A74627"/>
    <w:rsid w:val="00A75583"/>
    <w:rsid w:val="00A759A8"/>
    <w:rsid w:val="00A75E99"/>
    <w:rsid w:val="00A75FCE"/>
    <w:rsid w:val="00A7637C"/>
    <w:rsid w:val="00A772D9"/>
    <w:rsid w:val="00A778DC"/>
    <w:rsid w:val="00A8007B"/>
    <w:rsid w:val="00A80D13"/>
    <w:rsid w:val="00A82101"/>
    <w:rsid w:val="00A8222D"/>
    <w:rsid w:val="00A8287B"/>
    <w:rsid w:val="00A82B68"/>
    <w:rsid w:val="00A82C3A"/>
    <w:rsid w:val="00A82C7F"/>
    <w:rsid w:val="00A83475"/>
    <w:rsid w:val="00A83650"/>
    <w:rsid w:val="00A83734"/>
    <w:rsid w:val="00A85180"/>
    <w:rsid w:val="00A85364"/>
    <w:rsid w:val="00A855B7"/>
    <w:rsid w:val="00A86537"/>
    <w:rsid w:val="00A86B50"/>
    <w:rsid w:val="00A876DE"/>
    <w:rsid w:val="00A878F5"/>
    <w:rsid w:val="00A87D50"/>
    <w:rsid w:val="00A905FA"/>
    <w:rsid w:val="00A910D9"/>
    <w:rsid w:val="00A912E4"/>
    <w:rsid w:val="00A914A4"/>
    <w:rsid w:val="00A921CB"/>
    <w:rsid w:val="00A92678"/>
    <w:rsid w:val="00A92856"/>
    <w:rsid w:val="00A92DA1"/>
    <w:rsid w:val="00A93E4E"/>
    <w:rsid w:val="00A95249"/>
    <w:rsid w:val="00A952E7"/>
    <w:rsid w:val="00A95E56"/>
    <w:rsid w:val="00A96C65"/>
    <w:rsid w:val="00A96D4C"/>
    <w:rsid w:val="00A9724C"/>
    <w:rsid w:val="00AA0932"/>
    <w:rsid w:val="00AA1288"/>
    <w:rsid w:val="00AA162C"/>
    <w:rsid w:val="00AA1C60"/>
    <w:rsid w:val="00AA2960"/>
    <w:rsid w:val="00AA3504"/>
    <w:rsid w:val="00AA3BE6"/>
    <w:rsid w:val="00AA4B81"/>
    <w:rsid w:val="00AA4DBA"/>
    <w:rsid w:val="00AA4F0F"/>
    <w:rsid w:val="00AA53B5"/>
    <w:rsid w:val="00AA571E"/>
    <w:rsid w:val="00AA5BD0"/>
    <w:rsid w:val="00AA6B02"/>
    <w:rsid w:val="00AA6C08"/>
    <w:rsid w:val="00AA737B"/>
    <w:rsid w:val="00AA752D"/>
    <w:rsid w:val="00AA75C5"/>
    <w:rsid w:val="00AB02AF"/>
    <w:rsid w:val="00AB09E9"/>
    <w:rsid w:val="00AB0C12"/>
    <w:rsid w:val="00AB1697"/>
    <w:rsid w:val="00AB16DA"/>
    <w:rsid w:val="00AB2852"/>
    <w:rsid w:val="00AB38B3"/>
    <w:rsid w:val="00AB3909"/>
    <w:rsid w:val="00AB4130"/>
    <w:rsid w:val="00AB418A"/>
    <w:rsid w:val="00AB41A7"/>
    <w:rsid w:val="00AB5F65"/>
    <w:rsid w:val="00AB668D"/>
    <w:rsid w:val="00AB6A1C"/>
    <w:rsid w:val="00AB6E81"/>
    <w:rsid w:val="00AB75A5"/>
    <w:rsid w:val="00AB7600"/>
    <w:rsid w:val="00AB7752"/>
    <w:rsid w:val="00AB7BA5"/>
    <w:rsid w:val="00AB7C08"/>
    <w:rsid w:val="00AC056E"/>
    <w:rsid w:val="00AC05D3"/>
    <w:rsid w:val="00AC0778"/>
    <w:rsid w:val="00AC0D86"/>
    <w:rsid w:val="00AC1AF7"/>
    <w:rsid w:val="00AC20A3"/>
    <w:rsid w:val="00AC2EB6"/>
    <w:rsid w:val="00AC38E9"/>
    <w:rsid w:val="00AC399B"/>
    <w:rsid w:val="00AC3F24"/>
    <w:rsid w:val="00AC3F6B"/>
    <w:rsid w:val="00AC40BF"/>
    <w:rsid w:val="00AC476B"/>
    <w:rsid w:val="00AC4DFA"/>
    <w:rsid w:val="00AC546F"/>
    <w:rsid w:val="00AC589E"/>
    <w:rsid w:val="00AC61F6"/>
    <w:rsid w:val="00AC6C35"/>
    <w:rsid w:val="00AC7848"/>
    <w:rsid w:val="00AC7B93"/>
    <w:rsid w:val="00AC7B9F"/>
    <w:rsid w:val="00AD04E1"/>
    <w:rsid w:val="00AD06E7"/>
    <w:rsid w:val="00AD2C7F"/>
    <w:rsid w:val="00AD2FA0"/>
    <w:rsid w:val="00AD3E95"/>
    <w:rsid w:val="00AD4600"/>
    <w:rsid w:val="00AD584A"/>
    <w:rsid w:val="00AD6E9A"/>
    <w:rsid w:val="00AE0026"/>
    <w:rsid w:val="00AE0497"/>
    <w:rsid w:val="00AE1366"/>
    <w:rsid w:val="00AE1DDF"/>
    <w:rsid w:val="00AE22BA"/>
    <w:rsid w:val="00AE23A0"/>
    <w:rsid w:val="00AE2BB7"/>
    <w:rsid w:val="00AE3E36"/>
    <w:rsid w:val="00AE4BB2"/>
    <w:rsid w:val="00AE4EB7"/>
    <w:rsid w:val="00AE54C9"/>
    <w:rsid w:val="00AE5952"/>
    <w:rsid w:val="00AE5B5A"/>
    <w:rsid w:val="00AE66A7"/>
    <w:rsid w:val="00AE7298"/>
    <w:rsid w:val="00AE74EC"/>
    <w:rsid w:val="00AF0796"/>
    <w:rsid w:val="00AF0EB6"/>
    <w:rsid w:val="00AF10D6"/>
    <w:rsid w:val="00AF1837"/>
    <w:rsid w:val="00AF1844"/>
    <w:rsid w:val="00AF1D5B"/>
    <w:rsid w:val="00AF1F13"/>
    <w:rsid w:val="00AF2857"/>
    <w:rsid w:val="00AF3248"/>
    <w:rsid w:val="00AF4DBC"/>
    <w:rsid w:val="00AF5542"/>
    <w:rsid w:val="00AF6395"/>
    <w:rsid w:val="00AF63B1"/>
    <w:rsid w:val="00AF6704"/>
    <w:rsid w:val="00AF6884"/>
    <w:rsid w:val="00AF7066"/>
    <w:rsid w:val="00AF72EB"/>
    <w:rsid w:val="00AF77AB"/>
    <w:rsid w:val="00B0039B"/>
    <w:rsid w:val="00B00BA5"/>
    <w:rsid w:val="00B00DB2"/>
    <w:rsid w:val="00B011C7"/>
    <w:rsid w:val="00B017A9"/>
    <w:rsid w:val="00B02242"/>
    <w:rsid w:val="00B02C94"/>
    <w:rsid w:val="00B0302E"/>
    <w:rsid w:val="00B0453C"/>
    <w:rsid w:val="00B04E15"/>
    <w:rsid w:val="00B04FD1"/>
    <w:rsid w:val="00B059DD"/>
    <w:rsid w:val="00B05A16"/>
    <w:rsid w:val="00B05E3D"/>
    <w:rsid w:val="00B06DA9"/>
    <w:rsid w:val="00B074D4"/>
    <w:rsid w:val="00B0769A"/>
    <w:rsid w:val="00B07701"/>
    <w:rsid w:val="00B079FF"/>
    <w:rsid w:val="00B100C4"/>
    <w:rsid w:val="00B1053C"/>
    <w:rsid w:val="00B10791"/>
    <w:rsid w:val="00B1178E"/>
    <w:rsid w:val="00B118B8"/>
    <w:rsid w:val="00B11FB5"/>
    <w:rsid w:val="00B125EA"/>
    <w:rsid w:val="00B12AF0"/>
    <w:rsid w:val="00B12D2C"/>
    <w:rsid w:val="00B13241"/>
    <w:rsid w:val="00B135A7"/>
    <w:rsid w:val="00B14859"/>
    <w:rsid w:val="00B14B94"/>
    <w:rsid w:val="00B14C59"/>
    <w:rsid w:val="00B151AD"/>
    <w:rsid w:val="00B15512"/>
    <w:rsid w:val="00B15BA8"/>
    <w:rsid w:val="00B15DD6"/>
    <w:rsid w:val="00B15EFE"/>
    <w:rsid w:val="00B16FDC"/>
    <w:rsid w:val="00B17384"/>
    <w:rsid w:val="00B17562"/>
    <w:rsid w:val="00B17AA1"/>
    <w:rsid w:val="00B201B0"/>
    <w:rsid w:val="00B2059E"/>
    <w:rsid w:val="00B20FBF"/>
    <w:rsid w:val="00B2123A"/>
    <w:rsid w:val="00B216BA"/>
    <w:rsid w:val="00B22043"/>
    <w:rsid w:val="00B220B1"/>
    <w:rsid w:val="00B234C4"/>
    <w:rsid w:val="00B2391D"/>
    <w:rsid w:val="00B240CF"/>
    <w:rsid w:val="00B24127"/>
    <w:rsid w:val="00B24C1B"/>
    <w:rsid w:val="00B24C7D"/>
    <w:rsid w:val="00B25D08"/>
    <w:rsid w:val="00B26046"/>
    <w:rsid w:val="00B302BD"/>
    <w:rsid w:val="00B3070A"/>
    <w:rsid w:val="00B30906"/>
    <w:rsid w:val="00B3104F"/>
    <w:rsid w:val="00B31917"/>
    <w:rsid w:val="00B31C43"/>
    <w:rsid w:val="00B326AF"/>
    <w:rsid w:val="00B328C7"/>
    <w:rsid w:val="00B32B8B"/>
    <w:rsid w:val="00B33275"/>
    <w:rsid w:val="00B33473"/>
    <w:rsid w:val="00B337BD"/>
    <w:rsid w:val="00B33D6D"/>
    <w:rsid w:val="00B34987"/>
    <w:rsid w:val="00B34BFA"/>
    <w:rsid w:val="00B34DCA"/>
    <w:rsid w:val="00B34FA6"/>
    <w:rsid w:val="00B35096"/>
    <w:rsid w:val="00B3599D"/>
    <w:rsid w:val="00B35BA1"/>
    <w:rsid w:val="00B36D5A"/>
    <w:rsid w:val="00B3701B"/>
    <w:rsid w:val="00B3738B"/>
    <w:rsid w:val="00B377A4"/>
    <w:rsid w:val="00B37AD9"/>
    <w:rsid w:val="00B37CB5"/>
    <w:rsid w:val="00B40312"/>
    <w:rsid w:val="00B40896"/>
    <w:rsid w:val="00B4091E"/>
    <w:rsid w:val="00B40AF8"/>
    <w:rsid w:val="00B40B1D"/>
    <w:rsid w:val="00B4218F"/>
    <w:rsid w:val="00B4249B"/>
    <w:rsid w:val="00B42C93"/>
    <w:rsid w:val="00B43C6A"/>
    <w:rsid w:val="00B455DB"/>
    <w:rsid w:val="00B465FC"/>
    <w:rsid w:val="00B46891"/>
    <w:rsid w:val="00B4692F"/>
    <w:rsid w:val="00B46ECB"/>
    <w:rsid w:val="00B477A1"/>
    <w:rsid w:val="00B47FDA"/>
    <w:rsid w:val="00B51160"/>
    <w:rsid w:val="00B523D7"/>
    <w:rsid w:val="00B527BC"/>
    <w:rsid w:val="00B5290F"/>
    <w:rsid w:val="00B529E2"/>
    <w:rsid w:val="00B530FD"/>
    <w:rsid w:val="00B53C43"/>
    <w:rsid w:val="00B5491B"/>
    <w:rsid w:val="00B550AC"/>
    <w:rsid w:val="00B553ED"/>
    <w:rsid w:val="00B554EA"/>
    <w:rsid w:val="00B557BF"/>
    <w:rsid w:val="00B55B77"/>
    <w:rsid w:val="00B56273"/>
    <w:rsid w:val="00B56354"/>
    <w:rsid w:val="00B563B2"/>
    <w:rsid w:val="00B56D28"/>
    <w:rsid w:val="00B56DDF"/>
    <w:rsid w:val="00B574D9"/>
    <w:rsid w:val="00B610A2"/>
    <w:rsid w:val="00B61121"/>
    <w:rsid w:val="00B62519"/>
    <w:rsid w:val="00B63245"/>
    <w:rsid w:val="00B638E3"/>
    <w:rsid w:val="00B64931"/>
    <w:rsid w:val="00B65116"/>
    <w:rsid w:val="00B671C0"/>
    <w:rsid w:val="00B6726E"/>
    <w:rsid w:val="00B7111D"/>
    <w:rsid w:val="00B71458"/>
    <w:rsid w:val="00B71AAC"/>
    <w:rsid w:val="00B725B9"/>
    <w:rsid w:val="00B736D2"/>
    <w:rsid w:val="00B73A32"/>
    <w:rsid w:val="00B73BFA"/>
    <w:rsid w:val="00B73E95"/>
    <w:rsid w:val="00B7405A"/>
    <w:rsid w:val="00B74F77"/>
    <w:rsid w:val="00B75104"/>
    <w:rsid w:val="00B75647"/>
    <w:rsid w:val="00B75A5B"/>
    <w:rsid w:val="00B75E64"/>
    <w:rsid w:val="00B76243"/>
    <w:rsid w:val="00B7680A"/>
    <w:rsid w:val="00B76CB3"/>
    <w:rsid w:val="00B76E23"/>
    <w:rsid w:val="00B7705B"/>
    <w:rsid w:val="00B77642"/>
    <w:rsid w:val="00B77CB0"/>
    <w:rsid w:val="00B77DD5"/>
    <w:rsid w:val="00B810E3"/>
    <w:rsid w:val="00B81AB6"/>
    <w:rsid w:val="00B82D40"/>
    <w:rsid w:val="00B83186"/>
    <w:rsid w:val="00B835B9"/>
    <w:rsid w:val="00B836A0"/>
    <w:rsid w:val="00B84903"/>
    <w:rsid w:val="00B858C3"/>
    <w:rsid w:val="00B85C37"/>
    <w:rsid w:val="00B85FF2"/>
    <w:rsid w:val="00B860A3"/>
    <w:rsid w:val="00B86992"/>
    <w:rsid w:val="00B86A81"/>
    <w:rsid w:val="00B86E2D"/>
    <w:rsid w:val="00B8736E"/>
    <w:rsid w:val="00B8794D"/>
    <w:rsid w:val="00B87E07"/>
    <w:rsid w:val="00B87E49"/>
    <w:rsid w:val="00B90548"/>
    <w:rsid w:val="00B911BE"/>
    <w:rsid w:val="00B91ACE"/>
    <w:rsid w:val="00B92175"/>
    <w:rsid w:val="00B92B83"/>
    <w:rsid w:val="00B92CEF"/>
    <w:rsid w:val="00B92E60"/>
    <w:rsid w:val="00B930ED"/>
    <w:rsid w:val="00B93C70"/>
    <w:rsid w:val="00B94489"/>
    <w:rsid w:val="00B9484A"/>
    <w:rsid w:val="00B95027"/>
    <w:rsid w:val="00B954BC"/>
    <w:rsid w:val="00B95653"/>
    <w:rsid w:val="00B95888"/>
    <w:rsid w:val="00B95A68"/>
    <w:rsid w:val="00B961F8"/>
    <w:rsid w:val="00B96D3E"/>
    <w:rsid w:val="00BA0271"/>
    <w:rsid w:val="00BA0A14"/>
    <w:rsid w:val="00BA0E88"/>
    <w:rsid w:val="00BA15BC"/>
    <w:rsid w:val="00BA2128"/>
    <w:rsid w:val="00BA2888"/>
    <w:rsid w:val="00BA2D76"/>
    <w:rsid w:val="00BA344C"/>
    <w:rsid w:val="00BA367E"/>
    <w:rsid w:val="00BA3B19"/>
    <w:rsid w:val="00BA3DE3"/>
    <w:rsid w:val="00BA5A27"/>
    <w:rsid w:val="00BA6145"/>
    <w:rsid w:val="00BA657F"/>
    <w:rsid w:val="00BA6634"/>
    <w:rsid w:val="00BA6B1A"/>
    <w:rsid w:val="00BA6CA5"/>
    <w:rsid w:val="00BA7A0A"/>
    <w:rsid w:val="00BA7D7D"/>
    <w:rsid w:val="00BA7E23"/>
    <w:rsid w:val="00BB004D"/>
    <w:rsid w:val="00BB0167"/>
    <w:rsid w:val="00BB0C9A"/>
    <w:rsid w:val="00BB1485"/>
    <w:rsid w:val="00BB162F"/>
    <w:rsid w:val="00BB2327"/>
    <w:rsid w:val="00BB256E"/>
    <w:rsid w:val="00BB2859"/>
    <w:rsid w:val="00BB3C02"/>
    <w:rsid w:val="00BB4129"/>
    <w:rsid w:val="00BB520C"/>
    <w:rsid w:val="00BB5263"/>
    <w:rsid w:val="00BB572E"/>
    <w:rsid w:val="00BB60EA"/>
    <w:rsid w:val="00BB684A"/>
    <w:rsid w:val="00BB7AA1"/>
    <w:rsid w:val="00BB7D05"/>
    <w:rsid w:val="00BC0329"/>
    <w:rsid w:val="00BC0EE4"/>
    <w:rsid w:val="00BC16A5"/>
    <w:rsid w:val="00BC16F2"/>
    <w:rsid w:val="00BC19C2"/>
    <w:rsid w:val="00BC1A36"/>
    <w:rsid w:val="00BC24E3"/>
    <w:rsid w:val="00BC272C"/>
    <w:rsid w:val="00BC41AD"/>
    <w:rsid w:val="00BC50C1"/>
    <w:rsid w:val="00BC52FF"/>
    <w:rsid w:val="00BC5433"/>
    <w:rsid w:val="00BC5859"/>
    <w:rsid w:val="00BC5AFD"/>
    <w:rsid w:val="00BC64F4"/>
    <w:rsid w:val="00BC6E04"/>
    <w:rsid w:val="00BC779E"/>
    <w:rsid w:val="00BD007F"/>
    <w:rsid w:val="00BD07D5"/>
    <w:rsid w:val="00BD15EE"/>
    <w:rsid w:val="00BD199D"/>
    <w:rsid w:val="00BD1A2E"/>
    <w:rsid w:val="00BD2479"/>
    <w:rsid w:val="00BD2C73"/>
    <w:rsid w:val="00BD318A"/>
    <w:rsid w:val="00BD38D3"/>
    <w:rsid w:val="00BD43E3"/>
    <w:rsid w:val="00BD4A73"/>
    <w:rsid w:val="00BD4DAC"/>
    <w:rsid w:val="00BD5935"/>
    <w:rsid w:val="00BD5ECD"/>
    <w:rsid w:val="00BD60E5"/>
    <w:rsid w:val="00BD6749"/>
    <w:rsid w:val="00BD693F"/>
    <w:rsid w:val="00BD6B0C"/>
    <w:rsid w:val="00BD6F41"/>
    <w:rsid w:val="00BD7E30"/>
    <w:rsid w:val="00BD7F18"/>
    <w:rsid w:val="00BE0360"/>
    <w:rsid w:val="00BE086C"/>
    <w:rsid w:val="00BE0A3C"/>
    <w:rsid w:val="00BE0B34"/>
    <w:rsid w:val="00BE1388"/>
    <w:rsid w:val="00BE15E2"/>
    <w:rsid w:val="00BE1873"/>
    <w:rsid w:val="00BE1D2B"/>
    <w:rsid w:val="00BE3198"/>
    <w:rsid w:val="00BE3203"/>
    <w:rsid w:val="00BE3923"/>
    <w:rsid w:val="00BE3A40"/>
    <w:rsid w:val="00BE3BC0"/>
    <w:rsid w:val="00BE3F2D"/>
    <w:rsid w:val="00BE4088"/>
    <w:rsid w:val="00BE4302"/>
    <w:rsid w:val="00BE4392"/>
    <w:rsid w:val="00BE593E"/>
    <w:rsid w:val="00BE6AD0"/>
    <w:rsid w:val="00BE79E4"/>
    <w:rsid w:val="00BE7FD5"/>
    <w:rsid w:val="00BF007F"/>
    <w:rsid w:val="00BF04AC"/>
    <w:rsid w:val="00BF0935"/>
    <w:rsid w:val="00BF094D"/>
    <w:rsid w:val="00BF09DD"/>
    <w:rsid w:val="00BF0E0B"/>
    <w:rsid w:val="00BF11EE"/>
    <w:rsid w:val="00BF12F0"/>
    <w:rsid w:val="00BF1601"/>
    <w:rsid w:val="00BF198D"/>
    <w:rsid w:val="00BF1F0E"/>
    <w:rsid w:val="00BF4396"/>
    <w:rsid w:val="00BF5007"/>
    <w:rsid w:val="00BF531C"/>
    <w:rsid w:val="00BF54B2"/>
    <w:rsid w:val="00BF5771"/>
    <w:rsid w:val="00BF59DF"/>
    <w:rsid w:val="00BF674D"/>
    <w:rsid w:val="00BF6871"/>
    <w:rsid w:val="00BF74CE"/>
    <w:rsid w:val="00BF7A2F"/>
    <w:rsid w:val="00BF7DCA"/>
    <w:rsid w:val="00C0013C"/>
    <w:rsid w:val="00C00CAF"/>
    <w:rsid w:val="00C0113C"/>
    <w:rsid w:val="00C01683"/>
    <w:rsid w:val="00C02C27"/>
    <w:rsid w:val="00C03024"/>
    <w:rsid w:val="00C03C15"/>
    <w:rsid w:val="00C05F23"/>
    <w:rsid w:val="00C05FFC"/>
    <w:rsid w:val="00C06338"/>
    <w:rsid w:val="00C06A70"/>
    <w:rsid w:val="00C06DC5"/>
    <w:rsid w:val="00C06F03"/>
    <w:rsid w:val="00C0763D"/>
    <w:rsid w:val="00C100E6"/>
    <w:rsid w:val="00C10221"/>
    <w:rsid w:val="00C10AD4"/>
    <w:rsid w:val="00C11086"/>
    <w:rsid w:val="00C11401"/>
    <w:rsid w:val="00C1182C"/>
    <w:rsid w:val="00C1311E"/>
    <w:rsid w:val="00C13CB6"/>
    <w:rsid w:val="00C13D94"/>
    <w:rsid w:val="00C13FBF"/>
    <w:rsid w:val="00C140CA"/>
    <w:rsid w:val="00C14486"/>
    <w:rsid w:val="00C14E93"/>
    <w:rsid w:val="00C14F17"/>
    <w:rsid w:val="00C15D12"/>
    <w:rsid w:val="00C15D30"/>
    <w:rsid w:val="00C1699E"/>
    <w:rsid w:val="00C16EB4"/>
    <w:rsid w:val="00C16F4C"/>
    <w:rsid w:val="00C16F7C"/>
    <w:rsid w:val="00C17216"/>
    <w:rsid w:val="00C17984"/>
    <w:rsid w:val="00C17A68"/>
    <w:rsid w:val="00C20649"/>
    <w:rsid w:val="00C20678"/>
    <w:rsid w:val="00C208AE"/>
    <w:rsid w:val="00C20CED"/>
    <w:rsid w:val="00C2162B"/>
    <w:rsid w:val="00C2185B"/>
    <w:rsid w:val="00C21DE6"/>
    <w:rsid w:val="00C221D9"/>
    <w:rsid w:val="00C22319"/>
    <w:rsid w:val="00C230F1"/>
    <w:rsid w:val="00C236D8"/>
    <w:rsid w:val="00C23F89"/>
    <w:rsid w:val="00C24D4F"/>
    <w:rsid w:val="00C25FF5"/>
    <w:rsid w:val="00C26023"/>
    <w:rsid w:val="00C264F9"/>
    <w:rsid w:val="00C26DF1"/>
    <w:rsid w:val="00C27774"/>
    <w:rsid w:val="00C3017C"/>
    <w:rsid w:val="00C3068C"/>
    <w:rsid w:val="00C306CA"/>
    <w:rsid w:val="00C30991"/>
    <w:rsid w:val="00C30A92"/>
    <w:rsid w:val="00C30FA7"/>
    <w:rsid w:val="00C31CA8"/>
    <w:rsid w:val="00C31FCD"/>
    <w:rsid w:val="00C322C6"/>
    <w:rsid w:val="00C32C90"/>
    <w:rsid w:val="00C355BD"/>
    <w:rsid w:val="00C3618F"/>
    <w:rsid w:val="00C3665C"/>
    <w:rsid w:val="00C36E0E"/>
    <w:rsid w:val="00C373FE"/>
    <w:rsid w:val="00C37F85"/>
    <w:rsid w:val="00C401FF"/>
    <w:rsid w:val="00C405AA"/>
    <w:rsid w:val="00C410B7"/>
    <w:rsid w:val="00C4185C"/>
    <w:rsid w:val="00C41C7E"/>
    <w:rsid w:val="00C41F7C"/>
    <w:rsid w:val="00C42649"/>
    <w:rsid w:val="00C42E33"/>
    <w:rsid w:val="00C42FCC"/>
    <w:rsid w:val="00C43260"/>
    <w:rsid w:val="00C43386"/>
    <w:rsid w:val="00C43C58"/>
    <w:rsid w:val="00C43E10"/>
    <w:rsid w:val="00C44F30"/>
    <w:rsid w:val="00C45794"/>
    <w:rsid w:val="00C458C7"/>
    <w:rsid w:val="00C46240"/>
    <w:rsid w:val="00C4630C"/>
    <w:rsid w:val="00C463BB"/>
    <w:rsid w:val="00C4640B"/>
    <w:rsid w:val="00C5039F"/>
    <w:rsid w:val="00C50423"/>
    <w:rsid w:val="00C50444"/>
    <w:rsid w:val="00C50804"/>
    <w:rsid w:val="00C51D92"/>
    <w:rsid w:val="00C51FFD"/>
    <w:rsid w:val="00C521B4"/>
    <w:rsid w:val="00C52CB1"/>
    <w:rsid w:val="00C52DD4"/>
    <w:rsid w:val="00C531A5"/>
    <w:rsid w:val="00C533E9"/>
    <w:rsid w:val="00C536A7"/>
    <w:rsid w:val="00C53C7C"/>
    <w:rsid w:val="00C53C7F"/>
    <w:rsid w:val="00C53CE2"/>
    <w:rsid w:val="00C542AC"/>
    <w:rsid w:val="00C54863"/>
    <w:rsid w:val="00C552B6"/>
    <w:rsid w:val="00C55987"/>
    <w:rsid w:val="00C55E88"/>
    <w:rsid w:val="00C55F81"/>
    <w:rsid w:val="00C5686A"/>
    <w:rsid w:val="00C56D4C"/>
    <w:rsid w:val="00C60709"/>
    <w:rsid w:val="00C60769"/>
    <w:rsid w:val="00C60DB8"/>
    <w:rsid w:val="00C6183A"/>
    <w:rsid w:val="00C61CBE"/>
    <w:rsid w:val="00C61EB2"/>
    <w:rsid w:val="00C61F25"/>
    <w:rsid w:val="00C62624"/>
    <w:rsid w:val="00C633B6"/>
    <w:rsid w:val="00C63DF8"/>
    <w:rsid w:val="00C6400F"/>
    <w:rsid w:val="00C65469"/>
    <w:rsid w:val="00C65781"/>
    <w:rsid w:val="00C657CD"/>
    <w:rsid w:val="00C66865"/>
    <w:rsid w:val="00C66D51"/>
    <w:rsid w:val="00C6782D"/>
    <w:rsid w:val="00C67AB3"/>
    <w:rsid w:val="00C7074E"/>
    <w:rsid w:val="00C72892"/>
    <w:rsid w:val="00C72EDD"/>
    <w:rsid w:val="00C73347"/>
    <w:rsid w:val="00C73AEC"/>
    <w:rsid w:val="00C73B2F"/>
    <w:rsid w:val="00C73E9E"/>
    <w:rsid w:val="00C74957"/>
    <w:rsid w:val="00C75346"/>
    <w:rsid w:val="00C75454"/>
    <w:rsid w:val="00C7563B"/>
    <w:rsid w:val="00C76536"/>
    <w:rsid w:val="00C766F1"/>
    <w:rsid w:val="00C76A5F"/>
    <w:rsid w:val="00C76B63"/>
    <w:rsid w:val="00C77284"/>
    <w:rsid w:val="00C77411"/>
    <w:rsid w:val="00C77510"/>
    <w:rsid w:val="00C77763"/>
    <w:rsid w:val="00C779A7"/>
    <w:rsid w:val="00C77DE0"/>
    <w:rsid w:val="00C815CF"/>
    <w:rsid w:val="00C8171A"/>
    <w:rsid w:val="00C81BD8"/>
    <w:rsid w:val="00C82696"/>
    <w:rsid w:val="00C83001"/>
    <w:rsid w:val="00C837D0"/>
    <w:rsid w:val="00C8399C"/>
    <w:rsid w:val="00C83E84"/>
    <w:rsid w:val="00C841DD"/>
    <w:rsid w:val="00C844D0"/>
    <w:rsid w:val="00C85883"/>
    <w:rsid w:val="00C85B85"/>
    <w:rsid w:val="00C85C67"/>
    <w:rsid w:val="00C86466"/>
    <w:rsid w:val="00C86548"/>
    <w:rsid w:val="00C8668C"/>
    <w:rsid w:val="00C866DC"/>
    <w:rsid w:val="00C86AAE"/>
    <w:rsid w:val="00C87465"/>
    <w:rsid w:val="00C8759F"/>
    <w:rsid w:val="00C877A1"/>
    <w:rsid w:val="00C87CEC"/>
    <w:rsid w:val="00C9055C"/>
    <w:rsid w:val="00C9065A"/>
    <w:rsid w:val="00C90F5E"/>
    <w:rsid w:val="00C91CBF"/>
    <w:rsid w:val="00C92919"/>
    <w:rsid w:val="00C92CB3"/>
    <w:rsid w:val="00C934C9"/>
    <w:rsid w:val="00C93D37"/>
    <w:rsid w:val="00C948D2"/>
    <w:rsid w:val="00C9587E"/>
    <w:rsid w:val="00C95884"/>
    <w:rsid w:val="00C95DE7"/>
    <w:rsid w:val="00C966C7"/>
    <w:rsid w:val="00C96D27"/>
    <w:rsid w:val="00C9707A"/>
    <w:rsid w:val="00C9746D"/>
    <w:rsid w:val="00C97688"/>
    <w:rsid w:val="00C978DE"/>
    <w:rsid w:val="00CA0190"/>
    <w:rsid w:val="00CA0B70"/>
    <w:rsid w:val="00CA0C03"/>
    <w:rsid w:val="00CA0E5F"/>
    <w:rsid w:val="00CA180D"/>
    <w:rsid w:val="00CA265B"/>
    <w:rsid w:val="00CA2AA9"/>
    <w:rsid w:val="00CA3150"/>
    <w:rsid w:val="00CA35EB"/>
    <w:rsid w:val="00CA45FF"/>
    <w:rsid w:val="00CA595A"/>
    <w:rsid w:val="00CA5CA6"/>
    <w:rsid w:val="00CA5D58"/>
    <w:rsid w:val="00CA6489"/>
    <w:rsid w:val="00CA6691"/>
    <w:rsid w:val="00CA7822"/>
    <w:rsid w:val="00CA7841"/>
    <w:rsid w:val="00CA79E2"/>
    <w:rsid w:val="00CA7C0B"/>
    <w:rsid w:val="00CB0032"/>
    <w:rsid w:val="00CB1024"/>
    <w:rsid w:val="00CB2BDF"/>
    <w:rsid w:val="00CB2E59"/>
    <w:rsid w:val="00CB2EBC"/>
    <w:rsid w:val="00CB32AB"/>
    <w:rsid w:val="00CB6972"/>
    <w:rsid w:val="00CB6BC5"/>
    <w:rsid w:val="00CB7DF6"/>
    <w:rsid w:val="00CC0C97"/>
    <w:rsid w:val="00CC102E"/>
    <w:rsid w:val="00CC1396"/>
    <w:rsid w:val="00CC1436"/>
    <w:rsid w:val="00CC186C"/>
    <w:rsid w:val="00CC1F69"/>
    <w:rsid w:val="00CC224B"/>
    <w:rsid w:val="00CC27C3"/>
    <w:rsid w:val="00CC304B"/>
    <w:rsid w:val="00CC40F4"/>
    <w:rsid w:val="00CC41FE"/>
    <w:rsid w:val="00CC43E1"/>
    <w:rsid w:val="00CC44E1"/>
    <w:rsid w:val="00CC4522"/>
    <w:rsid w:val="00CC58A9"/>
    <w:rsid w:val="00CC6447"/>
    <w:rsid w:val="00CC71B9"/>
    <w:rsid w:val="00CC7838"/>
    <w:rsid w:val="00CC7DBF"/>
    <w:rsid w:val="00CD01EE"/>
    <w:rsid w:val="00CD064D"/>
    <w:rsid w:val="00CD1114"/>
    <w:rsid w:val="00CD1385"/>
    <w:rsid w:val="00CD199A"/>
    <w:rsid w:val="00CD3CFA"/>
    <w:rsid w:val="00CD4732"/>
    <w:rsid w:val="00CD4C7B"/>
    <w:rsid w:val="00CD69A0"/>
    <w:rsid w:val="00CD71D6"/>
    <w:rsid w:val="00CD79A4"/>
    <w:rsid w:val="00CD7EE7"/>
    <w:rsid w:val="00CE0E47"/>
    <w:rsid w:val="00CE1657"/>
    <w:rsid w:val="00CE193D"/>
    <w:rsid w:val="00CE28EF"/>
    <w:rsid w:val="00CE2E10"/>
    <w:rsid w:val="00CE3E7C"/>
    <w:rsid w:val="00CE593C"/>
    <w:rsid w:val="00CE5DE1"/>
    <w:rsid w:val="00CE6230"/>
    <w:rsid w:val="00CE64EE"/>
    <w:rsid w:val="00CE6D16"/>
    <w:rsid w:val="00CE7301"/>
    <w:rsid w:val="00CE778A"/>
    <w:rsid w:val="00CF036D"/>
    <w:rsid w:val="00CF04C2"/>
    <w:rsid w:val="00CF0676"/>
    <w:rsid w:val="00CF0F05"/>
    <w:rsid w:val="00CF23BC"/>
    <w:rsid w:val="00CF24F9"/>
    <w:rsid w:val="00CF25EB"/>
    <w:rsid w:val="00CF347E"/>
    <w:rsid w:val="00CF3CC0"/>
    <w:rsid w:val="00CF3DE6"/>
    <w:rsid w:val="00CF5269"/>
    <w:rsid w:val="00CF56F9"/>
    <w:rsid w:val="00CF6217"/>
    <w:rsid w:val="00CF62C1"/>
    <w:rsid w:val="00CF6D6B"/>
    <w:rsid w:val="00CF6F33"/>
    <w:rsid w:val="00D0005B"/>
    <w:rsid w:val="00D000AD"/>
    <w:rsid w:val="00D0071B"/>
    <w:rsid w:val="00D01360"/>
    <w:rsid w:val="00D02CB1"/>
    <w:rsid w:val="00D04279"/>
    <w:rsid w:val="00D04518"/>
    <w:rsid w:val="00D04D12"/>
    <w:rsid w:val="00D04E13"/>
    <w:rsid w:val="00D05188"/>
    <w:rsid w:val="00D05DF7"/>
    <w:rsid w:val="00D069FC"/>
    <w:rsid w:val="00D11999"/>
    <w:rsid w:val="00D122F8"/>
    <w:rsid w:val="00D1236B"/>
    <w:rsid w:val="00D12A08"/>
    <w:rsid w:val="00D1317E"/>
    <w:rsid w:val="00D1337D"/>
    <w:rsid w:val="00D1429E"/>
    <w:rsid w:val="00D14D7D"/>
    <w:rsid w:val="00D14E21"/>
    <w:rsid w:val="00D151B7"/>
    <w:rsid w:val="00D151F9"/>
    <w:rsid w:val="00D1544D"/>
    <w:rsid w:val="00D15659"/>
    <w:rsid w:val="00D1621E"/>
    <w:rsid w:val="00D17269"/>
    <w:rsid w:val="00D17CE6"/>
    <w:rsid w:val="00D20302"/>
    <w:rsid w:val="00D20560"/>
    <w:rsid w:val="00D20DB9"/>
    <w:rsid w:val="00D20F45"/>
    <w:rsid w:val="00D20FCA"/>
    <w:rsid w:val="00D21063"/>
    <w:rsid w:val="00D2158A"/>
    <w:rsid w:val="00D218D0"/>
    <w:rsid w:val="00D21DF1"/>
    <w:rsid w:val="00D21FAA"/>
    <w:rsid w:val="00D232AA"/>
    <w:rsid w:val="00D235B6"/>
    <w:rsid w:val="00D2382C"/>
    <w:rsid w:val="00D24275"/>
    <w:rsid w:val="00D25728"/>
    <w:rsid w:val="00D25B60"/>
    <w:rsid w:val="00D25B65"/>
    <w:rsid w:val="00D26904"/>
    <w:rsid w:val="00D26E8A"/>
    <w:rsid w:val="00D27602"/>
    <w:rsid w:val="00D27B28"/>
    <w:rsid w:val="00D27B66"/>
    <w:rsid w:val="00D3023C"/>
    <w:rsid w:val="00D3034C"/>
    <w:rsid w:val="00D3078E"/>
    <w:rsid w:val="00D30AE3"/>
    <w:rsid w:val="00D30D74"/>
    <w:rsid w:val="00D32392"/>
    <w:rsid w:val="00D3256F"/>
    <w:rsid w:val="00D32792"/>
    <w:rsid w:val="00D32795"/>
    <w:rsid w:val="00D32941"/>
    <w:rsid w:val="00D32D77"/>
    <w:rsid w:val="00D330FC"/>
    <w:rsid w:val="00D338AA"/>
    <w:rsid w:val="00D33C96"/>
    <w:rsid w:val="00D344F6"/>
    <w:rsid w:val="00D345FB"/>
    <w:rsid w:val="00D3460C"/>
    <w:rsid w:val="00D346C0"/>
    <w:rsid w:val="00D3527A"/>
    <w:rsid w:val="00D354DD"/>
    <w:rsid w:val="00D35A0D"/>
    <w:rsid w:val="00D35D6E"/>
    <w:rsid w:val="00D35E96"/>
    <w:rsid w:val="00D3691F"/>
    <w:rsid w:val="00D36D10"/>
    <w:rsid w:val="00D378C4"/>
    <w:rsid w:val="00D37924"/>
    <w:rsid w:val="00D37E32"/>
    <w:rsid w:val="00D40345"/>
    <w:rsid w:val="00D42102"/>
    <w:rsid w:val="00D43008"/>
    <w:rsid w:val="00D431FF"/>
    <w:rsid w:val="00D438C5"/>
    <w:rsid w:val="00D44105"/>
    <w:rsid w:val="00D44411"/>
    <w:rsid w:val="00D44B40"/>
    <w:rsid w:val="00D4623C"/>
    <w:rsid w:val="00D46596"/>
    <w:rsid w:val="00D46CD1"/>
    <w:rsid w:val="00D470E2"/>
    <w:rsid w:val="00D47320"/>
    <w:rsid w:val="00D47E39"/>
    <w:rsid w:val="00D503C2"/>
    <w:rsid w:val="00D50634"/>
    <w:rsid w:val="00D508AE"/>
    <w:rsid w:val="00D5173B"/>
    <w:rsid w:val="00D51BFC"/>
    <w:rsid w:val="00D527F3"/>
    <w:rsid w:val="00D52899"/>
    <w:rsid w:val="00D52CE0"/>
    <w:rsid w:val="00D52D17"/>
    <w:rsid w:val="00D5314B"/>
    <w:rsid w:val="00D532F9"/>
    <w:rsid w:val="00D533A3"/>
    <w:rsid w:val="00D53853"/>
    <w:rsid w:val="00D538F3"/>
    <w:rsid w:val="00D53ABA"/>
    <w:rsid w:val="00D53F16"/>
    <w:rsid w:val="00D53F1B"/>
    <w:rsid w:val="00D540AF"/>
    <w:rsid w:val="00D5492F"/>
    <w:rsid w:val="00D55033"/>
    <w:rsid w:val="00D551F1"/>
    <w:rsid w:val="00D5557E"/>
    <w:rsid w:val="00D55F06"/>
    <w:rsid w:val="00D565CD"/>
    <w:rsid w:val="00D5673A"/>
    <w:rsid w:val="00D568A5"/>
    <w:rsid w:val="00D577BF"/>
    <w:rsid w:val="00D57D49"/>
    <w:rsid w:val="00D60061"/>
    <w:rsid w:val="00D6018B"/>
    <w:rsid w:val="00D60387"/>
    <w:rsid w:val="00D613D9"/>
    <w:rsid w:val="00D614C4"/>
    <w:rsid w:val="00D61E99"/>
    <w:rsid w:val="00D6242A"/>
    <w:rsid w:val="00D62EF3"/>
    <w:rsid w:val="00D64006"/>
    <w:rsid w:val="00D6406B"/>
    <w:rsid w:val="00D64339"/>
    <w:rsid w:val="00D659C8"/>
    <w:rsid w:val="00D65A7D"/>
    <w:rsid w:val="00D6677B"/>
    <w:rsid w:val="00D667F5"/>
    <w:rsid w:val="00D66A85"/>
    <w:rsid w:val="00D67CD9"/>
    <w:rsid w:val="00D70EEA"/>
    <w:rsid w:val="00D71799"/>
    <w:rsid w:val="00D71CC0"/>
    <w:rsid w:val="00D71D70"/>
    <w:rsid w:val="00D72E85"/>
    <w:rsid w:val="00D72E99"/>
    <w:rsid w:val="00D73E73"/>
    <w:rsid w:val="00D74D52"/>
    <w:rsid w:val="00D75141"/>
    <w:rsid w:val="00D75792"/>
    <w:rsid w:val="00D761DF"/>
    <w:rsid w:val="00D767B0"/>
    <w:rsid w:val="00D77236"/>
    <w:rsid w:val="00D772A5"/>
    <w:rsid w:val="00D80092"/>
    <w:rsid w:val="00D80AB4"/>
    <w:rsid w:val="00D811E0"/>
    <w:rsid w:val="00D81C06"/>
    <w:rsid w:val="00D829D3"/>
    <w:rsid w:val="00D82A8C"/>
    <w:rsid w:val="00D8327C"/>
    <w:rsid w:val="00D83314"/>
    <w:rsid w:val="00D83CFD"/>
    <w:rsid w:val="00D841A2"/>
    <w:rsid w:val="00D843F2"/>
    <w:rsid w:val="00D84D33"/>
    <w:rsid w:val="00D864F4"/>
    <w:rsid w:val="00D877DD"/>
    <w:rsid w:val="00D87CFD"/>
    <w:rsid w:val="00D900BE"/>
    <w:rsid w:val="00D9050C"/>
    <w:rsid w:val="00D91A37"/>
    <w:rsid w:val="00D92001"/>
    <w:rsid w:val="00D92ADE"/>
    <w:rsid w:val="00D93497"/>
    <w:rsid w:val="00D937C9"/>
    <w:rsid w:val="00D93AFA"/>
    <w:rsid w:val="00D93B0F"/>
    <w:rsid w:val="00D9424D"/>
    <w:rsid w:val="00D94263"/>
    <w:rsid w:val="00D949B6"/>
    <w:rsid w:val="00D956C6"/>
    <w:rsid w:val="00D967C9"/>
    <w:rsid w:val="00D96A6D"/>
    <w:rsid w:val="00D96B76"/>
    <w:rsid w:val="00D9732E"/>
    <w:rsid w:val="00D97539"/>
    <w:rsid w:val="00D977BC"/>
    <w:rsid w:val="00D97825"/>
    <w:rsid w:val="00D97BE7"/>
    <w:rsid w:val="00D97C3F"/>
    <w:rsid w:val="00D97ED4"/>
    <w:rsid w:val="00D97F7E"/>
    <w:rsid w:val="00DA0D5F"/>
    <w:rsid w:val="00DA12AE"/>
    <w:rsid w:val="00DA22B0"/>
    <w:rsid w:val="00DA249B"/>
    <w:rsid w:val="00DA25FD"/>
    <w:rsid w:val="00DA3200"/>
    <w:rsid w:val="00DA3371"/>
    <w:rsid w:val="00DA33EF"/>
    <w:rsid w:val="00DA36A6"/>
    <w:rsid w:val="00DA415E"/>
    <w:rsid w:val="00DA4751"/>
    <w:rsid w:val="00DA4931"/>
    <w:rsid w:val="00DA51A6"/>
    <w:rsid w:val="00DA54A6"/>
    <w:rsid w:val="00DA55E0"/>
    <w:rsid w:val="00DA67F1"/>
    <w:rsid w:val="00DA6803"/>
    <w:rsid w:val="00DA6EA3"/>
    <w:rsid w:val="00DA76D7"/>
    <w:rsid w:val="00DA7963"/>
    <w:rsid w:val="00DB111E"/>
    <w:rsid w:val="00DB3650"/>
    <w:rsid w:val="00DB394D"/>
    <w:rsid w:val="00DB3C83"/>
    <w:rsid w:val="00DB4A2C"/>
    <w:rsid w:val="00DB4D74"/>
    <w:rsid w:val="00DB4F2C"/>
    <w:rsid w:val="00DB52E9"/>
    <w:rsid w:val="00DB56E2"/>
    <w:rsid w:val="00DB5F1C"/>
    <w:rsid w:val="00DB611F"/>
    <w:rsid w:val="00DB61E4"/>
    <w:rsid w:val="00DB6B0B"/>
    <w:rsid w:val="00DB7998"/>
    <w:rsid w:val="00DB7EE0"/>
    <w:rsid w:val="00DC0BBB"/>
    <w:rsid w:val="00DC0D3A"/>
    <w:rsid w:val="00DC1111"/>
    <w:rsid w:val="00DC11A4"/>
    <w:rsid w:val="00DC145C"/>
    <w:rsid w:val="00DC162B"/>
    <w:rsid w:val="00DC19B2"/>
    <w:rsid w:val="00DC1A07"/>
    <w:rsid w:val="00DC1ED0"/>
    <w:rsid w:val="00DC31FB"/>
    <w:rsid w:val="00DC3369"/>
    <w:rsid w:val="00DC4854"/>
    <w:rsid w:val="00DC4A31"/>
    <w:rsid w:val="00DC4FE5"/>
    <w:rsid w:val="00DC5685"/>
    <w:rsid w:val="00DC63DB"/>
    <w:rsid w:val="00DC68C4"/>
    <w:rsid w:val="00DC6924"/>
    <w:rsid w:val="00DC6BE0"/>
    <w:rsid w:val="00DC70BB"/>
    <w:rsid w:val="00DD027D"/>
    <w:rsid w:val="00DD1290"/>
    <w:rsid w:val="00DD156E"/>
    <w:rsid w:val="00DD193B"/>
    <w:rsid w:val="00DD25D8"/>
    <w:rsid w:val="00DD2CC5"/>
    <w:rsid w:val="00DD2D90"/>
    <w:rsid w:val="00DD300D"/>
    <w:rsid w:val="00DD3CAA"/>
    <w:rsid w:val="00DD3EDB"/>
    <w:rsid w:val="00DD4005"/>
    <w:rsid w:val="00DD41D9"/>
    <w:rsid w:val="00DD4895"/>
    <w:rsid w:val="00DD4A4B"/>
    <w:rsid w:val="00DD4B56"/>
    <w:rsid w:val="00DD5780"/>
    <w:rsid w:val="00DD5998"/>
    <w:rsid w:val="00DD59F0"/>
    <w:rsid w:val="00DD5E68"/>
    <w:rsid w:val="00DD63C8"/>
    <w:rsid w:val="00DD6A33"/>
    <w:rsid w:val="00DD7093"/>
    <w:rsid w:val="00DD7705"/>
    <w:rsid w:val="00DD798C"/>
    <w:rsid w:val="00DD7DBF"/>
    <w:rsid w:val="00DE0641"/>
    <w:rsid w:val="00DE0666"/>
    <w:rsid w:val="00DE0BC4"/>
    <w:rsid w:val="00DE141A"/>
    <w:rsid w:val="00DE18C4"/>
    <w:rsid w:val="00DE1B81"/>
    <w:rsid w:val="00DE1F7A"/>
    <w:rsid w:val="00DE25FD"/>
    <w:rsid w:val="00DE2830"/>
    <w:rsid w:val="00DE2FC9"/>
    <w:rsid w:val="00DE34EA"/>
    <w:rsid w:val="00DE4DA7"/>
    <w:rsid w:val="00DE50C1"/>
    <w:rsid w:val="00DE5CB3"/>
    <w:rsid w:val="00DE666E"/>
    <w:rsid w:val="00DE79AA"/>
    <w:rsid w:val="00DF0A73"/>
    <w:rsid w:val="00DF0D5D"/>
    <w:rsid w:val="00DF1064"/>
    <w:rsid w:val="00DF11B9"/>
    <w:rsid w:val="00DF1334"/>
    <w:rsid w:val="00DF18B1"/>
    <w:rsid w:val="00DF1CB3"/>
    <w:rsid w:val="00DF22A1"/>
    <w:rsid w:val="00DF2494"/>
    <w:rsid w:val="00DF2AC9"/>
    <w:rsid w:val="00DF3096"/>
    <w:rsid w:val="00DF4AB2"/>
    <w:rsid w:val="00DF4B9D"/>
    <w:rsid w:val="00DF51E6"/>
    <w:rsid w:val="00DF532B"/>
    <w:rsid w:val="00DF55C2"/>
    <w:rsid w:val="00DF5606"/>
    <w:rsid w:val="00DF5D88"/>
    <w:rsid w:val="00DF6A96"/>
    <w:rsid w:val="00DF6C06"/>
    <w:rsid w:val="00DF6CBA"/>
    <w:rsid w:val="00DF6F2D"/>
    <w:rsid w:val="00DF6F57"/>
    <w:rsid w:val="00DF6F5B"/>
    <w:rsid w:val="00DF7371"/>
    <w:rsid w:val="00DF7756"/>
    <w:rsid w:val="00E000D0"/>
    <w:rsid w:val="00E0072B"/>
    <w:rsid w:val="00E00C53"/>
    <w:rsid w:val="00E0138A"/>
    <w:rsid w:val="00E0229A"/>
    <w:rsid w:val="00E02875"/>
    <w:rsid w:val="00E02E0F"/>
    <w:rsid w:val="00E03311"/>
    <w:rsid w:val="00E03B10"/>
    <w:rsid w:val="00E04E2F"/>
    <w:rsid w:val="00E0528B"/>
    <w:rsid w:val="00E062C2"/>
    <w:rsid w:val="00E068E0"/>
    <w:rsid w:val="00E06A58"/>
    <w:rsid w:val="00E06CB0"/>
    <w:rsid w:val="00E07362"/>
    <w:rsid w:val="00E07EBF"/>
    <w:rsid w:val="00E10A58"/>
    <w:rsid w:val="00E1117D"/>
    <w:rsid w:val="00E1133C"/>
    <w:rsid w:val="00E1134A"/>
    <w:rsid w:val="00E117AE"/>
    <w:rsid w:val="00E11E00"/>
    <w:rsid w:val="00E11E16"/>
    <w:rsid w:val="00E11F86"/>
    <w:rsid w:val="00E124D9"/>
    <w:rsid w:val="00E12E45"/>
    <w:rsid w:val="00E132A0"/>
    <w:rsid w:val="00E13A58"/>
    <w:rsid w:val="00E13C75"/>
    <w:rsid w:val="00E142ED"/>
    <w:rsid w:val="00E1446A"/>
    <w:rsid w:val="00E15200"/>
    <w:rsid w:val="00E152D5"/>
    <w:rsid w:val="00E166F6"/>
    <w:rsid w:val="00E16808"/>
    <w:rsid w:val="00E17D90"/>
    <w:rsid w:val="00E17E71"/>
    <w:rsid w:val="00E209B7"/>
    <w:rsid w:val="00E20A69"/>
    <w:rsid w:val="00E21172"/>
    <w:rsid w:val="00E21690"/>
    <w:rsid w:val="00E2254E"/>
    <w:rsid w:val="00E22E82"/>
    <w:rsid w:val="00E2391A"/>
    <w:rsid w:val="00E23AD4"/>
    <w:rsid w:val="00E23B4A"/>
    <w:rsid w:val="00E2421D"/>
    <w:rsid w:val="00E24763"/>
    <w:rsid w:val="00E24A94"/>
    <w:rsid w:val="00E25841"/>
    <w:rsid w:val="00E277E8"/>
    <w:rsid w:val="00E2791B"/>
    <w:rsid w:val="00E30065"/>
    <w:rsid w:val="00E30122"/>
    <w:rsid w:val="00E3217F"/>
    <w:rsid w:val="00E324ED"/>
    <w:rsid w:val="00E32EF9"/>
    <w:rsid w:val="00E33566"/>
    <w:rsid w:val="00E33D7E"/>
    <w:rsid w:val="00E34B18"/>
    <w:rsid w:val="00E35410"/>
    <w:rsid w:val="00E35ABB"/>
    <w:rsid w:val="00E36EA7"/>
    <w:rsid w:val="00E36F8B"/>
    <w:rsid w:val="00E371D0"/>
    <w:rsid w:val="00E402AA"/>
    <w:rsid w:val="00E404EC"/>
    <w:rsid w:val="00E40588"/>
    <w:rsid w:val="00E40D81"/>
    <w:rsid w:val="00E414DC"/>
    <w:rsid w:val="00E41542"/>
    <w:rsid w:val="00E42390"/>
    <w:rsid w:val="00E42BDE"/>
    <w:rsid w:val="00E42CB6"/>
    <w:rsid w:val="00E433B2"/>
    <w:rsid w:val="00E444F9"/>
    <w:rsid w:val="00E447A0"/>
    <w:rsid w:val="00E448A8"/>
    <w:rsid w:val="00E45E83"/>
    <w:rsid w:val="00E46E6F"/>
    <w:rsid w:val="00E47F54"/>
    <w:rsid w:val="00E503B4"/>
    <w:rsid w:val="00E5092E"/>
    <w:rsid w:val="00E50E5C"/>
    <w:rsid w:val="00E50EB2"/>
    <w:rsid w:val="00E524F8"/>
    <w:rsid w:val="00E5324F"/>
    <w:rsid w:val="00E53B68"/>
    <w:rsid w:val="00E53C10"/>
    <w:rsid w:val="00E54B4D"/>
    <w:rsid w:val="00E54E82"/>
    <w:rsid w:val="00E5551D"/>
    <w:rsid w:val="00E56F37"/>
    <w:rsid w:val="00E57B9E"/>
    <w:rsid w:val="00E57C81"/>
    <w:rsid w:val="00E6015F"/>
    <w:rsid w:val="00E60252"/>
    <w:rsid w:val="00E61B9D"/>
    <w:rsid w:val="00E6283F"/>
    <w:rsid w:val="00E634B1"/>
    <w:rsid w:val="00E638CC"/>
    <w:rsid w:val="00E63A05"/>
    <w:rsid w:val="00E65081"/>
    <w:rsid w:val="00E65209"/>
    <w:rsid w:val="00E6520E"/>
    <w:rsid w:val="00E65791"/>
    <w:rsid w:val="00E65B7A"/>
    <w:rsid w:val="00E66473"/>
    <w:rsid w:val="00E66497"/>
    <w:rsid w:val="00E66BC7"/>
    <w:rsid w:val="00E67A57"/>
    <w:rsid w:val="00E67BB6"/>
    <w:rsid w:val="00E67C6B"/>
    <w:rsid w:val="00E705D7"/>
    <w:rsid w:val="00E719EC"/>
    <w:rsid w:val="00E71AD6"/>
    <w:rsid w:val="00E71FE9"/>
    <w:rsid w:val="00E72101"/>
    <w:rsid w:val="00E72584"/>
    <w:rsid w:val="00E72BD9"/>
    <w:rsid w:val="00E72EE9"/>
    <w:rsid w:val="00E734F6"/>
    <w:rsid w:val="00E737A1"/>
    <w:rsid w:val="00E73826"/>
    <w:rsid w:val="00E73BAF"/>
    <w:rsid w:val="00E7426F"/>
    <w:rsid w:val="00E74CBD"/>
    <w:rsid w:val="00E751BF"/>
    <w:rsid w:val="00E75C5E"/>
    <w:rsid w:val="00E75ED3"/>
    <w:rsid w:val="00E76186"/>
    <w:rsid w:val="00E764FE"/>
    <w:rsid w:val="00E770FA"/>
    <w:rsid w:val="00E8002A"/>
    <w:rsid w:val="00E80081"/>
    <w:rsid w:val="00E80A59"/>
    <w:rsid w:val="00E811D3"/>
    <w:rsid w:val="00E81530"/>
    <w:rsid w:val="00E8235A"/>
    <w:rsid w:val="00E83151"/>
    <w:rsid w:val="00E83681"/>
    <w:rsid w:val="00E83EF6"/>
    <w:rsid w:val="00E840E8"/>
    <w:rsid w:val="00E843EB"/>
    <w:rsid w:val="00E84402"/>
    <w:rsid w:val="00E84D11"/>
    <w:rsid w:val="00E8501E"/>
    <w:rsid w:val="00E8577C"/>
    <w:rsid w:val="00E864B3"/>
    <w:rsid w:val="00E86925"/>
    <w:rsid w:val="00E86C42"/>
    <w:rsid w:val="00E90B71"/>
    <w:rsid w:val="00E90BD5"/>
    <w:rsid w:val="00E917C9"/>
    <w:rsid w:val="00E91A4D"/>
    <w:rsid w:val="00E91CFD"/>
    <w:rsid w:val="00E92248"/>
    <w:rsid w:val="00E92500"/>
    <w:rsid w:val="00E92727"/>
    <w:rsid w:val="00E9292A"/>
    <w:rsid w:val="00E92939"/>
    <w:rsid w:val="00E92987"/>
    <w:rsid w:val="00E92C64"/>
    <w:rsid w:val="00E92D2A"/>
    <w:rsid w:val="00E92D3F"/>
    <w:rsid w:val="00E92DB5"/>
    <w:rsid w:val="00E93161"/>
    <w:rsid w:val="00E93362"/>
    <w:rsid w:val="00E933EE"/>
    <w:rsid w:val="00E93E93"/>
    <w:rsid w:val="00E946C3"/>
    <w:rsid w:val="00E94C7F"/>
    <w:rsid w:val="00E94DF7"/>
    <w:rsid w:val="00E9589D"/>
    <w:rsid w:val="00E95CD9"/>
    <w:rsid w:val="00E9605F"/>
    <w:rsid w:val="00E9617F"/>
    <w:rsid w:val="00E9648A"/>
    <w:rsid w:val="00E965E6"/>
    <w:rsid w:val="00E96A4A"/>
    <w:rsid w:val="00E9764A"/>
    <w:rsid w:val="00E97A9E"/>
    <w:rsid w:val="00E97C60"/>
    <w:rsid w:val="00E97F0D"/>
    <w:rsid w:val="00EA0E4C"/>
    <w:rsid w:val="00EA1AD8"/>
    <w:rsid w:val="00EA2118"/>
    <w:rsid w:val="00EA2686"/>
    <w:rsid w:val="00EA2C65"/>
    <w:rsid w:val="00EA3631"/>
    <w:rsid w:val="00EA40E4"/>
    <w:rsid w:val="00EA4A72"/>
    <w:rsid w:val="00EA4EDB"/>
    <w:rsid w:val="00EA5C05"/>
    <w:rsid w:val="00EA77D5"/>
    <w:rsid w:val="00EB08E9"/>
    <w:rsid w:val="00EB0C10"/>
    <w:rsid w:val="00EB0C54"/>
    <w:rsid w:val="00EB0D9F"/>
    <w:rsid w:val="00EB1047"/>
    <w:rsid w:val="00EB1184"/>
    <w:rsid w:val="00EB19CE"/>
    <w:rsid w:val="00EB20F9"/>
    <w:rsid w:val="00EB22D0"/>
    <w:rsid w:val="00EB2CA4"/>
    <w:rsid w:val="00EB310A"/>
    <w:rsid w:val="00EB3FF6"/>
    <w:rsid w:val="00EB404A"/>
    <w:rsid w:val="00EB40E8"/>
    <w:rsid w:val="00EB433E"/>
    <w:rsid w:val="00EB44EA"/>
    <w:rsid w:val="00EB520A"/>
    <w:rsid w:val="00EB5DA4"/>
    <w:rsid w:val="00EB603D"/>
    <w:rsid w:val="00EB63A9"/>
    <w:rsid w:val="00EB6ECB"/>
    <w:rsid w:val="00EB72E3"/>
    <w:rsid w:val="00EB7E61"/>
    <w:rsid w:val="00EC0BCB"/>
    <w:rsid w:val="00EC1305"/>
    <w:rsid w:val="00EC142B"/>
    <w:rsid w:val="00EC1DB2"/>
    <w:rsid w:val="00EC1DC4"/>
    <w:rsid w:val="00EC216E"/>
    <w:rsid w:val="00EC2A22"/>
    <w:rsid w:val="00EC32B4"/>
    <w:rsid w:val="00EC369C"/>
    <w:rsid w:val="00EC3EE3"/>
    <w:rsid w:val="00EC4038"/>
    <w:rsid w:val="00EC431E"/>
    <w:rsid w:val="00EC46AF"/>
    <w:rsid w:val="00EC49A2"/>
    <w:rsid w:val="00EC5CEF"/>
    <w:rsid w:val="00EC5FB6"/>
    <w:rsid w:val="00EC6277"/>
    <w:rsid w:val="00EC6FEE"/>
    <w:rsid w:val="00EC7463"/>
    <w:rsid w:val="00ED0366"/>
    <w:rsid w:val="00ED03CC"/>
    <w:rsid w:val="00ED0512"/>
    <w:rsid w:val="00ED0767"/>
    <w:rsid w:val="00ED0B53"/>
    <w:rsid w:val="00ED103E"/>
    <w:rsid w:val="00ED1849"/>
    <w:rsid w:val="00ED1D00"/>
    <w:rsid w:val="00ED271D"/>
    <w:rsid w:val="00ED297F"/>
    <w:rsid w:val="00ED3B42"/>
    <w:rsid w:val="00ED4EB9"/>
    <w:rsid w:val="00ED5699"/>
    <w:rsid w:val="00ED6871"/>
    <w:rsid w:val="00ED72F4"/>
    <w:rsid w:val="00ED77C0"/>
    <w:rsid w:val="00ED7D2E"/>
    <w:rsid w:val="00EE0783"/>
    <w:rsid w:val="00EE1011"/>
    <w:rsid w:val="00EE13E1"/>
    <w:rsid w:val="00EE14C9"/>
    <w:rsid w:val="00EE1828"/>
    <w:rsid w:val="00EE1905"/>
    <w:rsid w:val="00EE1AED"/>
    <w:rsid w:val="00EE227F"/>
    <w:rsid w:val="00EE2BF7"/>
    <w:rsid w:val="00EE2D04"/>
    <w:rsid w:val="00EE2E96"/>
    <w:rsid w:val="00EE5048"/>
    <w:rsid w:val="00EE5D54"/>
    <w:rsid w:val="00EE6C60"/>
    <w:rsid w:val="00EE70E1"/>
    <w:rsid w:val="00EF0024"/>
    <w:rsid w:val="00EF00C1"/>
    <w:rsid w:val="00EF0DD4"/>
    <w:rsid w:val="00EF0E58"/>
    <w:rsid w:val="00EF131D"/>
    <w:rsid w:val="00EF151A"/>
    <w:rsid w:val="00EF1965"/>
    <w:rsid w:val="00EF25BA"/>
    <w:rsid w:val="00EF2A33"/>
    <w:rsid w:val="00EF2F83"/>
    <w:rsid w:val="00EF3A09"/>
    <w:rsid w:val="00EF4387"/>
    <w:rsid w:val="00EF4444"/>
    <w:rsid w:val="00EF4E2D"/>
    <w:rsid w:val="00EF53D8"/>
    <w:rsid w:val="00EF5B92"/>
    <w:rsid w:val="00EF6436"/>
    <w:rsid w:val="00EF6683"/>
    <w:rsid w:val="00F001E2"/>
    <w:rsid w:val="00F00765"/>
    <w:rsid w:val="00F0124F"/>
    <w:rsid w:val="00F012E2"/>
    <w:rsid w:val="00F01BA8"/>
    <w:rsid w:val="00F029CB"/>
    <w:rsid w:val="00F02CD3"/>
    <w:rsid w:val="00F02EC3"/>
    <w:rsid w:val="00F03A7E"/>
    <w:rsid w:val="00F0540B"/>
    <w:rsid w:val="00F05D4E"/>
    <w:rsid w:val="00F07B1E"/>
    <w:rsid w:val="00F10439"/>
    <w:rsid w:val="00F10A37"/>
    <w:rsid w:val="00F10F40"/>
    <w:rsid w:val="00F111F7"/>
    <w:rsid w:val="00F11311"/>
    <w:rsid w:val="00F11860"/>
    <w:rsid w:val="00F12645"/>
    <w:rsid w:val="00F12648"/>
    <w:rsid w:val="00F1291A"/>
    <w:rsid w:val="00F12BD1"/>
    <w:rsid w:val="00F12E35"/>
    <w:rsid w:val="00F13022"/>
    <w:rsid w:val="00F13349"/>
    <w:rsid w:val="00F14224"/>
    <w:rsid w:val="00F14B53"/>
    <w:rsid w:val="00F15FFB"/>
    <w:rsid w:val="00F1658E"/>
    <w:rsid w:val="00F169E1"/>
    <w:rsid w:val="00F16D7A"/>
    <w:rsid w:val="00F16E97"/>
    <w:rsid w:val="00F1726E"/>
    <w:rsid w:val="00F2166D"/>
    <w:rsid w:val="00F21812"/>
    <w:rsid w:val="00F21B6F"/>
    <w:rsid w:val="00F21B7C"/>
    <w:rsid w:val="00F228A4"/>
    <w:rsid w:val="00F22B56"/>
    <w:rsid w:val="00F22E29"/>
    <w:rsid w:val="00F23A93"/>
    <w:rsid w:val="00F23FA3"/>
    <w:rsid w:val="00F242A1"/>
    <w:rsid w:val="00F242B6"/>
    <w:rsid w:val="00F24514"/>
    <w:rsid w:val="00F24554"/>
    <w:rsid w:val="00F247DE"/>
    <w:rsid w:val="00F24C8C"/>
    <w:rsid w:val="00F2551A"/>
    <w:rsid w:val="00F255A7"/>
    <w:rsid w:val="00F2573C"/>
    <w:rsid w:val="00F2628F"/>
    <w:rsid w:val="00F273BD"/>
    <w:rsid w:val="00F273FB"/>
    <w:rsid w:val="00F2798F"/>
    <w:rsid w:val="00F30048"/>
    <w:rsid w:val="00F308B2"/>
    <w:rsid w:val="00F310B4"/>
    <w:rsid w:val="00F31CCD"/>
    <w:rsid w:val="00F32174"/>
    <w:rsid w:val="00F3220A"/>
    <w:rsid w:val="00F32D7F"/>
    <w:rsid w:val="00F3341D"/>
    <w:rsid w:val="00F33D9E"/>
    <w:rsid w:val="00F34AFF"/>
    <w:rsid w:val="00F351EE"/>
    <w:rsid w:val="00F35A7A"/>
    <w:rsid w:val="00F370F7"/>
    <w:rsid w:val="00F37F43"/>
    <w:rsid w:val="00F40093"/>
    <w:rsid w:val="00F40E55"/>
    <w:rsid w:val="00F40F5D"/>
    <w:rsid w:val="00F41338"/>
    <w:rsid w:val="00F4179A"/>
    <w:rsid w:val="00F41F31"/>
    <w:rsid w:val="00F41F94"/>
    <w:rsid w:val="00F42694"/>
    <w:rsid w:val="00F42C2B"/>
    <w:rsid w:val="00F4363A"/>
    <w:rsid w:val="00F43CBB"/>
    <w:rsid w:val="00F448FE"/>
    <w:rsid w:val="00F44B12"/>
    <w:rsid w:val="00F44D9D"/>
    <w:rsid w:val="00F44F6E"/>
    <w:rsid w:val="00F45219"/>
    <w:rsid w:val="00F45254"/>
    <w:rsid w:val="00F452DB"/>
    <w:rsid w:val="00F453BA"/>
    <w:rsid w:val="00F45455"/>
    <w:rsid w:val="00F45E0D"/>
    <w:rsid w:val="00F467E4"/>
    <w:rsid w:val="00F4700C"/>
    <w:rsid w:val="00F47419"/>
    <w:rsid w:val="00F47B7F"/>
    <w:rsid w:val="00F47B96"/>
    <w:rsid w:val="00F47D79"/>
    <w:rsid w:val="00F47E98"/>
    <w:rsid w:val="00F50398"/>
    <w:rsid w:val="00F5066A"/>
    <w:rsid w:val="00F50E8B"/>
    <w:rsid w:val="00F524E3"/>
    <w:rsid w:val="00F529F7"/>
    <w:rsid w:val="00F52AAE"/>
    <w:rsid w:val="00F53218"/>
    <w:rsid w:val="00F5435B"/>
    <w:rsid w:val="00F5549D"/>
    <w:rsid w:val="00F5557C"/>
    <w:rsid w:val="00F56646"/>
    <w:rsid w:val="00F60B44"/>
    <w:rsid w:val="00F60BB6"/>
    <w:rsid w:val="00F60D25"/>
    <w:rsid w:val="00F610E7"/>
    <w:rsid w:val="00F61536"/>
    <w:rsid w:val="00F626B1"/>
    <w:rsid w:val="00F62778"/>
    <w:rsid w:val="00F630BD"/>
    <w:rsid w:val="00F63676"/>
    <w:rsid w:val="00F64BEE"/>
    <w:rsid w:val="00F64D08"/>
    <w:rsid w:val="00F64E30"/>
    <w:rsid w:val="00F653B5"/>
    <w:rsid w:val="00F65A61"/>
    <w:rsid w:val="00F66469"/>
    <w:rsid w:val="00F667E3"/>
    <w:rsid w:val="00F669FF"/>
    <w:rsid w:val="00F67081"/>
    <w:rsid w:val="00F6789C"/>
    <w:rsid w:val="00F7007F"/>
    <w:rsid w:val="00F703D4"/>
    <w:rsid w:val="00F70C2A"/>
    <w:rsid w:val="00F70E1E"/>
    <w:rsid w:val="00F72AA9"/>
    <w:rsid w:val="00F73338"/>
    <w:rsid w:val="00F73B36"/>
    <w:rsid w:val="00F7402E"/>
    <w:rsid w:val="00F74C6D"/>
    <w:rsid w:val="00F76997"/>
    <w:rsid w:val="00F76D8A"/>
    <w:rsid w:val="00F76EF0"/>
    <w:rsid w:val="00F7700B"/>
    <w:rsid w:val="00F77230"/>
    <w:rsid w:val="00F77860"/>
    <w:rsid w:val="00F80015"/>
    <w:rsid w:val="00F8018D"/>
    <w:rsid w:val="00F8104A"/>
    <w:rsid w:val="00F811E3"/>
    <w:rsid w:val="00F8188F"/>
    <w:rsid w:val="00F81CF4"/>
    <w:rsid w:val="00F81DE5"/>
    <w:rsid w:val="00F823F9"/>
    <w:rsid w:val="00F84454"/>
    <w:rsid w:val="00F84C6D"/>
    <w:rsid w:val="00F85174"/>
    <w:rsid w:val="00F8572F"/>
    <w:rsid w:val="00F8661F"/>
    <w:rsid w:val="00F867FA"/>
    <w:rsid w:val="00F878FA"/>
    <w:rsid w:val="00F9048C"/>
    <w:rsid w:val="00F909BC"/>
    <w:rsid w:val="00F9121E"/>
    <w:rsid w:val="00F91401"/>
    <w:rsid w:val="00F91515"/>
    <w:rsid w:val="00F9166B"/>
    <w:rsid w:val="00F91A76"/>
    <w:rsid w:val="00F91AEE"/>
    <w:rsid w:val="00F91F93"/>
    <w:rsid w:val="00F92585"/>
    <w:rsid w:val="00F9264B"/>
    <w:rsid w:val="00F92C5B"/>
    <w:rsid w:val="00F92EC2"/>
    <w:rsid w:val="00F940BE"/>
    <w:rsid w:val="00F9426A"/>
    <w:rsid w:val="00F943DB"/>
    <w:rsid w:val="00F94D6E"/>
    <w:rsid w:val="00F95969"/>
    <w:rsid w:val="00F95EC5"/>
    <w:rsid w:val="00F97B9E"/>
    <w:rsid w:val="00FA0E17"/>
    <w:rsid w:val="00FA139F"/>
    <w:rsid w:val="00FA2F06"/>
    <w:rsid w:val="00FA2F6F"/>
    <w:rsid w:val="00FA3942"/>
    <w:rsid w:val="00FA4A3D"/>
    <w:rsid w:val="00FA4C50"/>
    <w:rsid w:val="00FA54D3"/>
    <w:rsid w:val="00FA5702"/>
    <w:rsid w:val="00FA5A03"/>
    <w:rsid w:val="00FA699A"/>
    <w:rsid w:val="00FA69FB"/>
    <w:rsid w:val="00FA72CE"/>
    <w:rsid w:val="00FA76BA"/>
    <w:rsid w:val="00FA7CF8"/>
    <w:rsid w:val="00FB0C76"/>
    <w:rsid w:val="00FB0CB0"/>
    <w:rsid w:val="00FB0E9F"/>
    <w:rsid w:val="00FB10E0"/>
    <w:rsid w:val="00FB17BE"/>
    <w:rsid w:val="00FB1ACA"/>
    <w:rsid w:val="00FB1F16"/>
    <w:rsid w:val="00FB2744"/>
    <w:rsid w:val="00FB3BE1"/>
    <w:rsid w:val="00FB4351"/>
    <w:rsid w:val="00FB46E9"/>
    <w:rsid w:val="00FB4D30"/>
    <w:rsid w:val="00FB4EA8"/>
    <w:rsid w:val="00FB6AC5"/>
    <w:rsid w:val="00FB6EBE"/>
    <w:rsid w:val="00FB7094"/>
    <w:rsid w:val="00FB7314"/>
    <w:rsid w:val="00FB78A4"/>
    <w:rsid w:val="00FC0327"/>
    <w:rsid w:val="00FC0C7C"/>
    <w:rsid w:val="00FC1218"/>
    <w:rsid w:val="00FC15BF"/>
    <w:rsid w:val="00FC1778"/>
    <w:rsid w:val="00FC1963"/>
    <w:rsid w:val="00FC2496"/>
    <w:rsid w:val="00FC343F"/>
    <w:rsid w:val="00FC3642"/>
    <w:rsid w:val="00FC3B57"/>
    <w:rsid w:val="00FC3DC3"/>
    <w:rsid w:val="00FC48F3"/>
    <w:rsid w:val="00FC4C84"/>
    <w:rsid w:val="00FC4CCE"/>
    <w:rsid w:val="00FC4FA7"/>
    <w:rsid w:val="00FC5376"/>
    <w:rsid w:val="00FC5666"/>
    <w:rsid w:val="00FC59FA"/>
    <w:rsid w:val="00FC5B64"/>
    <w:rsid w:val="00FC5DB4"/>
    <w:rsid w:val="00FC6177"/>
    <w:rsid w:val="00FC64D5"/>
    <w:rsid w:val="00FC6755"/>
    <w:rsid w:val="00FC6815"/>
    <w:rsid w:val="00FC6E65"/>
    <w:rsid w:val="00FC70BB"/>
    <w:rsid w:val="00FC72A6"/>
    <w:rsid w:val="00FC74F3"/>
    <w:rsid w:val="00FC77A7"/>
    <w:rsid w:val="00FD00E2"/>
    <w:rsid w:val="00FD0601"/>
    <w:rsid w:val="00FD10BE"/>
    <w:rsid w:val="00FD19E1"/>
    <w:rsid w:val="00FD21D4"/>
    <w:rsid w:val="00FD22D1"/>
    <w:rsid w:val="00FD2940"/>
    <w:rsid w:val="00FD3986"/>
    <w:rsid w:val="00FD3B39"/>
    <w:rsid w:val="00FD3CE7"/>
    <w:rsid w:val="00FD4B5E"/>
    <w:rsid w:val="00FD4E25"/>
    <w:rsid w:val="00FD4E51"/>
    <w:rsid w:val="00FD5784"/>
    <w:rsid w:val="00FD5E5E"/>
    <w:rsid w:val="00FD71B8"/>
    <w:rsid w:val="00FD79C9"/>
    <w:rsid w:val="00FE0CE5"/>
    <w:rsid w:val="00FE113A"/>
    <w:rsid w:val="00FE127C"/>
    <w:rsid w:val="00FE13E0"/>
    <w:rsid w:val="00FE1B3D"/>
    <w:rsid w:val="00FE1D62"/>
    <w:rsid w:val="00FE1DF0"/>
    <w:rsid w:val="00FE2812"/>
    <w:rsid w:val="00FE3AF4"/>
    <w:rsid w:val="00FE3DEB"/>
    <w:rsid w:val="00FE3FCA"/>
    <w:rsid w:val="00FE4C71"/>
    <w:rsid w:val="00FE567E"/>
    <w:rsid w:val="00FE58C6"/>
    <w:rsid w:val="00FE5BC3"/>
    <w:rsid w:val="00FE7B85"/>
    <w:rsid w:val="00FE7F4B"/>
    <w:rsid w:val="00FF20AD"/>
    <w:rsid w:val="00FF2330"/>
    <w:rsid w:val="00FF2568"/>
    <w:rsid w:val="00FF25DD"/>
    <w:rsid w:val="00FF2E3E"/>
    <w:rsid w:val="00FF3477"/>
    <w:rsid w:val="00FF383D"/>
    <w:rsid w:val="00FF3F83"/>
    <w:rsid w:val="00FF47BA"/>
    <w:rsid w:val="00FF4EEC"/>
    <w:rsid w:val="00FF6672"/>
    <w:rsid w:val="00FF7135"/>
    <w:rsid w:val="00FF7505"/>
    <w:rsid w:val="00FF7718"/>
    <w:rsid w:val="00FF791B"/>
    <w:rsid w:val="00FF7D84"/>
    <w:rsid w:val="00FF7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uiPriority="99" w:qFormat="1"/>
    <w:lsdException w:name="heading 7" w:locked="1" w:uiPriority="99" w:qFormat="1"/>
    <w:lsdException w:name="heading 8" w:locked="1" w:uiPriority="99" w:qFormat="1"/>
    <w:lsdException w:name="heading 9" w:locked="1" w:uiPriority="99" w:qFormat="1"/>
    <w:lsdException w:name="toc 1" w:locked="1" w:uiPriority="39"/>
    <w:lsdException w:name="toc 2" w:locked="1" w:uiPriority="39"/>
    <w:lsdException w:name="toc 3" w:uiPriority="39"/>
    <w:lsdException w:name="toc 4" w:uiPriority="39"/>
    <w:lsdException w:name="toc 5" w:uiPriority="39"/>
    <w:lsdException w:name="annotation text" w:uiPriority="99"/>
    <w:lsdException w:name="header" w:uiPriority="99"/>
    <w:lsdException w:name="footer" w:uiPriority="99"/>
    <w:lsdException w:name="caption" w:locked="1" w:semiHidden="1" w:uiPriority="99" w:unhideWhenUsed="1" w:qFormat="1"/>
    <w:lsdException w:name="table of figures" w:locked="1" w:uiPriority="99"/>
    <w:lsdException w:name="annotation reference" w:uiPriority="99"/>
    <w:lsdException w:name="page number" w:uiPriority="99"/>
    <w:lsdException w:name="List Bullet" w:locked="1" w:qFormat="1"/>
    <w:lsdException w:name="List Number" w:qFormat="1"/>
    <w:lsdException w:name="List Bullet 2" w:qFormat="1"/>
    <w:lsdException w:name="List Bullet 3" w:qFormat="1"/>
    <w:lsdException w:name="List Number 2" w:qFormat="1"/>
    <w:lsdException w:name="List Number 3" w:qFormat="1"/>
    <w:lsdException w:name="Title" w:locked="1" w:qFormat="1"/>
    <w:lsdException w:name="Default Paragraph Font" w:uiPriority="1"/>
    <w:lsdException w:name="Body Text" w:locked="1" w:qFormat="1"/>
    <w:lsdException w:name="Subtitle" w:locked="1" w:qFormat="1"/>
    <w:lsdException w:name="Hyperlink" w:qFormat="1"/>
    <w:lsdException w:name="FollowedHyperlink" w:uiPriority="99"/>
    <w:lsdException w:name="Strong" w:locked="1" w:qFormat="1"/>
    <w:lsdException w:name="Emphasis" w:locked="1"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5876B7"/>
    <w:pPr>
      <w:spacing w:line="480" w:lineRule="auto"/>
    </w:pPr>
    <w:rPr>
      <w:rFonts w:eastAsiaTheme="minorHAnsi"/>
      <w:sz w:val="24"/>
      <w:szCs w:val="24"/>
    </w:rPr>
  </w:style>
  <w:style w:type="paragraph" w:styleId="Heading1">
    <w:name w:val="heading 1"/>
    <w:next w:val="BodyText"/>
    <w:link w:val="Heading1Char"/>
    <w:qFormat/>
    <w:rsid w:val="00D5492F"/>
    <w:pPr>
      <w:keepNext/>
      <w:spacing w:before="240" w:after="240" w:line="480" w:lineRule="auto"/>
      <w:outlineLvl w:val="0"/>
    </w:pPr>
    <w:rPr>
      <w:rFonts w:ascii="Arial Narrow" w:hAnsi="Arial Narrow" w:cs="Arial"/>
      <w:b/>
      <w:bCs/>
      <w:kern w:val="32"/>
      <w:sz w:val="32"/>
      <w:szCs w:val="32"/>
    </w:rPr>
  </w:style>
  <w:style w:type="paragraph" w:styleId="Heading2">
    <w:name w:val="heading 2"/>
    <w:basedOn w:val="Heading1"/>
    <w:next w:val="BodyText"/>
    <w:link w:val="Heading2Char"/>
    <w:autoRedefine/>
    <w:qFormat/>
    <w:rsid w:val="00D5492F"/>
    <w:pPr>
      <w:outlineLvl w:val="1"/>
    </w:pPr>
    <w:rPr>
      <w:bCs w:val="0"/>
      <w:iCs/>
      <w:sz w:val="26"/>
      <w:szCs w:val="26"/>
    </w:rPr>
  </w:style>
  <w:style w:type="paragraph" w:styleId="Heading3">
    <w:name w:val="heading 3"/>
    <w:basedOn w:val="Heading1"/>
    <w:next w:val="BodyText"/>
    <w:link w:val="Heading3Char"/>
    <w:qFormat/>
    <w:rsid w:val="00D5492F"/>
    <w:pPr>
      <w:outlineLvl w:val="2"/>
    </w:pPr>
    <w:rPr>
      <w:b w:val="0"/>
      <w:bCs w:val="0"/>
      <w:sz w:val="26"/>
      <w:szCs w:val="26"/>
    </w:rPr>
  </w:style>
  <w:style w:type="paragraph" w:styleId="Heading4">
    <w:name w:val="heading 4"/>
    <w:basedOn w:val="Heading1"/>
    <w:next w:val="BodyText"/>
    <w:link w:val="Heading4Char"/>
    <w:qFormat/>
    <w:rsid w:val="00D5492F"/>
    <w:pPr>
      <w:outlineLvl w:val="3"/>
    </w:pPr>
    <w:rPr>
      <w:b w:val="0"/>
      <w:bCs w:val="0"/>
      <w:sz w:val="24"/>
    </w:rPr>
  </w:style>
  <w:style w:type="paragraph" w:styleId="Heading5">
    <w:name w:val="heading 5"/>
    <w:basedOn w:val="Heading1"/>
    <w:next w:val="BodyText"/>
    <w:link w:val="Heading5Char"/>
    <w:qFormat/>
    <w:rsid w:val="00D5492F"/>
    <w:pPr>
      <w:outlineLvl w:val="4"/>
    </w:pPr>
    <w:rPr>
      <w:b w:val="0"/>
      <w:bCs w:val="0"/>
      <w:i/>
      <w:iCs/>
      <w:sz w:val="24"/>
    </w:rPr>
  </w:style>
  <w:style w:type="paragraph" w:styleId="Heading6">
    <w:name w:val="heading 6"/>
    <w:basedOn w:val="Normal"/>
    <w:next w:val="Normal"/>
    <w:link w:val="Heading6Char"/>
    <w:uiPriority w:val="99"/>
    <w:qFormat/>
    <w:rsid w:val="00D5492F"/>
    <w:pPr>
      <w:numPr>
        <w:ilvl w:val="5"/>
        <w:numId w:val="42"/>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qFormat/>
    <w:rsid w:val="00D5492F"/>
    <w:pPr>
      <w:numPr>
        <w:ilvl w:val="6"/>
        <w:numId w:val="42"/>
      </w:numPr>
      <w:spacing w:before="240" w:after="60" w:line="240" w:lineRule="auto"/>
      <w:outlineLvl w:val="6"/>
    </w:pPr>
    <w:rPr>
      <w:rFonts w:eastAsia="Times New Roman"/>
    </w:rPr>
  </w:style>
  <w:style w:type="paragraph" w:styleId="Heading8">
    <w:name w:val="heading 8"/>
    <w:basedOn w:val="Normal"/>
    <w:next w:val="Normal"/>
    <w:link w:val="Heading8Char"/>
    <w:uiPriority w:val="99"/>
    <w:qFormat/>
    <w:rsid w:val="00D5492F"/>
    <w:pPr>
      <w:numPr>
        <w:ilvl w:val="7"/>
        <w:numId w:val="42"/>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qFormat/>
    <w:rsid w:val="00D5492F"/>
    <w:pPr>
      <w:numPr>
        <w:ilvl w:val="8"/>
        <w:numId w:val="42"/>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5492F"/>
    <w:pPr>
      <w:ind w:firstLine="720"/>
    </w:pPr>
    <w:rPr>
      <w:rFonts w:eastAsia="Times New Roman"/>
    </w:rPr>
  </w:style>
  <w:style w:type="character" w:customStyle="1" w:styleId="BodyTextChar">
    <w:name w:val="Body Text Char"/>
    <w:basedOn w:val="DefaultParagraphFont"/>
    <w:link w:val="BodyText"/>
    <w:locked/>
    <w:rsid w:val="00D5492F"/>
    <w:rPr>
      <w:sz w:val="24"/>
      <w:szCs w:val="24"/>
    </w:rPr>
  </w:style>
  <w:style w:type="character" w:customStyle="1" w:styleId="Heading1Char">
    <w:name w:val="Heading 1 Char"/>
    <w:basedOn w:val="DefaultParagraphFont"/>
    <w:link w:val="Heading1"/>
    <w:locked/>
    <w:rsid w:val="00D5492F"/>
    <w:rPr>
      <w:rFonts w:ascii="Arial Narrow" w:hAnsi="Arial Narrow" w:cs="Arial"/>
      <w:b/>
      <w:bCs/>
      <w:kern w:val="32"/>
      <w:sz w:val="32"/>
      <w:szCs w:val="32"/>
    </w:rPr>
  </w:style>
  <w:style w:type="character" w:customStyle="1" w:styleId="Heading2Char">
    <w:name w:val="Heading 2 Char"/>
    <w:basedOn w:val="DefaultParagraphFont"/>
    <w:link w:val="Heading2"/>
    <w:locked/>
    <w:rsid w:val="00D5492F"/>
    <w:rPr>
      <w:rFonts w:ascii="Arial Narrow" w:hAnsi="Arial Narrow" w:cs="Arial"/>
      <w:b/>
      <w:iCs/>
      <w:kern w:val="32"/>
      <w:sz w:val="26"/>
      <w:szCs w:val="26"/>
    </w:rPr>
  </w:style>
  <w:style w:type="paragraph" w:styleId="Title">
    <w:name w:val="Title"/>
    <w:basedOn w:val="Normal"/>
    <w:next w:val="Authors"/>
    <w:link w:val="TitleChar"/>
    <w:qFormat/>
    <w:rsid w:val="00D5492F"/>
    <w:pPr>
      <w:widowControl w:val="0"/>
      <w:spacing w:before="840" w:after="240"/>
    </w:pPr>
    <w:rPr>
      <w:rFonts w:ascii="Arial Narrow" w:eastAsia="Times New Roman" w:hAnsi="Arial Narrow" w:cs="Arial"/>
      <w:b/>
      <w:bCs/>
      <w:kern w:val="28"/>
      <w:sz w:val="44"/>
      <w:szCs w:val="32"/>
    </w:rPr>
  </w:style>
  <w:style w:type="paragraph" w:customStyle="1" w:styleId="Authors">
    <w:name w:val="Authors"/>
    <w:next w:val="Heading1"/>
    <w:autoRedefine/>
    <w:qFormat/>
    <w:rsid w:val="00D5492F"/>
    <w:pPr>
      <w:spacing w:before="480" w:after="480" w:line="480" w:lineRule="auto"/>
    </w:pPr>
    <w:rPr>
      <w:rFonts w:ascii="Arial Narrow" w:hAnsi="Arial Narrow"/>
      <w:sz w:val="24"/>
      <w:szCs w:val="24"/>
    </w:rPr>
  </w:style>
  <w:style w:type="paragraph" w:customStyle="1" w:styleId="BodyNoIndent">
    <w:name w:val="BodyNoIndent"/>
    <w:basedOn w:val="BodyText"/>
    <w:qFormat/>
    <w:rsid w:val="00D5492F"/>
    <w:pPr>
      <w:ind w:firstLine="0"/>
    </w:pPr>
  </w:style>
  <w:style w:type="paragraph" w:customStyle="1" w:styleId="SecondaryIdentification">
    <w:name w:val="SecondaryIdentification"/>
    <w:basedOn w:val="Normal"/>
    <w:qFormat/>
    <w:rsid w:val="00D5492F"/>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D5492F"/>
  </w:style>
  <w:style w:type="paragraph" w:customStyle="1" w:styleId="useNote">
    <w:name w:val="useNote"/>
    <w:basedOn w:val="ListBullet"/>
    <w:semiHidden/>
    <w:rsid w:val="0052257D"/>
    <w:pPr>
      <w:spacing w:line="240" w:lineRule="auto"/>
    </w:pPr>
  </w:style>
  <w:style w:type="paragraph" w:styleId="ListBullet">
    <w:name w:val="List Bullet"/>
    <w:basedOn w:val="Normal"/>
    <w:qFormat/>
    <w:rsid w:val="00D5492F"/>
    <w:pPr>
      <w:numPr>
        <w:numId w:val="50"/>
      </w:numPr>
      <w:contextualSpacing/>
    </w:pPr>
    <w:rPr>
      <w:rFonts w:eastAsia="Times New Roman"/>
    </w:rPr>
  </w:style>
  <w:style w:type="paragraph" w:customStyle="1" w:styleId="FigureCaption">
    <w:name w:val="FigureCaption"/>
    <w:basedOn w:val="Normal"/>
    <w:next w:val="BodyText"/>
    <w:link w:val="FigureCaptionChar"/>
    <w:qFormat/>
    <w:rsid w:val="00FE127C"/>
    <w:pPr>
      <w:numPr>
        <w:numId w:val="38"/>
      </w:numPr>
      <w:tabs>
        <w:tab w:val="left" w:pos="1080"/>
      </w:tabs>
      <w:spacing w:after="240"/>
      <w:ind w:left="0" w:firstLine="0"/>
    </w:pPr>
    <w:rPr>
      <w:rFonts w:ascii="Arial Narrow" w:eastAsia="Times New Roman" w:hAnsi="Arial Narrow"/>
      <w:szCs w:val="18"/>
    </w:rPr>
  </w:style>
  <w:style w:type="paragraph" w:customStyle="1" w:styleId="Quotation">
    <w:name w:val="Quotation"/>
    <w:basedOn w:val="Normal"/>
    <w:qFormat/>
    <w:rsid w:val="00D5492F"/>
    <w:pPr>
      <w:spacing w:before="80" w:after="80"/>
      <w:ind w:left="403" w:right="691"/>
    </w:pPr>
    <w:rPr>
      <w:rFonts w:eastAsia="Times New Roman"/>
    </w:rPr>
  </w:style>
  <w:style w:type="paragraph" w:customStyle="1" w:styleId="Reference">
    <w:name w:val="Reference"/>
    <w:basedOn w:val="Normal"/>
    <w:link w:val="ReferenceChar"/>
    <w:qFormat/>
    <w:rsid w:val="00D5492F"/>
    <w:pPr>
      <w:ind w:left="202" w:hanging="202"/>
    </w:pPr>
    <w:rPr>
      <w:rFonts w:eastAsia="Times New Roman"/>
    </w:rPr>
  </w:style>
  <w:style w:type="character" w:customStyle="1" w:styleId="TableSpannerChar">
    <w:name w:val="TableSpanner Char"/>
    <w:basedOn w:val="DefaultParagraphFont"/>
    <w:link w:val="TableSpanner"/>
    <w:locked/>
    <w:rsid w:val="00D5492F"/>
    <w:rPr>
      <w:rFonts w:ascii="Arial Narrow" w:eastAsiaTheme="minorHAnsi" w:hAnsi="Arial Narrow"/>
      <w:sz w:val="18"/>
      <w:szCs w:val="18"/>
    </w:rPr>
  </w:style>
  <w:style w:type="paragraph" w:customStyle="1" w:styleId="TableSpanner">
    <w:name w:val="TableSpanner"/>
    <w:basedOn w:val="Normal"/>
    <w:link w:val="TableSpannerChar"/>
    <w:qFormat/>
    <w:rsid w:val="00D5492F"/>
    <w:pPr>
      <w:keepNext/>
      <w:spacing w:line="220" w:lineRule="exact"/>
      <w:jc w:val="center"/>
    </w:pPr>
    <w:rPr>
      <w:rFonts w:ascii="Arial Narrow" w:hAnsi="Arial Narrow"/>
      <w:sz w:val="18"/>
      <w:szCs w:val="18"/>
    </w:rPr>
  </w:style>
  <w:style w:type="paragraph" w:customStyle="1" w:styleId="SectionHeading">
    <w:name w:val="SectionHeading"/>
    <w:basedOn w:val="Normal"/>
    <w:qFormat/>
    <w:rsid w:val="00D5492F"/>
    <w:pPr>
      <w:spacing w:before="480" w:after="480"/>
    </w:pPr>
    <w:rPr>
      <w:rFonts w:ascii="Arial Narrow" w:eastAsia="Times New Roman" w:hAnsi="Arial Narrow"/>
      <w:b/>
      <w:sz w:val="40"/>
      <w:szCs w:val="40"/>
    </w:rPr>
  </w:style>
  <w:style w:type="paragraph" w:customStyle="1" w:styleId="TOCLists">
    <w:name w:val="TOCLists"/>
    <w:basedOn w:val="TOC1"/>
    <w:link w:val="TOCListsChar"/>
    <w:uiPriority w:val="1"/>
    <w:qFormat/>
    <w:rsid w:val="00D5492F"/>
    <w:pPr>
      <w:tabs>
        <w:tab w:val="left" w:pos="720"/>
      </w:tabs>
      <w:ind w:left="720" w:hanging="720"/>
    </w:pPr>
    <w:rPr>
      <w:noProof/>
    </w:rPr>
  </w:style>
  <w:style w:type="paragraph" w:styleId="TOC1">
    <w:name w:val="toc 1"/>
    <w:next w:val="Noparagraphstyle"/>
    <w:link w:val="TOC1Char"/>
    <w:autoRedefine/>
    <w:uiPriority w:val="39"/>
    <w:rsid w:val="00D5492F"/>
    <w:pPr>
      <w:tabs>
        <w:tab w:val="right" w:leader="dot" w:pos="10260"/>
      </w:tabs>
      <w:spacing w:line="480" w:lineRule="auto"/>
    </w:pPr>
    <w:rPr>
      <w:rFonts w:ascii="Arial Narrow" w:hAnsi="Arial Narrow"/>
      <w:sz w:val="24"/>
      <w:szCs w:val="24"/>
    </w:rPr>
  </w:style>
  <w:style w:type="character" w:customStyle="1" w:styleId="TOC1Char">
    <w:name w:val="TOC 1 Char"/>
    <w:link w:val="TOC1"/>
    <w:uiPriority w:val="39"/>
    <w:locked/>
    <w:rsid w:val="00123264"/>
    <w:rPr>
      <w:rFonts w:ascii="Arial Narrow" w:hAnsi="Arial Narrow"/>
      <w:sz w:val="24"/>
      <w:szCs w:val="24"/>
    </w:rPr>
  </w:style>
  <w:style w:type="character" w:customStyle="1" w:styleId="TOCListsChar">
    <w:name w:val="TOCLists Char"/>
    <w:link w:val="TOCLists"/>
    <w:uiPriority w:val="1"/>
    <w:locked/>
    <w:rsid w:val="00F70E1E"/>
    <w:rPr>
      <w:rFonts w:ascii="Arial Narrow" w:hAnsi="Arial Narrow"/>
      <w:noProof/>
      <w:sz w:val="24"/>
      <w:szCs w:val="24"/>
    </w:rPr>
  </w:style>
  <w:style w:type="paragraph" w:customStyle="1" w:styleId="TableCellHeading">
    <w:name w:val="TableCellHeading"/>
    <w:basedOn w:val="Normal"/>
    <w:link w:val="TableCellHeadingChar"/>
    <w:qFormat/>
    <w:rsid w:val="00D5492F"/>
    <w:pPr>
      <w:keepNext/>
      <w:spacing w:line="220" w:lineRule="exact"/>
      <w:jc w:val="center"/>
    </w:pPr>
    <w:rPr>
      <w:rFonts w:ascii="Arial Narrow" w:eastAsia="Times New Roman" w:hAnsi="Arial Narrow"/>
      <w:b/>
      <w:sz w:val="16"/>
      <w:szCs w:val="18"/>
    </w:rPr>
  </w:style>
  <w:style w:type="character" w:customStyle="1" w:styleId="TableCellHeadingChar">
    <w:name w:val="TableCellHeading Char"/>
    <w:link w:val="TableCellHeading"/>
    <w:locked/>
    <w:rsid w:val="00F70E1E"/>
    <w:rPr>
      <w:rFonts w:ascii="Arial Narrow" w:hAnsi="Arial Narrow"/>
      <w:b/>
      <w:sz w:val="16"/>
      <w:szCs w:val="18"/>
    </w:rPr>
  </w:style>
  <w:style w:type="paragraph" w:customStyle="1" w:styleId="TableFootnote">
    <w:name w:val="TableFootnote"/>
    <w:basedOn w:val="Normal"/>
    <w:qFormat/>
    <w:rsid w:val="00D5492F"/>
    <w:pPr>
      <w:spacing w:before="80"/>
    </w:pPr>
    <w:rPr>
      <w:rFonts w:eastAsia="Times New Roman"/>
      <w:sz w:val="18"/>
      <w:szCs w:val="16"/>
    </w:rPr>
  </w:style>
  <w:style w:type="paragraph" w:customStyle="1" w:styleId="TableHeadnote">
    <w:name w:val="TableHeadnote"/>
    <w:basedOn w:val="Normal"/>
    <w:next w:val="TableCellHeading"/>
    <w:link w:val="TableHeadnoteChar"/>
    <w:qFormat/>
    <w:rsid w:val="00D5492F"/>
    <w:rPr>
      <w:rFonts w:eastAsia="Times New Roman"/>
      <w:sz w:val="18"/>
      <w:szCs w:val="16"/>
    </w:rPr>
  </w:style>
  <w:style w:type="character" w:customStyle="1" w:styleId="TableHeadnoteChar">
    <w:name w:val="TableHeadnote Char"/>
    <w:basedOn w:val="DefaultParagraphFont"/>
    <w:link w:val="TableHeadnote"/>
    <w:locked/>
    <w:rsid w:val="00D5492F"/>
    <w:rPr>
      <w:sz w:val="18"/>
      <w:szCs w:val="16"/>
    </w:rPr>
  </w:style>
  <w:style w:type="paragraph" w:customStyle="1" w:styleId="TableTitle">
    <w:name w:val="TableTitle"/>
    <w:basedOn w:val="Normal"/>
    <w:next w:val="TableHeadnote"/>
    <w:link w:val="TableTitleChar"/>
    <w:qFormat/>
    <w:rsid w:val="00D5492F"/>
    <w:pPr>
      <w:numPr>
        <w:numId w:val="49"/>
      </w:numPr>
      <w:tabs>
        <w:tab w:val="left" w:pos="990"/>
      </w:tabs>
      <w:spacing w:before="240"/>
    </w:pPr>
    <w:rPr>
      <w:rFonts w:ascii="Arial Narrow" w:eastAsia="Times New Roman" w:hAnsi="Arial Narrow"/>
      <w:szCs w:val="18"/>
    </w:rPr>
  </w:style>
  <w:style w:type="character" w:customStyle="1" w:styleId="TableTitleChar">
    <w:name w:val="TableTitle Char"/>
    <w:link w:val="TableTitle"/>
    <w:locked/>
    <w:rsid w:val="00F70E1E"/>
    <w:rPr>
      <w:rFonts w:ascii="Arial Narrow" w:hAnsi="Arial Narrow"/>
      <w:sz w:val="24"/>
      <w:szCs w:val="18"/>
    </w:rPr>
  </w:style>
  <w:style w:type="paragraph" w:customStyle="1" w:styleId="Logo">
    <w:name w:val="Logo"/>
    <w:rsid w:val="00D5492F"/>
    <w:rPr>
      <w:rFonts w:ascii="Arial Narrow" w:hAnsi="Arial Narrow"/>
      <w:sz w:val="24"/>
      <w:szCs w:val="24"/>
    </w:rPr>
  </w:style>
  <w:style w:type="paragraph" w:styleId="TableofFigures">
    <w:name w:val="table of figures"/>
    <w:uiPriority w:val="99"/>
    <w:rsid w:val="00D5492F"/>
    <w:pPr>
      <w:spacing w:line="480" w:lineRule="auto"/>
    </w:pPr>
    <w:rPr>
      <w:rFonts w:ascii="Arial Narrow" w:hAnsi="Arial Narrow"/>
      <w:sz w:val="24"/>
      <w:szCs w:val="24"/>
    </w:rPr>
  </w:style>
  <w:style w:type="paragraph" w:customStyle="1" w:styleId="BOTPOffice">
    <w:name w:val="BOTPOffice"/>
    <w:basedOn w:val="Normal"/>
    <w:rsid w:val="00D5492F"/>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D5492F"/>
    <w:pPr>
      <w:spacing w:after="240" w:line="320" w:lineRule="atLeast"/>
      <w:ind w:left="2520"/>
    </w:pPr>
    <w:rPr>
      <w:rFonts w:ascii="Arial Narrow" w:eastAsia="Times New Roman" w:hAnsi="Arial Narrow"/>
      <w:sz w:val="28"/>
      <w:szCs w:val="28"/>
    </w:rPr>
  </w:style>
  <w:style w:type="paragraph" w:customStyle="1" w:styleId="Publisher">
    <w:name w:val="Publisher"/>
    <w:basedOn w:val="Normal"/>
    <w:semiHidden/>
    <w:rsid w:val="00D5492F"/>
    <w:pPr>
      <w:spacing w:before="480" w:line="260" w:lineRule="exact"/>
      <w:ind w:left="2520"/>
    </w:pPr>
    <w:rPr>
      <w:rFonts w:ascii="Arial Narrow" w:eastAsia="Times New Roman" w:hAnsi="Arial Narrow"/>
    </w:rPr>
  </w:style>
  <w:style w:type="paragraph" w:customStyle="1" w:styleId="BOTPNotes">
    <w:name w:val="BOTPNotes"/>
    <w:basedOn w:val="Normal"/>
    <w:link w:val="BOTPNotesChar"/>
    <w:rsid w:val="00D5492F"/>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locked/>
    <w:rsid w:val="00D5492F"/>
    <w:rPr>
      <w:rFonts w:ascii="Arial Narrow" w:hAnsi="Arial Narrow"/>
      <w:sz w:val="18"/>
      <w:szCs w:val="18"/>
    </w:rPr>
  </w:style>
  <w:style w:type="paragraph" w:customStyle="1" w:styleId="BOTPNotes2">
    <w:name w:val="BOTPNotes2"/>
    <w:basedOn w:val="BOTPNotes"/>
    <w:rsid w:val="00D5492F"/>
    <w:pPr>
      <w:spacing w:before="480" w:after="480"/>
    </w:pPr>
  </w:style>
  <w:style w:type="paragraph" w:styleId="Footer">
    <w:name w:val="footer"/>
    <w:basedOn w:val="Normal"/>
    <w:link w:val="FooterChar"/>
    <w:uiPriority w:val="99"/>
    <w:semiHidden/>
    <w:rsid w:val="00D5492F"/>
    <w:pPr>
      <w:tabs>
        <w:tab w:val="center" w:pos="4320"/>
        <w:tab w:val="right" w:pos="8640"/>
      </w:tabs>
      <w:spacing w:line="240" w:lineRule="auto"/>
    </w:pPr>
    <w:rPr>
      <w:rFonts w:eastAsia="Times New Roman"/>
    </w:rPr>
  </w:style>
  <w:style w:type="character" w:styleId="Hyperlink">
    <w:name w:val="Hyperlink"/>
    <w:basedOn w:val="DefaultParagraphFont"/>
    <w:qFormat/>
    <w:rsid w:val="00D5492F"/>
    <w:rPr>
      <w:i/>
      <w:color w:val="auto"/>
      <w:u w:val="none"/>
    </w:rPr>
  </w:style>
  <w:style w:type="paragraph" w:styleId="ListNumber">
    <w:name w:val="List Number"/>
    <w:basedOn w:val="Normal"/>
    <w:qFormat/>
    <w:rsid w:val="00D5492F"/>
    <w:pPr>
      <w:numPr>
        <w:numId w:val="51"/>
      </w:numPr>
      <w:spacing w:before="80" w:after="80"/>
      <w:contextualSpacing/>
    </w:pPr>
    <w:rPr>
      <w:rFonts w:eastAsia="Times New Roman"/>
    </w:rPr>
  </w:style>
  <w:style w:type="paragraph" w:styleId="ListNumber2">
    <w:name w:val="List Number 2"/>
    <w:basedOn w:val="ListNumber"/>
    <w:qFormat/>
    <w:rsid w:val="00D5492F"/>
    <w:pPr>
      <w:numPr>
        <w:numId w:val="47"/>
      </w:numPr>
    </w:pPr>
  </w:style>
  <w:style w:type="paragraph" w:styleId="ListNumber3">
    <w:name w:val="List Number 3"/>
    <w:basedOn w:val="ListNumber"/>
    <w:qFormat/>
    <w:rsid w:val="00D5492F"/>
    <w:pPr>
      <w:numPr>
        <w:numId w:val="48"/>
      </w:numPr>
    </w:pPr>
  </w:style>
  <w:style w:type="paragraph" w:styleId="CommentText">
    <w:name w:val="annotation text"/>
    <w:basedOn w:val="Normal"/>
    <w:link w:val="CommentTextChar"/>
    <w:uiPriority w:val="99"/>
    <w:semiHidden/>
    <w:rsid w:val="00D5492F"/>
    <w:pPr>
      <w:spacing w:line="240" w:lineRule="auto"/>
    </w:pPr>
    <w:rPr>
      <w:rFonts w:eastAsia="Times New Roman"/>
    </w:rPr>
  </w:style>
  <w:style w:type="character" w:styleId="PageNumber">
    <w:name w:val="page number"/>
    <w:basedOn w:val="DefaultParagraphFont"/>
    <w:uiPriority w:val="99"/>
    <w:semiHidden/>
    <w:rsid w:val="00D5492F"/>
  </w:style>
  <w:style w:type="paragraph" w:styleId="Signature">
    <w:name w:val="Signature"/>
    <w:basedOn w:val="Normal"/>
    <w:link w:val="SignatureChar"/>
    <w:semiHidden/>
    <w:rsid w:val="00D5492F"/>
    <w:pPr>
      <w:spacing w:line="240" w:lineRule="auto"/>
      <w:ind w:left="4320"/>
    </w:pPr>
    <w:rPr>
      <w:rFonts w:eastAsia="Times New Roman"/>
    </w:rPr>
  </w:style>
  <w:style w:type="table" w:styleId="Table3Deffects1">
    <w:name w:val="Table 3D effects 1"/>
    <w:basedOn w:val="TableNormal"/>
    <w:semiHidden/>
    <w:rsid w:val="00D5492F"/>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5492F"/>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5492F"/>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5492F"/>
    <w:rPr>
      <w:sz w:val="24"/>
      <w:szCs w:val="24"/>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5492F"/>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5492F"/>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5492F"/>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5492F"/>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5492F"/>
    <w:rPr>
      <w:sz w:val="24"/>
      <w:szCs w:val="24"/>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5492F"/>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5492F"/>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5492F"/>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5492F"/>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5492F"/>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5492F"/>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5492F"/>
    <w:rPr>
      <w:sz w:val="24"/>
      <w:szCs w:val="24"/>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5492F"/>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D5492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D5492F"/>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5492F"/>
    <w:rPr>
      <w:sz w:val="24"/>
      <w:szCs w:val="24"/>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5492F"/>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5492F"/>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5492F"/>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5492F"/>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5492F"/>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5492F"/>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5492F"/>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5492F"/>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5492F"/>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5492F"/>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5492F"/>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5492F"/>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5492F"/>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5492F"/>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5492F"/>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5492F"/>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5492F"/>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5492F"/>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5492F"/>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5492F"/>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5492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D5492F"/>
    <w:rPr>
      <w:sz w:val="24"/>
      <w:szCs w:val="24"/>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5492F"/>
    <w:rPr>
      <w:sz w:val="24"/>
      <w:szCs w:val="24"/>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5492F"/>
    <w:rPr>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D5492F"/>
    <w:pPr>
      <w:numPr>
        <w:numId w:val="44"/>
      </w:numPr>
      <w:contextualSpacing/>
    </w:pPr>
    <w:rPr>
      <w:rFonts w:eastAsia="Times New Roman"/>
    </w:rPr>
  </w:style>
  <w:style w:type="paragraph" w:styleId="ListBullet3">
    <w:name w:val="List Bullet 3"/>
    <w:basedOn w:val="Normal"/>
    <w:qFormat/>
    <w:rsid w:val="00D5492F"/>
    <w:pPr>
      <w:numPr>
        <w:numId w:val="45"/>
      </w:numPr>
      <w:contextualSpacing/>
    </w:pPr>
    <w:rPr>
      <w:rFonts w:eastAsia="Times New Roman"/>
    </w:rPr>
  </w:style>
  <w:style w:type="character" w:styleId="FootnoteReference">
    <w:name w:val="footnote reference"/>
    <w:semiHidden/>
    <w:rsid w:val="0052257D"/>
    <w:rPr>
      <w:vertAlign w:val="superscript"/>
    </w:rPr>
  </w:style>
  <w:style w:type="character" w:customStyle="1" w:styleId="MultipartFigCap">
    <w:name w:val="MultipartFigCap"/>
    <w:qFormat/>
    <w:rsid w:val="0052257D"/>
    <w:rPr>
      <w:rFonts w:ascii="Arial Narrow" w:hAnsi="Arial Narrow"/>
      <w:i/>
    </w:rPr>
  </w:style>
  <w:style w:type="character" w:customStyle="1" w:styleId="Run-inHead">
    <w:name w:val="Run-inHead"/>
    <w:basedOn w:val="DefaultParagraphFont"/>
    <w:qFormat/>
    <w:rsid w:val="00D5492F"/>
    <w:rPr>
      <w:rFonts w:ascii="Times New Roman" w:hAnsi="Times New Roman"/>
      <w:i/>
      <w:sz w:val="24"/>
      <w:szCs w:val="20"/>
    </w:rPr>
  </w:style>
  <w:style w:type="character" w:customStyle="1" w:styleId="Subscript">
    <w:name w:val="Subscript"/>
    <w:basedOn w:val="DefaultParagraphFont"/>
    <w:qFormat/>
    <w:rsid w:val="00D5492F"/>
    <w:rPr>
      <w:vertAlign w:val="subscript"/>
    </w:rPr>
  </w:style>
  <w:style w:type="character" w:customStyle="1" w:styleId="Superscript">
    <w:name w:val="Superscript"/>
    <w:basedOn w:val="DefaultParagraphFont"/>
    <w:qFormat/>
    <w:rsid w:val="00D5492F"/>
    <w:rPr>
      <w:vertAlign w:val="superscript"/>
    </w:rPr>
  </w:style>
  <w:style w:type="paragraph" w:customStyle="1" w:styleId="Series">
    <w:name w:val="Series"/>
    <w:rsid w:val="00D5492F"/>
    <w:pPr>
      <w:spacing w:before="1440"/>
    </w:pPr>
    <w:rPr>
      <w:rFonts w:ascii="Arial Narrow" w:hAnsi="Arial Narrow" w:cs="Arial"/>
      <w:bCs/>
      <w:kern w:val="32"/>
      <w:sz w:val="28"/>
      <w:szCs w:val="32"/>
    </w:rPr>
  </w:style>
  <w:style w:type="paragraph" w:customStyle="1" w:styleId="DBID">
    <w:name w:val="DBID"/>
    <w:rsid w:val="00D5492F"/>
    <w:pPr>
      <w:spacing w:before="2840"/>
      <w:contextualSpacing/>
    </w:pPr>
    <w:rPr>
      <w:rFonts w:ascii="Arial Narrow" w:hAnsi="Arial Narrow" w:cs="Arial"/>
      <w:b/>
      <w:bCs/>
      <w:kern w:val="32"/>
      <w:sz w:val="24"/>
      <w:szCs w:val="32"/>
    </w:rPr>
  </w:style>
  <w:style w:type="paragraph" w:customStyle="1" w:styleId="GlossaryDefinition">
    <w:name w:val="GlossaryDefinition"/>
    <w:basedOn w:val="BodyText"/>
    <w:qFormat/>
    <w:rsid w:val="00D5492F"/>
    <w:pPr>
      <w:ind w:firstLine="0"/>
      <w:contextualSpacing/>
    </w:pPr>
  </w:style>
  <w:style w:type="character" w:customStyle="1" w:styleId="GlossaryTerm">
    <w:name w:val="GlossaryTerm"/>
    <w:basedOn w:val="DefaultParagraphFont"/>
    <w:qFormat/>
    <w:rsid w:val="00D5492F"/>
    <w:rPr>
      <w:rFonts w:ascii="Arial Narrow" w:hAnsi="Arial Narrow"/>
      <w:b/>
    </w:rPr>
  </w:style>
  <w:style w:type="character" w:styleId="Emphasis">
    <w:name w:val="Emphasis"/>
    <w:basedOn w:val="DefaultParagraphFont"/>
    <w:qFormat/>
    <w:rsid w:val="00D5492F"/>
    <w:rPr>
      <w:i/>
      <w:iCs/>
    </w:rPr>
  </w:style>
  <w:style w:type="character" w:styleId="Strong">
    <w:name w:val="Strong"/>
    <w:basedOn w:val="DefaultParagraphFont"/>
    <w:qFormat/>
    <w:rsid w:val="00D5492F"/>
    <w:rPr>
      <w:b/>
      <w:bCs/>
    </w:rPr>
  </w:style>
  <w:style w:type="character" w:customStyle="1" w:styleId="EmphStrong">
    <w:name w:val="EmphStrong"/>
    <w:basedOn w:val="DefaultParagraphFont"/>
    <w:uiPriority w:val="1"/>
    <w:qFormat/>
    <w:rsid w:val="00D5492F"/>
    <w:rPr>
      <w:b/>
      <w:i/>
    </w:rPr>
  </w:style>
  <w:style w:type="paragraph" w:customStyle="1" w:styleId="TOCHeading1">
    <w:name w:val="TOCHeading1"/>
    <w:basedOn w:val="Heading1"/>
    <w:uiPriority w:val="1"/>
    <w:qFormat/>
    <w:rsid w:val="00D5492F"/>
  </w:style>
  <w:style w:type="paragraph" w:customStyle="1" w:styleId="ConvFactorBody">
    <w:name w:val="ConvFactorBody"/>
    <w:basedOn w:val="Normal"/>
    <w:qFormat/>
    <w:rsid w:val="00D5492F"/>
    <w:pPr>
      <w:tabs>
        <w:tab w:val="left" w:pos="1260"/>
      </w:tabs>
      <w:autoSpaceDE w:val="0"/>
      <w:autoSpaceDN w:val="0"/>
      <w:adjustRightInd w:val="0"/>
      <w:spacing w:before="120"/>
      <w:textAlignment w:val="baseline"/>
    </w:pPr>
    <w:rPr>
      <w:rFonts w:ascii="Arial Narrow" w:eastAsia="Times New Roman" w:hAnsi="Arial Narrow" w:cs="Univers 57 Condensed"/>
      <w:color w:val="000000"/>
      <w:sz w:val="20"/>
    </w:rPr>
  </w:style>
  <w:style w:type="paragraph" w:customStyle="1" w:styleId="Noparagraphstyle">
    <w:name w:val="[No paragraph style]"/>
    <w:rsid w:val="0052257D"/>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link w:val="TableCellBodyChar"/>
    <w:qFormat/>
    <w:rsid w:val="00D5492F"/>
    <w:pPr>
      <w:spacing w:line="240" w:lineRule="auto"/>
      <w:ind w:left="180" w:hanging="180"/>
    </w:pPr>
    <w:rPr>
      <w:sz w:val="16"/>
    </w:rPr>
  </w:style>
  <w:style w:type="character" w:customStyle="1" w:styleId="TableCellBodyChar">
    <w:name w:val="TableCellBody Char"/>
    <w:link w:val="TableCellBody"/>
    <w:locked/>
    <w:rsid w:val="00F70E1E"/>
    <w:rPr>
      <w:sz w:val="16"/>
      <w:szCs w:val="24"/>
    </w:rPr>
  </w:style>
  <w:style w:type="paragraph" w:customStyle="1" w:styleId="TableCellDecAlign">
    <w:name w:val="TableCellDecAlign"/>
    <w:basedOn w:val="BodyText"/>
    <w:link w:val="TableCellDecAlignChar"/>
    <w:qFormat/>
    <w:rsid w:val="00D5492F"/>
    <w:pPr>
      <w:tabs>
        <w:tab w:val="decimal" w:pos="391"/>
      </w:tabs>
      <w:spacing w:line="240" w:lineRule="auto"/>
      <w:ind w:firstLine="0"/>
    </w:pPr>
    <w:rPr>
      <w:sz w:val="16"/>
    </w:rPr>
  </w:style>
  <w:style w:type="character" w:customStyle="1" w:styleId="TableCellDecAlignChar">
    <w:name w:val="TableCellDecAlign Char"/>
    <w:link w:val="TableCellDecAlign"/>
    <w:locked/>
    <w:rsid w:val="00F70E1E"/>
    <w:rPr>
      <w:sz w:val="16"/>
      <w:szCs w:val="24"/>
    </w:rPr>
  </w:style>
  <w:style w:type="paragraph" w:styleId="TOC2">
    <w:name w:val="toc 2"/>
    <w:next w:val="Noparagraphstyle"/>
    <w:autoRedefine/>
    <w:uiPriority w:val="39"/>
    <w:rsid w:val="00D5492F"/>
    <w:pPr>
      <w:tabs>
        <w:tab w:val="right" w:leader="dot" w:pos="10260"/>
      </w:tabs>
      <w:spacing w:line="480" w:lineRule="auto"/>
      <w:ind w:left="202"/>
    </w:pPr>
    <w:rPr>
      <w:rFonts w:ascii="Arial Narrow" w:hAnsi="Arial Narrow"/>
      <w:sz w:val="24"/>
      <w:szCs w:val="24"/>
    </w:rPr>
  </w:style>
  <w:style w:type="paragraph" w:styleId="TOC3">
    <w:name w:val="toc 3"/>
    <w:next w:val="Noparagraphstyle"/>
    <w:autoRedefine/>
    <w:uiPriority w:val="39"/>
    <w:rsid w:val="00D5492F"/>
    <w:pPr>
      <w:tabs>
        <w:tab w:val="right" w:leader="dot" w:pos="10260"/>
      </w:tabs>
      <w:spacing w:line="480" w:lineRule="auto"/>
      <w:ind w:left="403"/>
    </w:pPr>
    <w:rPr>
      <w:rFonts w:ascii="Arial Narrow" w:hAnsi="Arial Narrow"/>
      <w:sz w:val="24"/>
      <w:szCs w:val="24"/>
    </w:rPr>
  </w:style>
  <w:style w:type="paragraph" w:styleId="TOC4">
    <w:name w:val="toc 4"/>
    <w:next w:val="Noparagraphstyle"/>
    <w:autoRedefine/>
    <w:uiPriority w:val="39"/>
    <w:rsid w:val="00D5492F"/>
    <w:pPr>
      <w:tabs>
        <w:tab w:val="right" w:leader="dot" w:pos="10260"/>
      </w:tabs>
      <w:spacing w:line="480" w:lineRule="auto"/>
      <w:ind w:left="605"/>
    </w:pPr>
    <w:rPr>
      <w:rFonts w:ascii="Arial Narrow" w:hAnsi="Arial Narrow"/>
      <w:sz w:val="24"/>
      <w:szCs w:val="24"/>
    </w:rPr>
  </w:style>
  <w:style w:type="paragraph" w:styleId="TOC5">
    <w:name w:val="toc 5"/>
    <w:basedOn w:val="Normal"/>
    <w:next w:val="Normal"/>
    <w:autoRedefine/>
    <w:uiPriority w:val="39"/>
    <w:rsid w:val="00D5492F"/>
    <w:pPr>
      <w:tabs>
        <w:tab w:val="right" w:leader="dot" w:pos="10260"/>
      </w:tabs>
      <w:ind w:left="806"/>
    </w:pPr>
    <w:rPr>
      <w:rFonts w:ascii="Arial Narrow" w:eastAsia="Times New Roman" w:hAnsi="Arial Narrow"/>
    </w:rPr>
  </w:style>
  <w:style w:type="character" w:customStyle="1" w:styleId="SuperEmphasis">
    <w:name w:val="SuperEmphasis"/>
    <w:basedOn w:val="DefaultParagraphFont"/>
    <w:uiPriority w:val="1"/>
    <w:rsid w:val="00D5492F"/>
    <w:rPr>
      <w:i/>
      <w:vertAlign w:val="superscript"/>
    </w:rPr>
  </w:style>
  <w:style w:type="character" w:customStyle="1" w:styleId="SubEmphasis">
    <w:name w:val="SubEmphasis"/>
    <w:basedOn w:val="DefaultParagraphFont"/>
    <w:uiPriority w:val="1"/>
    <w:rsid w:val="00D5492F"/>
    <w:rPr>
      <w:i/>
      <w:vertAlign w:val="subscript"/>
    </w:rPr>
  </w:style>
  <w:style w:type="paragraph" w:styleId="CommentSubject">
    <w:name w:val="annotation subject"/>
    <w:basedOn w:val="CommentText"/>
    <w:next w:val="CommentText"/>
    <w:link w:val="CommentSubjectChar"/>
    <w:uiPriority w:val="99"/>
    <w:semiHidden/>
    <w:rsid w:val="00D5492F"/>
    <w:rPr>
      <w:b/>
      <w:bCs/>
    </w:rPr>
  </w:style>
  <w:style w:type="paragraph" w:customStyle="1" w:styleId="TOCHeading2">
    <w:name w:val="TOCHeading2"/>
    <w:basedOn w:val="TOCHeading1"/>
    <w:uiPriority w:val="1"/>
    <w:qFormat/>
    <w:rsid w:val="00D5492F"/>
    <w:rPr>
      <w:sz w:val="26"/>
    </w:rPr>
  </w:style>
  <w:style w:type="paragraph" w:customStyle="1" w:styleId="EquationNumbered">
    <w:name w:val="Equation (Numbered)"/>
    <w:basedOn w:val="BodyText"/>
    <w:next w:val="BodyText"/>
    <w:qFormat/>
    <w:rsid w:val="00D5492F"/>
    <w:pPr>
      <w:tabs>
        <w:tab w:val="center" w:pos="4680"/>
        <w:tab w:val="right" w:pos="10080"/>
      </w:tabs>
      <w:spacing w:before="120" w:after="120"/>
      <w:ind w:firstLine="0"/>
    </w:pPr>
  </w:style>
  <w:style w:type="paragraph" w:customStyle="1" w:styleId="TableCutin">
    <w:name w:val="TableCutin"/>
    <w:basedOn w:val="Normal"/>
    <w:next w:val="BodyText"/>
    <w:link w:val="TableCutinChar"/>
    <w:rsid w:val="004433D3"/>
    <w:pPr>
      <w:spacing w:before="240" w:after="240"/>
    </w:pPr>
    <w:rPr>
      <w:rFonts w:ascii="Univers 47 CondensedLight" w:hAnsi="Univers 47 CondensedLight"/>
      <w:b/>
      <w:caps/>
      <w:sz w:val="22"/>
      <w:szCs w:val="28"/>
    </w:rPr>
  </w:style>
  <w:style w:type="character" w:customStyle="1" w:styleId="TableCutinChar">
    <w:name w:val="TableCutin Char"/>
    <w:link w:val="TableCutin"/>
    <w:locked/>
    <w:rsid w:val="004433D3"/>
    <w:rPr>
      <w:rFonts w:ascii="Univers 47 CondensedLight" w:hAnsi="Univers 47 CondensedLight"/>
      <w:b/>
      <w:caps/>
      <w:sz w:val="28"/>
      <w:lang w:val="en-US" w:eastAsia="en-US"/>
    </w:rPr>
  </w:style>
  <w:style w:type="character" w:customStyle="1" w:styleId="TableNumber">
    <w:name w:val="TableNumber"/>
    <w:rsid w:val="00AB75A5"/>
    <w:rPr>
      <w:b/>
    </w:rPr>
  </w:style>
  <w:style w:type="paragraph" w:customStyle="1" w:styleId="Table">
    <w:name w:val="Table"/>
    <w:basedOn w:val="TableofFigures"/>
    <w:link w:val="TableChar"/>
    <w:rsid w:val="00F70E1E"/>
    <w:pPr>
      <w:framePr w:wrap="around" w:hAnchor="text"/>
    </w:pPr>
    <w:rPr>
      <w:rFonts w:ascii="Times New Roman" w:hAnsi="Times New Roman"/>
    </w:rPr>
  </w:style>
  <w:style w:type="character" w:customStyle="1" w:styleId="TableChar">
    <w:name w:val="Table Char"/>
    <w:link w:val="Table"/>
    <w:locked/>
    <w:rsid w:val="00F70E1E"/>
    <w:rPr>
      <w:sz w:val="24"/>
      <w:lang w:val="en-US" w:eastAsia="en-US"/>
    </w:rPr>
  </w:style>
  <w:style w:type="paragraph" w:styleId="Bibliography">
    <w:name w:val="Bibliography"/>
    <w:basedOn w:val="Normal"/>
    <w:rsid w:val="005876B7"/>
    <w:pPr>
      <w:widowControl w:val="0"/>
      <w:tabs>
        <w:tab w:val="left" w:pos="360"/>
      </w:tabs>
      <w:spacing w:before="120" w:after="200" w:line="240" w:lineRule="exact"/>
      <w:ind w:left="1080" w:hanging="720"/>
      <w:outlineLvl w:val="1"/>
    </w:pPr>
    <w:rPr>
      <w:rFonts w:ascii="Helvetica" w:hAnsi="Helvetica"/>
      <w:color w:val="000000"/>
    </w:rPr>
  </w:style>
  <w:style w:type="paragraph" w:customStyle="1" w:styleId="TableBody">
    <w:name w:val="Table Body"/>
    <w:next w:val="Normal"/>
    <w:link w:val="TableBodyChar"/>
    <w:rsid w:val="00F70E1E"/>
    <w:pPr>
      <w:widowControl w:val="0"/>
      <w:tabs>
        <w:tab w:val="left" w:pos="432"/>
        <w:tab w:val="decimal" w:pos="720"/>
      </w:tabs>
      <w:spacing w:before="120" w:after="120"/>
    </w:pPr>
    <w:rPr>
      <w:rFonts w:ascii="Arial" w:hAnsi="Arial" w:cs="Arial"/>
      <w:sz w:val="16"/>
    </w:rPr>
  </w:style>
  <w:style w:type="character" w:customStyle="1" w:styleId="TableBodyChar">
    <w:name w:val="Table Body Char"/>
    <w:link w:val="TableBody"/>
    <w:locked/>
    <w:rsid w:val="00F70E1E"/>
    <w:rPr>
      <w:rFonts w:ascii="Arial" w:hAnsi="Arial"/>
      <w:sz w:val="16"/>
      <w:lang w:val="en-US" w:eastAsia="en-US"/>
    </w:rPr>
  </w:style>
  <w:style w:type="paragraph" w:styleId="BlockText">
    <w:name w:val="Block Text"/>
    <w:basedOn w:val="Normal"/>
    <w:rsid w:val="00F70E1E"/>
    <w:pPr>
      <w:spacing w:after="120"/>
      <w:ind w:left="1440" w:right="1440"/>
    </w:pPr>
  </w:style>
  <w:style w:type="character" w:styleId="FollowedHyperlink">
    <w:name w:val="FollowedHyperlink"/>
    <w:uiPriority w:val="99"/>
    <w:rsid w:val="00F70E1E"/>
    <w:rPr>
      <w:color w:val="800080"/>
      <w:u w:val="single"/>
    </w:rPr>
  </w:style>
  <w:style w:type="paragraph" w:styleId="Header">
    <w:name w:val="header"/>
    <w:basedOn w:val="Normal"/>
    <w:link w:val="HeaderChar"/>
    <w:uiPriority w:val="99"/>
    <w:rsid w:val="00D5492F"/>
    <w:pPr>
      <w:tabs>
        <w:tab w:val="center" w:pos="4680"/>
        <w:tab w:val="right" w:pos="9360"/>
      </w:tabs>
      <w:spacing w:line="240" w:lineRule="auto"/>
    </w:pPr>
    <w:rPr>
      <w:rFonts w:eastAsia="Times New Roman"/>
    </w:rPr>
  </w:style>
  <w:style w:type="paragraph" w:styleId="BalloonText">
    <w:name w:val="Balloon Text"/>
    <w:basedOn w:val="Normal"/>
    <w:link w:val="BalloonTextChar"/>
    <w:uiPriority w:val="99"/>
    <w:semiHidden/>
    <w:rsid w:val="00D5492F"/>
    <w:pPr>
      <w:spacing w:line="240" w:lineRule="auto"/>
    </w:pPr>
    <w:rPr>
      <w:rFonts w:ascii="Tahoma" w:hAnsi="Tahoma" w:cs="Tahoma"/>
      <w:sz w:val="16"/>
      <w:szCs w:val="16"/>
    </w:rPr>
  </w:style>
  <w:style w:type="paragraph" w:styleId="DocumentMap">
    <w:name w:val="Document Map"/>
    <w:basedOn w:val="Normal"/>
    <w:semiHidden/>
    <w:rsid w:val="003767A5"/>
    <w:pPr>
      <w:shd w:val="clear" w:color="auto" w:fill="000080"/>
    </w:pPr>
    <w:rPr>
      <w:rFonts w:ascii="Tahoma" w:hAnsi="Tahoma" w:cs="Tahoma"/>
    </w:rPr>
  </w:style>
  <w:style w:type="character" w:customStyle="1" w:styleId="ReferenceChar">
    <w:name w:val="Reference Char"/>
    <w:basedOn w:val="DefaultParagraphFont"/>
    <w:link w:val="Reference"/>
    <w:locked/>
    <w:rsid w:val="00D5492F"/>
    <w:rPr>
      <w:sz w:val="24"/>
      <w:szCs w:val="24"/>
    </w:rPr>
  </w:style>
  <w:style w:type="character" w:customStyle="1" w:styleId="FigureCaptionChar">
    <w:name w:val="FigureCaption Char"/>
    <w:basedOn w:val="DefaultParagraphFont"/>
    <w:link w:val="FigureCaption"/>
    <w:locked/>
    <w:rsid w:val="00FE127C"/>
    <w:rPr>
      <w:rFonts w:ascii="Arial Narrow" w:hAnsi="Arial Narrow"/>
      <w:sz w:val="24"/>
      <w:szCs w:val="18"/>
    </w:rPr>
  </w:style>
  <w:style w:type="character" w:styleId="CommentReference">
    <w:name w:val="annotation reference"/>
    <w:basedOn w:val="DefaultParagraphFont"/>
    <w:uiPriority w:val="99"/>
    <w:semiHidden/>
    <w:rsid w:val="00D5492F"/>
    <w:rPr>
      <w:rFonts w:cs="Times New Roman"/>
      <w:sz w:val="16"/>
      <w:szCs w:val="16"/>
    </w:rPr>
  </w:style>
  <w:style w:type="paragraph" w:styleId="Revision">
    <w:name w:val="Revision"/>
    <w:hidden/>
    <w:semiHidden/>
    <w:rsid w:val="00597625"/>
  </w:style>
  <w:style w:type="paragraph" w:styleId="NoSpacing">
    <w:name w:val="No Spacing"/>
    <w:uiPriority w:val="1"/>
    <w:qFormat/>
    <w:rsid w:val="003343B3"/>
  </w:style>
  <w:style w:type="numbering" w:customStyle="1" w:styleId="NoList1">
    <w:name w:val="No List1"/>
    <w:next w:val="NoList"/>
    <w:uiPriority w:val="99"/>
    <w:semiHidden/>
    <w:unhideWhenUsed/>
    <w:rsid w:val="001260EE"/>
  </w:style>
  <w:style w:type="paragraph" w:styleId="ListParagraph">
    <w:name w:val="List Paragraph"/>
    <w:basedOn w:val="Normal"/>
    <w:uiPriority w:val="34"/>
    <w:qFormat/>
    <w:rsid w:val="00374A0D"/>
    <w:pPr>
      <w:ind w:left="720"/>
      <w:contextualSpacing/>
    </w:pPr>
  </w:style>
  <w:style w:type="character" w:customStyle="1" w:styleId="CommentTextChar">
    <w:name w:val="Comment Text Char"/>
    <w:basedOn w:val="DefaultParagraphFont"/>
    <w:link w:val="CommentText"/>
    <w:uiPriority w:val="99"/>
    <w:semiHidden/>
    <w:rsid w:val="00D5492F"/>
    <w:rPr>
      <w:sz w:val="24"/>
      <w:szCs w:val="24"/>
    </w:rPr>
  </w:style>
  <w:style w:type="character" w:customStyle="1" w:styleId="BalloonTextChar">
    <w:name w:val="Balloon Text Char"/>
    <w:basedOn w:val="DefaultParagraphFont"/>
    <w:link w:val="BalloonText"/>
    <w:uiPriority w:val="99"/>
    <w:semiHidden/>
    <w:rsid w:val="00D5492F"/>
    <w:rPr>
      <w:rFonts w:ascii="Tahoma" w:eastAsiaTheme="minorHAnsi" w:hAnsi="Tahoma" w:cs="Tahoma"/>
      <w:sz w:val="16"/>
      <w:szCs w:val="16"/>
    </w:rPr>
  </w:style>
  <w:style w:type="paragraph" w:customStyle="1" w:styleId="EquationWhere">
    <w:name w:val="EquationWhere"/>
    <w:qFormat/>
    <w:rsid w:val="00D5492F"/>
    <w:pPr>
      <w:tabs>
        <w:tab w:val="right" w:pos="1080"/>
        <w:tab w:val="left" w:pos="1800"/>
      </w:tabs>
      <w:spacing w:line="480" w:lineRule="auto"/>
      <w:ind w:left="1800" w:hanging="1800"/>
      <w:contextualSpacing/>
    </w:pPr>
    <w:rPr>
      <w:sz w:val="24"/>
      <w:szCs w:val="24"/>
    </w:rPr>
  </w:style>
  <w:style w:type="character" w:customStyle="1" w:styleId="EmphasisStrongUC">
    <w:name w:val="EmphasisStrongUC"/>
    <w:uiPriority w:val="1"/>
    <w:qFormat/>
    <w:rsid w:val="0052257D"/>
    <w:rPr>
      <w:rFonts w:ascii="Arial Narrow" w:hAnsi="Arial Narrow"/>
      <w:i/>
    </w:rPr>
  </w:style>
  <w:style w:type="paragraph" w:styleId="FootnoteText">
    <w:name w:val="footnote text"/>
    <w:basedOn w:val="Normal"/>
    <w:link w:val="FootnoteTextChar"/>
    <w:rsid w:val="00D5492F"/>
    <w:pPr>
      <w:spacing w:line="240" w:lineRule="auto"/>
    </w:pPr>
    <w:rPr>
      <w:rFonts w:eastAsia="Times New Roman"/>
    </w:rPr>
  </w:style>
  <w:style w:type="character" w:customStyle="1" w:styleId="FootnoteTextChar">
    <w:name w:val="Footnote Text Char"/>
    <w:basedOn w:val="DefaultParagraphFont"/>
    <w:link w:val="FootnoteText"/>
    <w:rsid w:val="00D5492F"/>
    <w:rPr>
      <w:sz w:val="24"/>
      <w:szCs w:val="24"/>
    </w:rPr>
  </w:style>
  <w:style w:type="paragraph" w:styleId="Caption">
    <w:name w:val="caption"/>
    <w:basedOn w:val="Normal"/>
    <w:next w:val="Normal"/>
    <w:uiPriority w:val="99"/>
    <w:semiHidden/>
    <w:qFormat/>
    <w:locked/>
    <w:rsid w:val="00D5492F"/>
    <w:pPr>
      <w:spacing w:after="200" w:line="240" w:lineRule="auto"/>
    </w:pPr>
    <w:rPr>
      <w:rFonts w:eastAsia="Times New Roman"/>
      <w:b/>
      <w:bCs/>
      <w:color w:val="4F81BD"/>
      <w:sz w:val="18"/>
      <w:szCs w:val="18"/>
    </w:rPr>
  </w:style>
  <w:style w:type="character" w:customStyle="1" w:styleId="CommentSubjectChar">
    <w:name w:val="Comment Subject Char"/>
    <w:basedOn w:val="CommentTextChar"/>
    <w:link w:val="CommentSubject"/>
    <w:uiPriority w:val="99"/>
    <w:semiHidden/>
    <w:rsid w:val="00D5492F"/>
    <w:rPr>
      <w:b/>
      <w:bCs/>
      <w:sz w:val="24"/>
      <w:szCs w:val="24"/>
    </w:rPr>
  </w:style>
  <w:style w:type="paragraph" w:customStyle="1" w:styleId="ConvFactorNote">
    <w:name w:val="ConvFactorNote"/>
    <w:basedOn w:val="TableHeadnote"/>
    <w:rsid w:val="00D5492F"/>
    <w:pPr>
      <w:keepNext/>
      <w:spacing w:before="240" w:line="240" w:lineRule="auto"/>
    </w:pPr>
    <w:rPr>
      <w:rFonts w:ascii="Arial Narrow" w:hAnsi="Arial Narrow"/>
      <w:sz w:val="20"/>
      <w:szCs w:val="20"/>
    </w:rPr>
  </w:style>
  <w:style w:type="paragraph" w:customStyle="1" w:styleId="FigureInsert">
    <w:name w:val="FigureInsert"/>
    <w:next w:val="FigureCaption"/>
    <w:qFormat/>
    <w:rsid w:val="00D5492F"/>
    <w:pPr>
      <w:keepNext/>
      <w:spacing w:before="240" w:after="120" w:line="480" w:lineRule="auto"/>
    </w:pPr>
    <w:rPr>
      <w:b/>
      <w:sz w:val="24"/>
      <w:szCs w:val="40"/>
    </w:rPr>
  </w:style>
  <w:style w:type="character" w:customStyle="1" w:styleId="FooterChar">
    <w:name w:val="Footer Char"/>
    <w:basedOn w:val="DefaultParagraphFont"/>
    <w:link w:val="Footer"/>
    <w:uiPriority w:val="99"/>
    <w:semiHidden/>
    <w:rsid w:val="00D5492F"/>
    <w:rPr>
      <w:sz w:val="24"/>
      <w:szCs w:val="24"/>
    </w:rPr>
  </w:style>
  <w:style w:type="paragraph" w:customStyle="1" w:styleId="ForewordBody">
    <w:name w:val="ForewordBody"/>
    <w:basedOn w:val="Normal"/>
    <w:rsid w:val="00D5492F"/>
    <w:rPr>
      <w:rFonts w:ascii="Arial Narrow" w:hAnsi="Arial Narrow"/>
    </w:rPr>
  </w:style>
  <w:style w:type="character" w:customStyle="1" w:styleId="HeaderChar">
    <w:name w:val="Header Char"/>
    <w:basedOn w:val="DefaultParagraphFont"/>
    <w:link w:val="Header"/>
    <w:uiPriority w:val="99"/>
    <w:rsid w:val="00D5492F"/>
    <w:rPr>
      <w:sz w:val="24"/>
      <w:szCs w:val="24"/>
    </w:rPr>
  </w:style>
  <w:style w:type="character" w:customStyle="1" w:styleId="Heading3Char">
    <w:name w:val="Heading 3 Char"/>
    <w:basedOn w:val="DefaultParagraphFont"/>
    <w:link w:val="Heading3"/>
    <w:rsid w:val="00D5492F"/>
    <w:rPr>
      <w:rFonts w:ascii="Arial Narrow" w:hAnsi="Arial Narrow" w:cs="Arial"/>
      <w:kern w:val="32"/>
      <w:sz w:val="26"/>
      <w:szCs w:val="26"/>
    </w:rPr>
  </w:style>
  <w:style w:type="character" w:customStyle="1" w:styleId="Heading4Char">
    <w:name w:val="Heading 4 Char"/>
    <w:basedOn w:val="DefaultParagraphFont"/>
    <w:link w:val="Heading4"/>
    <w:rsid w:val="00D5492F"/>
    <w:rPr>
      <w:rFonts w:ascii="Arial Narrow" w:hAnsi="Arial Narrow" w:cs="Arial"/>
      <w:kern w:val="32"/>
      <w:sz w:val="24"/>
      <w:szCs w:val="32"/>
    </w:rPr>
  </w:style>
  <w:style w:type="character" w:customStyle="1" w:styleId="Heading5Char">
    <w:name w:val="Heading 5 Char"/>
    <w:basedOn w:val="DefaultParagraphFont"/>
    <w:link w:val="Heading5"/>
    <w:rsid w:val="00D5492F"/>
    <w:rPr>
      <w:rFonts w:ascii="Arial Narrow" w:hAnsi="Arial Narrow" w:cs="Arial"/>
      <w:i/>
      <w:iCs/>
      <w:kern w:val="32"/>
      <w:sz w:val="24"/>
      <w:szCs w:val="32"/>
    </w:rPr>
  </w:style>
  <w:style w:type="character" w:customStyle="1" w:styleId="Heading6Char">
    <w:name w:val="Heading 6 Char"/>
    <w:basedOn w:val="DefaultParagraphFont"/>
    <w:link w:val="Heading6"/>
    <w:uiPriority w:val="99"/>
    <w:rsid w:val="00D5492F"/>
    <w:rPr>
      <w:b/>
      <w:bCs/>
      <w:sz w:val="22"/>
      <w:szCs w:val="22"/>
    </w:rPr>
  </w:style>
  <w:style w:type="character" w:customStyle="1" w:styleId="Heading7Char">
    <w:name w:val="Heading 7 Char"/>
    <w:basedOn w:val="DefaultParagraphFont"/>
    <w:link w:val="Heading7"/>
    <w:uiPriority w:val="99"/>
    <w:rsid w:val="00D5492F"/>
    <w:rPr>
      <w:sz w:val="24"/>
      <w:szCs w:val="24"/>
    </w:rPr>
  </w:style>
  <w:style w:type="character" w:customStyle="1" w:styleId="Heading8Char">
    <w:name w:val="Heading 8 Char"/>
    <w:basedOn w:val="DefaultParagraphFont"/>
    <w:link w:val="Heading8"/>
    <w:uiPriority w:val="99"/>
    <w:rsid w:val="00D5492F"/>
    <w:rPr>
      <w:i/>
      <w:iCs/>
      <w:sz w:val="24"/>
      <w:szCs w:val="24"/>
    </w:rPr>
  </w:style>
  <w:style w:type="character" w:customStyle="1" w:styleId="Heading9Char">
    <w:name w:val="Heading 9 Char"/>
    <w:basedOn w:val="DefaultParagraphFont"/>
    <w:link w:val="Heading9"/>
    <w:uiPriority w:val="99"/>
    <w:rsid w:val="00D5492F"/>
    <w:rPr>
      <w:rFonts w:ascii="Arial Narrow" w:hAnsi="Arial Narrow" w:cs="Arial"/>
      <w:sz w:val="22"/>
      <w:szCs w:val="22"/>
    </w:rPr>
  </w:style>
  <w:style w:type="paragraph" w:customStyle="1" w:styleId="InPocket">
    <w:name w:val="InPocket"/>
    <w:basedOn w:val="TableofFigures"/>
    <w:qFormat/>
    <w:rsid w:val="00D5492F"/>
    <w:pPr>
      <w:tabs>
        <w:tab w:val="left" w:pos="1200"/>
        <w:tab w:val="right" w:leader="dot" w:pos="10257"/>
      </w:tabs>
    </w:pPr>
  </w:style>
  <w:style w:type="paragraph" w:customStyle="1" w:styleId="ISBNISSN">
    <w:name w:val="ISBN/ISSN"/>
    <w:basedOn w:val="BOTPNotes2"/>
    <w:rsid w:val="00D5492F"/>
    <w:pPr>
      <w:spacing w:before="240" w:line="240" w:lineRule="auto"/>
    </w:pPr>
    <w:rPr>
      <w:sz w:val="12"/>
    </w:rPr>
  </w:style>
  <w:style w:type="paragraph" w:customStyle="1" w:styleId="ISSNISBNDOIBackCover">
    <w:name w:val="ISSN/ISBN/DOI Back Cover"/>
    <w:basedOn w:val="ISBNISSN"/>
    <w:rsid w:val="00D5492F"/>
    <w:pPr>
      <w:spacing w:after="0"/>
      <w:ind w:left="8100"/>
    </w:pPr>
    <w:rPr>
      <w:szCs w:val="20"/>
    </w:rPr>
  </w:style>
  <w:style w:type="paragraph" w:customStyle="1" w:styleId="Numbered1">
    <w:name w:val="Numbered1"/>
    <w:uiPriority w:val="99"/>
    <w:semiHidden/>
    <w:rsid w:val="00D5492F"/>
    <w:pPr>
      <w:ind w:left="360" w:hanging="360"/>
    </w:pPr>
    <w:rPr>
      <w:rFonts w:ascii="Arial Narrow" w:hAnsi="Arial Narrow" w:cs="Arial"/>
      <w:b/>
      <w:bCs/>
      <w:kern w:val="32"/>
      <w:sz w:val="32"/>
      <w:szCs w:val="32"/>
    </w:rPr>
  </w:style>
  <w:style w:type="paragraph" w:customStyle="1" w:styleId="Numbered2">
    <w:name w:val="Numbered2"/>
    <w:basedOn w:val="Numbered1"/>
    <w:uiPriority w:val="99"/>
    <w:semiHidden/>
    <w:rsid w:val="00D5492F"/>
    <w:pPr>
      <w:numPr>
        <w:ilvl w:val="1"/>
      </w:numPr>
      <w:ind w:left="360" w:hanging="360"/>
    </w:pPr>
    <w:rPr>
      <w:sz w:val="26"/>
      <w:szCs w:val="26"/>
    </w:rPr>
  </w:style>
  <w:style w:type="paragraph" w:customStyle="1" w:styleId="Numbered3">
    <w:name w:val="Numbered3"/>
    <w:basedOn w:val="Numbered2"/>
    <w:uiPriority w:val="99"/>
    <w:semiHidden/>
    <w:rsid w:val="00D5492F"/>
    <w:pPr>
      <w:numPr>
        <w:ilvl w:val="2"/>
      </w:numPr>
      <w:ind w:left="360" w:hanging="360"/>
    </w:pPr>
    <w:rPr>
      <w:b w:val="0"/>
    </w:rPr>
  </w:style>
  <w:style w:type="paragraph" w:customStyle="1" w:styleId="Numbered4">
    <w:name w:val="Numbered4"/>
    <w:basedOn w:val="Numbered2"/>
    <w:uiPriority w:val="99"/>
    <w:semiHidden/>
    <w:rsid w:val="00D5492F"/>
    <w:pPr>
      <w:numPr>
        <w:ilvl w:val="3"/>
      </w:numPr>
      <w:ind w:left="360" w:hanging="360"/>
    </w:pPr>
    <w:rPr>
      <w:b w:val="0"/>
      <w:sz w:val="24"/>
      <w:szCs w:val="24"/>
    </w:rPr>
  </w:style>
  <w:style w:type="paragraph" w:customStyle="1" w:styleId="Numbered5">
    <w:name w:val="Numbered5"/>
    <w:basedOn w:val="Numbered4"/>
    <w:uiPriority w:val="99"/>
    <w:semiHidden/>
    <w:rsid w:val="00D5492F"/>
    <w:pPr>
      <w:numPr>
        <w:ilvl w:val="4"/>
      </w:numPr>
      <w:ind w:left="360" w:hanging="360"/>
    </w:pPr>
    <w:rPr>
      <w:i/>
    </w:rPr>
  </w:style>
  <w:style w:type="paragraph" w:customStyle="1" w:styleId="ReferenceList">
    <w:name w:val="Reference List"/>
    <w:basedOn w:val="Reference"/>
    <w:link w:val="ReferenceListChar"/>
    <w:uiPriority w:val="99"/>
    <w:semiHidden/>
    <w:qFormat/>
    <w:rsid w:val="00D5492F"/>
    <w:pPr>
      <w:spacing w:line="240" w:lineRule="auto"/>
    </w:pPr>
  </w:style>
  <w:style w:type="character" w:customStyle="1" w:styleId="ReferenceListChar">
    <w:name w:val="Reference List Char"/>
    <w:basedOn w:val="ReferenceChar"/>
    <w:link w:val="ReferenceList"/>
    <w:uiPriority w:val="99"/>
    <w:semiHidden/>
    <w:rsid w:val="00D5492F"/>
    <w:rPr>
      <w:sz w:val="24"/>
      <w:szCs w:val="24"/>
    </w:rPr>
  </w:style>
  <w:style w:type="character" w:customStyle="1" w:styleId="SignatureChar">
    <w:name w:val="Signature Char"/>
    <w:basedOn w:val="DefaultParagraphFont"/>
    <w:link w:val="Signature"/>
    <w:semiHidden/>
    <w:rsid w:val="00D5492F"/>
    <w:rPr>
      <w:sz w:val="24"/>
      <w:szCs w:val="24"/>
    </w:rPr>
  </w:style>
  <w:style w:type="paragraph" w:customStyle="1" w:styleId="TableCell">
    <w:name w:val="Table Cell"/>
    <w:basedOn w:val="Normal"/>
    <w:link w:val="TableCellChar1"/>
    <w:uiPriority w:val="99"/>
    <w:semiHidden/>
    <w:qFormat/>
    <w:rsid w:val="00D5492F"/>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D5492F"/>
    <w:rPr>
      <w:rFonts w:eastAsiaTheme="majorEastAsia" w:cstheme="majorBidi"/>
      <w:bCs/>
      <w:sz w:val="24"/>
      <w:szCs w:val="26"/>
    </w:rPr>
  </w:style>
  <w:style w:type="character" w:customStyle="1" w:styleId="TableCellChar">
    <w:name w:val="Table Cell Char"/>
    <w:basedOn w:val="TableHeadnoteChar"/>
    <w:uiPriority w:val="99"/>
    <w:semiHidden/>
    <w:rsid w:val="00D5492F"/>
    <w:rPr>
      <w:rFonts w:eastAsia="Times New Roman"/>
      <w:sz w:val="18"/>
      <w:szCs w:val="16"/>
    </w:rPr>
  </w:style>
  <w:style w:type="character" w:customStyle="1" w:styleId="TitleChar">
    <w:name w:val="Title Char"/>
    <w:basedOn w:val="DefaultParagraphFont"/>
    <w:link w:val="Title"/>
    <w:rsid w:val="00D5492F"/>
    <w:rPr>
      <w:rFonts w:ascii="Arial Narrow" w:hAnsi="Arial Narrow" w:cs="Arial"/>
      <w:b/>
      <w:bCs/>
      <w:kern w:val="28"/>
      <w:sz w:val="44"/>
      <w:szCs w:val="32"/>
    </w:rPr>
  </w:style>
  <w:style w:type="paragraph" w:customStyle="1" w:styleId="TOCGrouped">
    <w:name w:val="TOCGrouped"/>
    <w:basedOn w:val="TOCLists"/>
    <w:uiPriority w:val="1"/>
    <w:qFormat/>
    <w:rsid w:val="00D5492F"/>
    <w:pPr>
      <w:tabs>
        <w:tab w:val="left" w:pos="1350"/>
      </w:tabs>
      <w:ind w:left="1350" w:hanging="1350"/>
    </w:pPr>
  </w:style>
  <w:style w:type="paragraph" w:customStyle="1" w:styleId="Version">
    <w:name w:val="Version"/>
    <w:rsid w:val="00D5492F"/>
    <w:pPr>
      <w:spacing w:line="480" w:lineRule="auto"/>
    </w:pPr>
    <w:rPr>
      <w:rFonts w:ascii="Arial Narrow" w:hAnsi="Arial Narrow" w:cs="Arial"/>
      <w:bCs/>
      <w:kern w:val="32"/>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uiPriority="99" w:qFormat="1"/>
    <w:lsdException w:name="heading 7" w:locked="1" w:uiPriority="99" w:qFormat="1"/>
    <w:lsdException w:name="heading 8" w:locked="1" w:uiPriority="99" w:qFormat="1"/>
    <w:lsdException w:name="heading 9" w:locked="1" w:uiPriority="99" w:qFormat="1"/>
    <w:lsdException w:name="toc 1" w:locked="1" w:uiPriority="39"/>
    <w:lsdException w:name="toc 2" w:locked="1" w:uiPriority="39"/>
    <w:lsdException w:name="toc 3" w:uiPriority="39"/>
    <w:lsdException w:name="toc 4" w:uiPriority="39"/>
    <w:lsdException w:name="toc 5" w:uiPriority="39"/>
    <w:lsdException w:name="annotation text" w:uiPriority="99"/>
    <w:lsdException w:name="header" w:uiPriority="99"/>
    <w:lsdException w:name="footer" w:uiPriority="99"/>
    <w:lsdException w:name="caption" w:locked="1" w:semiHidden="1" w:uiPriority="99" w:unhideWhenUsed="1" w:qFormat="1"/>
    <w:lsdException w:name="table of figures" w:locked="1" w:uiPriority="99"/>
    <w:lsdException w:name="annotation reference" w:uiPriority="99"/>
    <w:lsdException w:name="page number" w:uiPriority="99"/>
    <w:lsdException w:name="List Bullet" w:locked="1" w:qFormat="1"/>
    <w:lsdException w:name="List Number" w:qFormat="1"/>
    <w:lsdException w:name="List Bullet 2" w:qFormat="1"/>
    <w:lsdException w:name="List Bullet 3" w:qFormat="1"/>
    <w:lsdException w:name="List Number 2" w:qFormat="1"/>
    <w:lsdException w:name="List Number 3" w:qFormat="1"/>
    <w:lsdException w:name="Title" w:locked="1" w:qFormat="1"/>
    <w:lsdException w:name="Default Paragraph Font" w:uiPriority="1"/>
    <w:lsdException w:name="Body Text" w:locked="1" w:qFormat="1"/>
    <w:lsdException w:name="Subtitle" w:locked="1" w:qFormat="1"/>
    <w:lsdException w:name="Hyperlink" w:qFormat="1"/>
    <w:lsdException w:name="FollowedHyperlink" w:uiPriority="99"/>
    <w:lsdException w:name="Strong" w:locked="1" w:qFormat="1"/>
    <w:lsdException w:name="Emphasis" w:locked="1"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5876B7"/>
    <w:pPr>
      <w:spacing w:line="480" w:lineRule="auto"/>
    </w:pPr>
    <w:rPr>
      <w:rFonts w:eastAsiaTheme="minorHAnsi"/>
      <w:sz w:val="24"/>
      <w:szCs w:val="24"/>
    </w:rPr>
  </w:style>
  <w:style w:type="paragraph" w:styleId="Heading1">
    <w:name w:val="heading 1"/>
    <w:next w:val="BodyText"/>
    <w:link w:val="Heading1Char"/>
    <w:qFormat/>
    <w:rsid w:val="00D5492F"/>
    <w:pPr>
      <w:keepNext/>
      <w:spacing w:before="240" w:after="240" w:line="480" w:lineRule="auto"/>
      <w:outlineLvl w:val="0"/>
    </w:pPr>
    <w:rPr>
      <w:rFonts w:ascii="Arial Narrow" w:hAnsi="Arial Narrow" w:cs="Arial"/>
      <w:b/>
      <w:bCs/>
      <w:kern w:val="32"/>
      <w:sz w:val="32"/>
      <w:szCs w:val="32"/>
    </w:rPr>
  </w:style>
  <w:style w:type="paragraph" w:styleId="Heading2">
    <w:name w:val="heading 2"/>
    <w:basedOn w:val="Heading1"/>
    <w:next w:val="BodyText"/>
    <w:link w:val="Heading2Char"/>
    <w:autoRedefine/>
    <w:qFormat/>
    <w:rsid w:val="00D5492F"/>
    <w:pPr>
      <w:outlineLvl w:val="1"/>
    </w:pPr>
    <w:rPr>
      <w:bCs w:val="0"/>
      <w:iCs/>
      <w:sz w:val="26"/>
      <w:szCs w:val="26"/>
    </w:rPr>
  </w:style>
  <w:style w:type="paragraph" w:styleId="Heading3">
    <w:name w:val="heading 3"/>
    <w:basedOn w:val="Heading1"/>
    <w:next w:val="BodyText"/>
    <w:link w:val="Heading3Char"/>
    <w:qFormat/>
    <w:rsid w:val="00D5492F"/>
    <w:pPr>
      <w:outlineLvl w:val="2"/>
    </w:pPr>
    <w:rPr>
      <w:b w:val="0"/>
      <w:bCs w:val="0"/>
      <w:sz w:val="26"/>
      <w:szCs w:val="26"/>
    </w:rPr>
  </w:style>
  <w:style w:type="paragraph" w:styleId="Heading4">
    <w:name w:val="heading 4"/>
    <w:basedOn w:val="Heading1"/>
    <w:next w:val="BodyText"/>
    <w:link w:val="Heading4Char"/>
    <w:qFormat/>
    <w:rsid w:val="00D5492F"/>
    <w:pPr>
      <w:outlineLvl w:val="3"/>
    </w:pPr>
    <w:rPr>
      <w:b w:val="0"/>
      <w:bCs w:val="0"/>
      <w:sz w:val="24"/>
    </w:rPr>
  </w:style>
  <w:style w:type="paragraph" w:styleId="Heading5">
    <w:name w:val="heading 5"/>
    <w:basedOn w:val="Heading1"/>
    <w:next w:val="BodyText"/>
    <w:link w:val="Heading5Char"/>
    <w:qFormat/>
    <w:rsid w:val="00D5492F"/>
    <w:pPr>
      <w:outlineLvl w:val="4"/>
    </w:pPr>
    <w:rPr>
      <w:b w:val="0"/>
      <w:bCs w:val="0"/>
      <w:i/>
      <w:iCs/>
      <w:sz w:val="24"/>
    </w:rPr>
  </w:style>
  <w:style w:type="paragraph" w:styleId="Heading6">
    <w:name w:val="heading 6"/>
    <w:basedOn w:val="Normal"/>
    <w:next w:val="Normal"/>
    <w:link w:val="Heading6Char"/>
    <w:uiPriority w:val="99"/>
    <w:qFormat/>
    <w:rsid w:val="00D5492F"/>
    <w:pPr>
      <w:numPr>
        <w:ilvl w:val="5"/>
        <w:numId w:val="42"/>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qFormat/>
    <w:rsid w:val="00D5492F"/>
    <w:pPr>
      <w:numPr>
        <w:ilvl w:val="6"/>
        <w:numId w:val="42"/>
      </w:numPr>
      <w:spacing w:before="240" w:after="60" w:line="240" w:lineRule="auto"/>
      <w:outlineLvl w:val="6"/>
    </w:pPr>
    <w:rPr>
      <w:rFonts w:eastAsia="Times New Roman"/>
    </w:rPr>
  </w:style>
  <w:style w:type="paragraph" w:styleId="Heading8">
    <w:name w:val="heading 8"/>
    <w:basedOn w:val="Normal"/>
    <w:next w:val="Normal"/>
    <w:link w:val="Heading8Char"/>
    <w:uiPriority w:val="99"/>
    <w:qFormat/>
    <w:rsid w:val="00D5492F"/>
    <w:pPr>
      <w:numPr>
        <w:ilvl w:val="7"/>
        <w:numId w:val="42"/>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qFormat/>
    <w:rsid w:val="00D5492F"/>
    <w:pPr>
      <w:numPr>
        <w:ilvl w:val="8"/>
        <w:numId w:val="42"/>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5492F"/>
    <w:pPr>
      <w:ind w:firstLine="720"/>
    </w:pPr>
    <w:rPr>
      <w:rFonts w:eastAsia="Times New Roman"/>
    </w:rPr>
  </w:style>
  <w:style w:type="character" w:customStyle="1" w:styleId="BodyTextChar">
    <w:name w:val="Body Text Char"/>
    <w:basedOn w:val="DefaultParagraphFont"/>
    <w:link w:val="BodyText"/>
    <w:locked/>
    <w:rsid w:val="00D5492F"/>
    <w:rPr>
      <w:sz w:val="24"/>
      <w:szCs w:val="24"/>
    </w:rPr>
  </w:style>
  <w:style w:type="character" w:customStyle="1" w:styleId="Heading1Char">
    <w:name w:val="Heading 1 Char"/>
    <w:basedOn w:val="DefaultParagraphFont"/>
    <w:link w:val="Heading1"/>
    <w:locked/>
    <w:rsid w:val="00D5492F"/>
    <w:rPr>
      <w:rFonts w:ascii="Arial Narrow" w:hAnsi="Arial Narrow" w:cs="Arial"/>
      <w:b/>
      <w:bCs/>
      <w:kern w:val="32"/>
      <w:sz w:val="32"/>
      <w:szCs w:val="32"/>
    </w:rPr>
  </w:style>
  <w:style w:type="character" w:customStyle="1" w:styleId="Heading2Char">
    <w:name w:val="Heading 2 Char"/>
    <w:basedOn w:val="DefaultParagraphFont"/>
    <w:link w:val="Heading2"/>
    <w:locked/>
    <w:rsid w:val="00D5492F"/>
    <w:rPr>
      <w:rFonts w:ascii="Arial Narrow" w:hAnsi="Arial Narrow" w:cs="Arial"/>
      <w:b/>
      <w:iCs/>
      <w:kern w:val="32"/>
      <w:sz w:val="26"/>
      <w:szCs w:val="26"/>
    </w:rPr>
  </w:style>
  <w:style w:type="paragraph" w:styleId="Title">
    <w:name w:val="Title"/>
    <w:basedOn w:val="Normal"/>
    <w:next w:val="Authors"/>
    <w:link w:val="TitleChar"/>
    <w:qFormat/>
    <w:rsid w:val="00D5492F"/>
    <w:pPr>
      <w:widowControl w:val="0"/>
      <w:spacing w:before="840" w:after="240"/>
    </w:pPr>
    <w:rPr>
      <w:rFonts w:ascii="Arial Narrow" w:eastAsia="Times New Roman" w:hAnsi="Arial Narrow" w:cs="Arial"/>
      <w:b/>
      <w:bCs/>
      <w:kern w:val="28"/>
      <w:sz w:val="44"/>
      <w:szCs w:val="32"/>
    </w:rPr>
  </w:style>
  <w:style w:type="paragraph" w:customStyle="1" w:styleId="Authors">
    <w:name w:val="Authors"/>
    <w:next w:val="Heading1"/>
    <w:autoRedefine/>
    <w:qFormat/>
    <w:rsid w:val="00D5492F"/>
    <w:pPr>
      <w:spacing w:before="480" w:after="480" w:line="480" w:lineRule="auto"/>
    </w:pPr>
    <w:rPr>
      <w:rFonts w:ascii="Arial Narrow" w:hAnsi="Arial Narrow"/>
      <w:sz w:val="24"/>
      <w:szCs w:val="24"/>
    </w:rPr>
  </w:style>
  <w:style w:type="paragraph" w:customStyle="1" w:styleId="BodyNoIndent">
    <w:name w:val="BodyNoIndent"/>
    <w:basedOn w:val="BodyText"/>
    <w:qFormat/>
    <w:rsid w:val="00D5492F"/>
    <w:pPr>
      <w:ind w:firstLine="0"/>
    </w:pPr>
  </w:style>
  <w:style w:type="paragraph" w:customStyle="1" w:styleId="SecondaryIdentification">
    <w:name w:val="SecondaryIdentification"/>
    <w:basedOn w:val="Normal"/>
    <w:qFormat/>
    <w:rsid w:val="00D5492F"/>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D5492F"/>
  </w:style>
  <w:style w:type="paragraph" w:customStyle="1" w:styleId="useNote">
    <w:name w:val="useNote"/>
    <w:basedOn w:val="ListBullet"/>
    <w:semiHidden/>
    <w:rsid w:val="0052257D"/>
    <w:pPr>
      <w:spacing w:line="240" w:lineRule="auto"/>
    </w:pPr>
  </w:style>
  <w:style w:type="paragraph" w:styleId="ListBullet">
    <w:name w:val="List Bullet"/>
    <w:basedOn w:val="Normal"/>
    <w:qFormat/>
    <w:rsid w:val="00D5492F"/>
    <w:pPr>
      <w:numPr>
        <w:numId w:val="50"/>
      </w:numPr>
      <w:contextualSpacing/>
    </w:pPr>
    <w:rPr>
      <w:rFonts w:eastAsia="Times New Roman"/>
    </w:rPr>
  </w:style>
  <w:style w:type="paragraph" w:customStyle="1" w:styleId="FigureCaption">
    <w:name w:val="FigureCaption"/>
    <w:basedOn w:val="Normal"/>
    <w:next w:val="BodyText"/>
    <w:link w:val="FigureCaptionChar"/>
    <w:qFormat/>
    <w:rsid w:val="00FE127C"/>
    <w:pPr>
      <w:numPr>
        <w:numId w:val="38"/>
      </w:numPr>
      <w:tabs>
        <w:tab w:val="left" w:pos="1080"/>
      </w:tabs>
      <w:spacing w:after="240"/>
      <w:ind w:left="0" w:firstLine="0"/>
    </w:pPr>
    <w:rPr>
      <w:rFonts w:ascii="Arial Narrow" w:eastAsia="Times New Roman" w:hAnsi="Arial Narrow"/>
      <w:szCs w:val="18"/>
    </w:rPr>
  </w:style>
  <w:style w:type="paragraph" w:customStyle="1" w:styleId="Quotation">
    <w:name w:val="Quotation"/>
    <w:basedOn w:val="Normal"/>
    <w:qFormat/>
    <w:rsid w:val="00D5492F"/>
    <w:pPr>
      <w:spacing w:before="80" w:after="80"/>
      <w:ind w:left="403" w:right="691"/>
    </w:pPr>
    <w:rPr>
      <w:rFonts w:eastAsia="Times New Roman"/>
    </w:rPr>
  </w:style>
  <w:style w:type="paragraph" w:customStyle="1" w:styleId="Reference">
    <w:name w:val="Reference"/>
    <w:basedOn w:val="Normal"/>
    <w:link w:val="ReferenceChar"/>
    <w:qFormat/>
    <w:rsid w:val="00D5492F"/>
    <w:pPr>
      <w:ind w:left="202" w:hanging="202"/>
    </w:pPr>
    <w:rPr>
      <w:rFonts w:eastAsia="Times New Roman"/>
    </w:rPr>
  </w:style>
  <w:style w:type="character" w:customStyle="1" w:styleId="TableSpannerChar">
    <w:name w:val="TableSpanner Char"/>
    <w:basedOn w:val="DefaultParagraphFont"/>
    <w:link w:val="TableSpanner"/>
    <w:locked/>
    <w:rsid w:val="00D5492F"/>
    <w:rPr>
      <w:rFonts w:ascii="Arial Narrow" w:eastAsiaTheme="minorHAnsi" w:hAnsi="Arial Narrow"/>
      <w:sz w:val="18"/>
      <w:szCs w:val="18"/>
    </w:rPr>
  </w:style>
  <w:style w:type="paragraph" w:customStyle="1" w:styleId="TableSpanner">
    <w:name w:val="TableSpanner"/>
    <w:basedOn w:val="Normal"/>
    <w:link w:val="TableSpannerChar"/>
    <w:qFormat/>
    <w:rsid w:val="00D5492F"/>
    <w:pPr>
      <w:keepNext/>
      <w:spacing w:line="220" w:lineRule="exact"/>
      <w:jc w:val="center"/>
    </w:pPr>
    <w:rPr>
      <w:rFonts w:ascii="Arial Narrow" w:hAnsi="Arial Narrow"/>
      <w:sz w:val="18"/>
      <w:szCs w:val="18"/>
    </w:rPr>
  </w:style>
  <w:style w:type="paragraph" w:customStyle="1" w:styleId="SectionHeading">
    <w:name w:val="SectionHeading"/>
    <w:basedOn w:val="Normal"/>
    <w:qFormat/>
    <w:rsid w:val="00D5492F"/>
    <w:pPr>
      <w:spacing w:before="480" w:after="480"/>
    </w:pPr>
    <w:rPr>
      <w:rFonts w:ascii="Arial Narrow" w:eastAsia="Times New Roman" w:hAnsi="Arial Narrow"/>
      <w:b/>
      <w:sz w:val="40"/>
      <w:szCs w:val="40"/>
    </w:rPr>
  </w:style>
  <w:style w:type="paragraph" w:customStyle="1" w:styleId="TOCLists">
    <w:name w:val="TOCLists"/>
    <w:basedOn w:val="TOC1"/>
    <w:link w:val="TOCListsChar"/>
    <w:uiPriority w:val="1"/>
    <w:qFormat/>
    <w:rsid w:val="00D5492F"/>
    <w:pPr>
      <w:tabs>
        <w:tab w:val="left" w:pos="720"/>
      </w:tabs>
      <w:ind w:left="720" w:hanging="720"/>
    </w:pPr>
    <w:rPr>
      <w:noProof/>
    </w:rPr>
  </w:style>
  <w:style w:type="paragraph" w:styleId="TOC1">
    <w:name w:val="toc 1"/>
    <w:next w:val="Noparagraphstyle"/>
    <w:link w:val="TOC1Char"/>
    <w:autoRedefine/>
    <w:uiPriority w:val="39"/>
    <w:rsid w:val="00D5492F"/>
    <w:pPr>
      <w:tabs>
        <w:tab w:val="right" w:leader="dot" w:pos="10260"/>
      </w:tabs>
      <w:spacing w:line="480" w:lineRule="auto"/>
    </w:pPr>
    <w:rPr>
      <w:rFonts w:ascii="Arial Narrow" w:hAnsi="Arial Narrow"/>
      <w:sz w:val="24"/>
      <w:szCs w:val="24"/>
    </w:rPr>
  </w:style>
  <w:style w:type="character" w:customStyle="1" w:styleId="TOC1Char">
    <w:name w:val="TOC 1 Char"/>
    <w:link w:val="TOC1"/>
    <w:uiPriority w:val="39"/>
    <w:locked/>
    <w:rsid w:val="00123264"/>
    <w:rPr>
      <w:rFonts w:ascii="Arial Narrow" w:hAnsi="Arial Narrow"/>
      <w:sz w:val="24"/>
      <w:szCs w:val="24"/>
    </w:rPr>
  </w:style>
  <w:style w:type="character" w:customStyle="1" w:styleId="TOCListsChar">
    <w:name w:val="TOCLists Char"/>
    <w:link w:val="TOCLists"/>
    <w:uiPriority w:val="1"/>
    <w:locked/>
    <w:rsid w:val="00F70E1E"/>
    <w:rPr>
      <w:rFonts w:ascii="Arial Narrow" w:hAnsi="Arial Narrow"/>
      <w:noProof/>
      <w:sz w:val="24"/>
      <w:szCs w:val="24"/>
    </w:rPr>
  </w:style>
  <w:style w:type="paragraph" w:customStyle="1" w:styleId="TableCellHeading">
    <w:name w:val="TableCellHeading"/>
    <w:basedOn w:val="Normal"/>
    <w:link w:val="TableCellHeadingChar"/>
    <w:qFormat/>
    <w:rsid w:val="00D5492F"/>
    <w:pPr>
      <w:keepNext/>
      <w:spacing w:line="220" w:lineRule="exact"/>
      <w:jc w:val="center"/>
    </w:pPr>
    <w:rPr>
      <w:rFonts w:ascii="Arial Narrow" w:eastAsia="Times New Roman" w:hAnsi="Arial Narrow"/>
      <w:b/>
      <w:sz w:val="16"/>
      <w:szCs w:val="18"/>
    </w:rPr>
  </w:style>
  <w:style w:type="character" w:customStyle="1" w:styleId="TableCellHeadingChar">
    <w:name w:val="TableCellHeading Char"/>
    <w:link w:val="TableCellHeading"/>
    <w:locked/>
    <w:rsid w:val="00F70E1E"/>
    <w:rPr>
      <w:rFonts w:ascii="Arial Narrow" w:hAnsi="Arial Narrow"/>
      <w:b/>
      <w:sz w:val="16"/>
      <w:szCs w:val="18"/>
    </w:rPr>
  </w:style>
  <w:style w:type="paragraph" w:customStyle="1" w:styleId="TableFootnote">
    <w:name w:val="TableFootnote"/>
    <w:basedOn w:val="Normal"/>
    <w:qFormat/>
    <w:rsid w:val="00D5492F"/>
    <w:pPr>
      <w:spacing w:before="80"/>
    </w:pPr>
    <w:rPr>
      <w:rFonts w:eastAsia="Times New Roman"/>
      <w:sz w:val="18"/>
      <w:szCs w:val="16"/>
    </w:rPr>
  </w:style>
  <w:style w:type="paragraph" w:customStyle="1" w:styleId="TableHeadnote">
    <w:name w:val="TableHeadnote"/>
    <w:basedOn w:val="Normal"/>
    <w:next w:val="TableCellHeading"/>
    <w:link w:val="TableHeadnoteChar"/>
    <w:qFormat/>
    <w:rsid w:val="00D5492F"/>
    <w:rPr>
      <w:rFonts w:eastAsia="Times New Roman"/>
      <w:sz w:val="18"/>
      <w:szCs w:val="16"/>
    </w:rPr>
  </w:style>
  <w:style w:type="character" w:customStyle="1" w:styleId="TableHeadnoteChar">
    <w:name w:val="TableHeadnote Char"/>
    <w:basedOn w:val="DefaultParagraphFont"/>
    <w:link w:val="TableHeadnote"/>
    <w:locked/>
    <w:rsid w:val="00D5492F"/>
    <w:rPr>
      <w:sz w:val="18"/>
      <w:szCs w:val="16"/>
    </w:rPr>
  </w:style>
  <w:style w:type="paragraph" w:customStyle="1" w:styleId="TableTitle">
    <w:name w:val="TableTitle"/>
    <w:basedOn w:val="Normal"/>
    <w:next w:val="TableHeadnote"/>
    <w:link w:val="TableTitleChar"/>
    <w:qFormat/>
    <w:rsid w:val="00D5492F"/>
    <w:pPr>
      <w:numPr>
        <w:numId w:val="49"/>
      </w:numPr>
      <w:tabs>
        <w:tab w:val="left" w:pos="990"/>
      </w:tabs>
      <w:spacing w:before="240"/>
    </w:pPr>
    <w:rPr>
      <w:rFonts w:ascii="Arial Narrow" w:eastAsia="Times New Roman" w:hAnsi="Arial Narrow"/>
      <w:szCs w:val="18"/>
    </w:rPr>
  </w:style>
  <w:style w:type="character" w:customStyle="1" w:styleId="TableTitleChar">
    <w:name w:val="TableTitle Char"/>
    <w:link w:val="TableTitle"/>
    <w:locked/>
    <w:rsid w:val="00F70E1E"/>
    <w:rPr>
      <w:rFonts w:ascii="Arial Narrow" w:hAnsi="Arial Narrow"/>
      <w:sz w:val="24"/>
      <w:szCs w:val="18"/>
    </w:rPr>
  </w:style>
  <w:style w:type="paragraph" w:customStyle="1" w:styleId="Logo">
    <w:name w:val="Logo"/>
    <w:rsid w:val="00D5492F"/>
    <w:rPr>
      <w:rFonts w:ascii="Arial Narrow" w:hAnsi="Arial Narrow"/>
      <w:sz w:val="24"/>
      <w:szCs w:val="24"/>
    </w:rPr>
  </w:style>
  <w:style w:type="paragraph" w:styleId="TableofFigures">
    <w:name w:val="table of figures"/>
    <w:uiPriority w:val="99"/>
    <w:rsid w:val="00D5492F"/>
    <w:pPr>
      <w:spacing w:line="480" w:lineRule="auto"/>
    </w:pPr>
    <w:rPr>
      <w:rFonts w:ascii="Arial Narrow" w:hAnsi="Arial Narrow"/>
      <w:sz w:val="24"/>
      <w:szCs w:val="24"/>
    </w:rPr>
  </w:style>
  <w:style w:type="paragraph" w:customStyle="1" w:styleId="BOTPOffice">
    <w:name w:val="BOTPOffice"/>
    <w:basedOn w:val="Normal"/>
    <w:rsid w:val="00D5492F"/>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D5492F"/>
    <w:pPr>
      <w:spacing w:after="240" w:line="320" w:lineRule="atLeast"/>
      <w:ind w:left="2520"/>
    </w:pPr>
    <w:rPr>
      <w:rFonts w:ascii="Arial Narrow" w:eastAsia="Times New Roman" w:hAnsi="Arial Narrow"/>
      <w:sz w:val="28"/>
      <w:szCs w:val="28"/>
    </w:rPr>
  </w:style>
  <w:style w:type="paragraph" w:customStyle="1" w:styleId="Publisher">
    <w:name w:val="Publisher"/>
    <w:basedOn w:val="Normal"/>
    <w:semiHidden/>
    <w:rsid w:val="00D5492F"/>
    <w:pPr>
      <w:spacing w:before="480" w:line="260" w:lineRule="exact"/>
      <w:ind w:left="2520"/>
    </w:pPr>
    <w:rPr>
      <w:rFonts w:ascii="Arial Narrow" w:eastAsia="Times New Roman" w:hAnsi="Arial Narrow"/>
    </w:rPr>
  </w:style>
  <w:style w:type="paragraph" w:customStyle="1" w:styleId="BOTPNotes">
    <w:name w:val="BOTPNotes"/>
    <w:basedOn w:val="Normal"/>
    <w:link w:val="BOTPNotesChar"/>
    <w:rsid w:val="00D5492F"/>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locked/>
    <w:rsid w:val="00D5492F"/>
    <w:rPr>
      <w:rFonts w:ascii="Arial Narrow" w:hAnsi="Arial Narrow"/>
      <w:sz w:val="18"/>
      <w:szCs w:val="18"/>
    </w:rPr>
  </w:style>
  <w:style w:type="paragraph" w:customStyle="1" w:styleId="BOTPNotes2">
    <w:name w:val="BOTPNotes2"/>
    <w:basedOn w:val="BOTPNotes"/>
    <w:rsid w:val="00D5492F"/>
    <w:pPr>
      <w:spacing w:before="480" w:after="480"/>
    </w:pPr>
  </w:style>
  <w:style w:type="paragraph" w:styleId="Footer">
    <w:name w:val="footer"/>
    <w:basedOn w:val="Normal"/>
    <w:link w:val="FooterChar"/>
    <w:uiPriority w:val="99"/>
    <w:semiHidden/>
    <w:rsid w:val="00D5492F"/>
    <w:pPr>
      <w:tabs>
        <w:tab w:val="center" w:pos="4320"/>
        <w:tab w:val="right" w:pos="8640"/>
      </w:tabs>
      <w:spacing w:line="240" w:lineRule="auto"/>
    </w:pPr>
    <w:rPr>
      <w:rFonts w:eastAsia="Times New Roman"/>
    </w:rPr>
  </w:style>
  <w:style w:type="character" w:styleId="Hyperlink">
    <w:name w:val="Hyperlink"/>
    <w:basedOn w:val="DefaultParagraphFont"/>
    <w:qFormat/>
    <w:rsid w:val="00D5492F"/>
    <w:rPr>
      <w:i/>
      <w:color w:val="auto"/>
      <w:u w:val="none"/>
    </w:rPr>
  </w:style>
  <w:style w:type="paragraph" w:styleId="ListNumber">
    <w:name w:val="List Number"/>
    <w:basedOn w:val="Normal"/>
    <w:qFormat/>
    <w:rsid w:val="00D5492F"/>
    <w:pPr>
      <w:numPr>
        <w:numId w:val="51"/>
      </w:numPr>
      <w:spacing w:before="80" w:after="80"/>
      <w:contextualSpacing/>
    </w:pPr>
    <w:rPr>
      <w:rFonts w:eastAsia="Times New Roman"/>
    </w:rPr>
  </w:style>
  <w:style w:type="paragraph" w:styleId="ListNumber2">
    <w:name w:val="List Number 2"/>
    <w:basedOn w:val="ListNumber"/>
    <w:qFormat/>
    <w:rsid w:val="00D5492F"/>
    <w:pPr>
      <w:numPr>
        <w:numId w:val="47"/>
      </w:numPr>
    </w:pPr>
  </w:style>
  <w:style w:type="paragraph" w:styleId="ListNumber3">
    <w:name w:val="List Number 3"/>
    <w:basedOn w:val="ListNumber"/>
    <w:qFormat/>
    <w:rsid w:val="00D5492F"/>
    <w:pPr>
      <w:numPr>
        <w:numId w:val="48"/>
      </w:numPr>
    </w:pPr>
  </w:style>
  <w:style w:type="paragraph" w:styleId="CommentText">
    <w:name w:val="annotation text"/>
    <w:basedOn w:val="Normal"/>
    <w:link w:val="CommentTextChar"/>
    <w:uiPriority w:val="99"/>
    <w:semiHidden/>
    <w:rsid w:val="00D5492F"/>
    <w:pPr>
      <w:spacing w:line="240" w:lineRule="auto"/>
    </w:pPr>
    <w:rPr>
      <w:rFonts w:eastAsia="Times New Roman"/>
    </w:rPr>
  </w:style>
  <w:style w:type="character" w:styleId="PageNumber">
    <w:name w:val="page number"/>
    <w:basedOn w:val="DefaultParagraphFont"/>
    <w:uiPriority w:val="99"/>
    <w:semiHidden/>
    <w:rsid w:val="00D5492F"/>
  </w:style>
  <w:style w:type="paragraph" w:styleId="Signature">
    <w:name w:val="Signature"/>
    <w:basedOn w:val="Normal"/>
    <w:link w:val="SignatureChar"/>
    <w:semiHidden/>
    <w:rsid w:val="00D5492F"/>
    <w:pPr>
      <w:spacing w:line="240" w:lineRule="auto"/>
      <w:ind w:left="4320"/>
    </w:pPr>
    <w:rPr>
      <w:rFonts w:eastAsia="Times New Roman"/>
    </w:rPr>
  </w:style>
  <w:style w:type="table" w:styleId="Table3Deffects1">
    <w:name w:val="Table 3D effects 1"/>
    <w:basedOn w:val="TableNormal"/>
    <w:semiHidden/>
    <w:rsid w:val="00D5492F"/>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5492F"/>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5492F"/>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5492F"/>
    <w:rPr>
      <w:sz w:val="24"/>
      <w:szCs w:val="24"/>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5492F"/>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5492F"/>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5492F"/>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5492F"/>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5492F"/>
    <w:rPr>
      <w:sz w:val="24"/>
      <w:szCs w:val="24"/>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5492F"/>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5492F"/>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5492F"/>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5492F"/>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5492F"/>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5492F"/>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5492F"/>
    <w:rPr>
      <w:sz w:val="24"/>
      <w:szCs w:val="24"/>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5492F"/>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D5492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D5492F"/>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5492F"/>
    <w:rPr>
      <w:sz w:val="24"/>
      <w:szCs w:val="24"/>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5492F"/>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5492F"/>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5492F"/>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5492F"/>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5492F"/>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5492F"/>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5492F"/>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5492F"/>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5492F"/>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5492F"/>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5492F"/>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5492F"/>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5492F"/>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5492F"/>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5492F"/>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5492F"/>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5492F"/>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5492F"/>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5492F"/>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5492F"/>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5492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D5492F"/>
    <w:rPr>
      <w:sz w:val="24"/>
      <w:szCs w:val="24"/>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5492F"/>
    <w:rPr>
      <w:sz w:val="24"/>
      <w:szCs w:val="24"/>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5492F"/>
    <w:rPr>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D5492F"/>
    <w:pPr>
      <w:numPr>
        <w:numId w:val="44"/>
      </w:numPr>
      <w:contextualSpacing/>
    </w:pPr>
    <w:rPr>
      <w:rFonts w:eastAsia="Times New Roman"/>
    </w:rPr>
  </w:style>
  <w:style w:type="paragraph" w:styleId="ListBullet3">
    <w:name w:val="List Bullet 3"/>
    <w:basedOn w:val="Normal"/>
    <w:qFormat/>
    <w:rsid w:val="00D5492F"/>
    <w:pPr>
      <w:numPr>
        <w:numId w:val="45"/>
      </w:numPr>
      <w:contextualSpacing/>
    </w:pPr>
    <w:rPr>
      <w:rFonts w:eastAsia="Times New Roman"/>
    </w:rPr>
  </w:style>
  <w:style w:type="character" w:styleId="FootnoteReference">
    <w:name w:val="footnote reference"/>
    <w:semiHidden/>
    <w:rsid w:val="0052257D"/>
    <w:rPr>
      <w:vertAlign w:val="superscript"/>
    </w:rPr>
  </w:style>
  <w:style w:type="character" w:customStyle="1" w:styleId="MultipartFigCap">
    <w:name w:val="MultipartFigCap"/>
    <w:qFormat/>
    <w:rsid w:val="0052257D"/>
    <w:rPr>
      <w:rFonts w:ascii="Arial Narrow" w:hAnsi="Arial Narrow"/>
      <w:i/>
    </w:rPr>
  </w:style>
  <w:style w:type="character" w:customStyle="1" w:styleId="Run-inHead">
    <w:name w:val="Run-inHead"/>
    <w:basedOn w:val="DefaultParagraphFont"/>
    <w:qFormat/>
    <w:rsid w:val="00D5492F"/>
    <w:rPr>
      <w:rFonts w:ascii="Times New Roman" w:hAnsi="Times New Roman"/>
      <w:i/>
      <w:sz w:val="24"/>
      <w:szCs w:val="20"/>
    </w:rPr>
  </w:style>
  <w:style w:type="character" w:customStyle="1" w:styleId="Subscript">
    <w:name w:val="Subscript"/>
    <w:basedOn w:val="DefaultParagraphFont"/>
    <w:qFormat/>
    <w:rsid w:val="00D5492F"/>
    <w:rPr>
      <w:vertAlign w:val="subscript"/>
    </w:rPr>
  </w:style>
  <w:style w:type="character" w:customStyle="1" w:styleId="Superscript">
    <w:name w:val="Superscript"/>
    <w:basedOn w:val="DefaultParagraphFont"/>
    <w:qFormat/>
    <w:rsid w:val="00D5492F"/>
    <w:rPr>
      <w:vertAlign w:val="superscript"/>
    </w:rPr>
  </w:style>
  <w:style w:type="paragraph" w:customStyle="1" w:styleId="Series">
    <w:name w:val="Series"/>
    <w:rsid w:val="00D5492F"/>
    <w:pPr>
      <w:spacing w:before="1440"/>
    </w:pPr>
    <w:rPr>
      <w:rFonts w:ascii="Arial Narrow" w:hAnsi="Arial Narrow" w:cs="Arial"/>
      <w:bCs/>
      <w:kern w:val="32"/>
      <w:sz w:val="28"/>
      <w:szCs w:val="32"/>
    </w:rPr>
  </w:style>
  <w:style w:type="paragraph" w:customStyle="1" w:styleId="DBID">
    <w:name w:val="DBID"/>
    <w:rsid w:val="00D5492F"/>
    <w:pPr>
      <w:spacing w:before="2840"/>
      <w:contextualSpacing/>
    </w:pPr>
    <w:rPr>
      <w:rFonts w:ascii="Arial Narrow" w:hAnsi="Arial Narrow" w:cs="Arial"/>
      <w:b/>
      <w:bCs/>
      <w:kern w:val="32"/>
      <w:sz w:val="24"/>
      <w:szCs w:val="32"/>
    </w:rPr>
  </w:style>
  <w:style w:type="paragraph" w:customStyle="1" w:styleId="GlossaryDefinition">
    <w:name w:val="GlossaryDefinition"/>
    <w:basedOn w:val="BodyText"/>
    <w:qFormat/>
    <w:rsid w:val="00D5492F"/>
    <w:pPr>
      <w:ind w:firstLine="0"/>
      <w:contextualSpacing/>
    </w:pPr>
  </w:style>
  <w:style w:type="character" w:customStyle="1" w:styleId="GlossaryTerm">
    <w:name w:val="GlossaryTerm"/>
    <w:basedOn w:val="DefaultParagraphFont"/>
    <w:qFormat/>
    <w:rsid w:val="00D5492F"/>
    <w:rPr>
      <w:rFonts w:ascii="Arial Narrow" w:hAnsi="Arial Narrow"/>
      <w:b/>
    </w:rPr>
  </w:style>
  <w:style w:type="character" w:styleId="Emphasis">
    <w:name w:val="Emphasis"/>
    <w:basedOn w:val="DefaultParagraphFont"/>
    <w:qFormat/>
    <w:rsid w:val="00D5492F"/>
    <w:rPr>
      <w:i/>
      <w:iCs/>
    </w:rPr>
  </w:style>
  <w:style w:type="character" w:styleId="Strong">
    <w:name w:val="Strong"/>
    <w:basedOn w:val="DefaultParagraphFont"/>
    <w:qFormat/>
    <w:rsid w:val="00D5492F"/>
    <w:rPr>
      <w:b/>
      <w:bCs/>
    </w:rPr>
  </w:style>
  <w:style w:type="character" w:customStyle="1" w:styleId="EmphStrong">
    <w:name w:val="EmphStrong"/>
    <w:basedOn w:val="DefaultParagraphFont"/>
    <w:uiPriority w:val="1"/>
    <w:qFormat/>
    <w:rsid w:val="00D5492F"/>
    <w:rPr>
      <w:b/>
      <w:i/>
    </w:rPr>
  </w:style>
  <w:style w:type="paragraph" w:customStyle="1" w:styleId="TOCHeading1">
    <w:name w:val="TOCHeading1"/>
    <w:basedOn w:val="Heading1"/>
    <w:uiPriority w:val="1"/>
    <w:qFormat/>
    <w:rsid w:val="00D5492F"/>
  </w:style>
  <w:style w:type="paragraph" w:customStyle="1" w:styleId="ConvFactorBody">
    <w:name w:val="ConvFactorBody"/>
    <w:basedOn w:val="Normal"/>
    <w:qFormat/>
    <w:rsid w:val="00D5492F"/>
    <w:pPr>
      <w:tabs>
        <w:tab w:val="left" w:pos="1260"/>
      </w:tabs>
      <w:autoSpaceDE w:val="0"/>
      <w:autoSpaceDN w:val="0"/>
      <w:adjustRightInd w:val="0"/>
      <w:spacing w:before="120"/>
      <w:textAlignment w:val="baseline"/>
    </w:pPr>
    <w:rPr>
      <w:rFonts w:ascii="Arial Narrow" w:eastAsia="Times New Roman" w:hAnsi="Arial Narrow" w:cs="Univers 57 Condensed"/>
      <w:color w:val="000000"/>
      <w:sz w:val="20"/>
    </w:rPr>
  </w:style>
  <w:style w:type="paragraph" w:customStyle="1" w:styleId="Noparagraphstyle">
    <w:name w:val="[No paragraph style]"/>
    <w:rsid w:val="0052257D"/>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link w:val="TableCellBodyChar"/>
    <w:qFormat/>
    <w:rsid w:val="00D5492F"/>
    <w:pPr>
      <w:spacing w:line="240" w:lineRule="auto"/>
      <w:ind w:left="180" w:hanging="180"/>
    </w:pPr>
    <w:rPr>
      <w:sz w:val="16"/>
    </w:rPr>
  </w:style>
  <w:style w:type="character" w:customStyle="1" w:styleId="TableCellBodyChar">
    <w:name w:val="TableCellBody Char"/>
    <w:link w:val="TableCellBody"/>
    <w:locked/>
    <w:rsid w:val="00F70E1E"/>
    <w:rPr>
      <w:sz w:val="16"/>
      <w:szCs w:val="24"/>
    </w:rPr>
  </w:style>
  <w:style w:type="paragraph" w:customStyle="1" w:styleId="TableCellDecAlign">
    <w:name w:val="TableCellDecAlign"/>
    <w:basedOn w:val="BodyText"/>
    <w:link w:val="TableCellDecAlignChar"/>
    <w:qFormat/>
    <w:rsid w:val="00D5492F"/>
    <w:pPr>
      <w:tabs>
        <w:tab w:val="decimal" w:pos="391"/>
      </w:tabs>
      <w:spacing w:line="240" w:lineRule="auto"/>
      <w:ind w:firstLine="0"/>
    </w:pPr>
    <w:rPr>
      <w:sz w:val="16"/>
    </w:rPr>
  </w:style>
  <w:style w:type="character" w:customStyle="1" w:styleId="TableCellDecAlignChar">
    <w:name w:val="TableCellDecAlign Char"/>
    <w:link w:val="TableCellDecAlign"/>
    <w:locked/>
    <w:rsid w:val="00F70E1E"/>
    <w:rPr>
      <w:sz w:val="16"/>
      <w:szCs w:val="24"/>
    </w:rPr>
  </w:style>
  <w:style w:type="paragraph" w:styleId="TOC2">
    <w:name w:val="toc 2"/>
    <w:next w:val="Noparagraphstyle"/>
    <w:autoRedefine/>
    <w:uiPriority w:val="39"/>
    <w:rsid w:val="00D5492F"/>
    <w:pPr>
      <w:tabs>
        <w:tab w:val="right" w:leader="dot" w:pos="10260"/>
      </w:tabs>
      <w:spacing w:line="480" w:lineRule="auto"/>
      <w:ind w:left="202"/>
    </w:pPr>
    <w:rPr>
      <w:rFonts w:ascii="Arial Narrow" w:hAnsi="Arial Narrow"/>
      <w:sz w:val="24"/>
      <w:szCs w:val="24"/>
    </w:rPr>
  </w:style>
  <w:style w:type="paragraph" w:styleId="TOC3">
    <w:name w:val="toc 3"/>
    <w:next w:val="Noparagraphstyle"/>
    <w:autoRedefine/>
    <w:uiPriority w:val="39"/>
    <w:rsid w:val="00D5492F"/>
    <w:pPr>
      <w:tabs>
        <w:tab w:val="right" w:leader="dot" w:pos="10260"/>
      </w:tabs>
      <w:spacing w:line="480" w:lineRule="auto"/>
      <w:ind w:left="403"/>
    </w:pPr>
    <w:rPr>
      <w:rFonts w:ascii="Arial Narrow" w:hAnsi="Arial Narrow"/>
      <w:sz w:val="24"/>
      <w:szCs w:val="24"/>
    </w:rPr>
  </w:style>
  <w:style w:type="paragraph" w:styleId="TOC4">
    <w:name w:val="toc 4"/>
    <w:next w:val="Noparagraphstyle"/>
    <w:autoRedefine/>
    <w:uiPriority w:val="39"/>
    <w:rsid w:val="00D5492F"/>
    <w:pPr>
      <w:tabs>
        <w:tab w:val="right" w:leader="dot" w:pos="10260"/>
      </w:tabs>
      <w:spacing w:line="480" w:lineRule="auto"/>
      <w:ind w:left="605"/>
    </w:pPr>
    <w:rPr>
      <w:rFonts w:ascii="Arial Narrow" w:hAnsi="Arial Narrow"/>
      <w:sz w:val="24"/>
      <w:szCs w:val="24"/>
    </w:rPr>
  </w:style>
  <w:style w:type="paragraph" w:styleId="TOC5">
    <w:name w:val="toc 5"/>
    <w:basedOn w:val="Normal"/>
    <w:next w:val="Normal"/>
    <w:autoRedefine/>
    <w:uiPriority w:val="39"/>
    <w:rsid w:val="00D5492F"/>
    <w:pPr>
      <w:tabs>
        <w:tab w:val="right" w:leader="dot" w:pos="10260"/>
      </w:tabs>
      <w:ind w:left="806"/>
    </w:pPr>
    <w:rPr>
      <w:rFonts w:ascii="Arial Narrow" w:eastAsia="Times New Roman" w:hAnsi="Arial Narrow"/>
    </w:rPr>
  </w:style>
  <w:style w:type="character" w:customStyle="1" w:styleId="SuperEmphasis">
    <w:name w:val="SuperEmphasis"/>
    <w:basedOn w:val="DefaultParagraphFont"/>
    <w:uiPriority w:val="1"/>
    <w:rsid w:val="00D5492F"/>
    <w:rPr>
      <w:i/>
      <w:vertAlign w:val="superscript"/>
    </w:rPr>
  </w:style>
  <w:style w:type="character" w:customStyle="1" w:styleId="SubEmphasis">
    <w:name w:val="SubEmphasis"/>
    <w:basedOn w:val="DefaultParagraphFont"/>
    <w:uiPriority w:val="1"/>
    <w:rsid w:val="00D5492F"/>
    <w:rPr>
      <w:i/>
      <w:vertAlign w:val="subscript"/>
    </w:rPr>
  </w:style>
  <w:style w:type="paragraph" w:styleId="CommentSubject">
    <w:name w:val="annotation subject"/>
    <w:basedOn w:val="CommentText"/>
    <w:next w:val="CommentText"/>
    <w:link w:val="CommentSubjectChar"/>
    <w:uiPriority w:val="99"/>
    <w:semiHidden/>
    <w:rsid w:val="00D5492F"/>
    <w:rPr>
      <w:b/>
      <w:bCs/>
    </w:rPr>
  </w:style>
  <w:style w:type="paragraph" w:customStyle="1" w:styleId="TOCHeading2">
    <w:name w:val="TOCHeading2"/>
    <w:basedOn w:val="TOCHeading1"/>
    <w:uiPriority w:val="1"/>
    <w:qFormat/>
    <w:rsid w:val="00D5492F"/>
    <w:rPr>
      <w:sz w:val="26"/>
    </w:rPr>
  </w:style>
  <w:style w:type="paragraph" w:customStyle="1" w:styleId="EquationNumbered">
    <w:name w:val="Equation (Numbered)"/>
    <w:basedOn w:val="BodyText"/>
    <w:next w:val="BodyText"/>
    <w:qFormat/>
    <w:rsid w:val="00D5492F"/>
    <w:pPr>
      <w:tabs>
        <w:tab w:val="center" w:pos="4680"/>
        <w:tab w:val="right" w:pos="10080"/>
      </w:tabs>
      <w:spacing w:before="120" w:after="120"/>
      <w:ind w:firstLine="0"/>
    </w:pPr>
  </w:style>
  <w:style w:type="paragraph" w:customStyle="1" w:styleId="TableCutin">
    <w:name w:val="TableCutin"/>
    <w:basedOn w:val="Normal"/>
    <w:next w:val="BodyText"/>
    <w:link w:val="TableCutinChar"/>
    <w:rsid w:val="004433D3"/>
    <w:pPr>
      <w:spacing w:before="240" w:after="240"/>
    </w:pPr>
    <w:rPr>
      <w:rFonts w:ascii="Univers 47 CondensedLight" w:hAnsi="Univers 47 CondensedLight"/>
      <w:b/>
      <w:caps/>
      <w:sz w:val="22"/>
      <w:szCs w:val="28"/>
    </w:rPr>
  </w:style>
  <w:style w:type="character" w:customStyle="1" w:styleId="TableCutinChar">
    <w:name w:val="TableCutin Char"/>
    <w:link w:val="TableCutin"/>
    <w:locked/>
    <w:rsid w:val="004433D3"/>
    <w:rPr>
      <w:rFonts w:ascii="Univers 47 CondensedLight" w:hAnsi="Univers 47 CondensedLight"/>
      <w:b/>
      <w:caps/>
      <w:sz w:val="28"/>
      <w:lang w:val="en-US" w:eastAsia="en-US"/>
    </w:rPr>
  </w:style>
  <w:style w:type="character" w:customStyle="1" w:styleId="TableNumber">
    <w:name w:val="TableNumber"/>
    <w:rsid w:val="00AB75A5"/>
    <w:rPr>
      <w:b/>
    </w:rPr>
  </w:style>
  <w:style w:type="paragraph" w:customStyle="1" w:styleId="Table">
    <w:name w:val="Table"/>
    <w:basedOn w:val="TableofFigures"/>
    <w:link w:val="TableChar"/>
    <w:rsid w:val="00F70E1E"/>
    <w:pPr>
      <w:framePr w:wrap="around" w:hAnchor="text"/>
    </w:pPr>
    <w:rPr>
      <w:rFonts w:ascii="Times New Roman" w:hAnsi="Times New Roman"/>
    </w:rPr>
  </w:style>
  <w:style w:type="character" w:customStyle="1" w:styleId="TableChar">
    <w:name w:val="Table Char"/>
    <w:link w:val="Table"/>
    <w:locked/>
    <w:rsid w:val="00F70E1E"/>
    <w:rPr>
      <w:sz w:val="24"/>
      <w:lang w:val="en-US" w:eastAsia="en-US"/>
    </w:rPr>
  </w:style>
  <w:style w:type="paragraph" w:styleId="Bibliography">
    <w:name w:val="Bibliography"/>
    <w:basedOn w:val="Normal"/>
    <w:rsid w:val="005876B7"/>
    <w:pPr>
      <w:widowControl w:val="0"/>
      <w:tabs>
        <w:tab w:val="left" w:pos="360"/>
      </w:tabs>
      <w:spacing w:before="120" w:after="200" w:line="240" w:lineRule="exact"/>
      <w:ind w:left="1080" w:hanging="720"/>
      <w:outlineLvl w:val="1"/>
    </w:pPr>
    <w:rPr>
      <w:rFonts w:ascii="Helvetica" w:hAnsi="Helvetica"/>
      <w:color w:val="000000"/>
    </w:rPr>
  </w:style>
  <w:style w:type="paragraph" w:customStyle="1" w:styleId="TableBody">
    <w:name w:val="Table Body"/>
    <w:next w:val="Normal"/>
    <w:link w:val="TableBodyChar"/>
    <w:rsid w:val="00F70E1E"/>
    <w:pPr>
      <w:widowControl w:val="0"/>
      <w:tabs>
        <w:tab w:val="left" w:pos="432"/>
        <w:tab w:val="decimal" w:pos="720"/>
      </w:tabs>
      <w:spacing w:before="120" w:after="120"/>
    </w:pPr>
    <w:rPr>
      <w:rFonts w:ascii="Arial" w:hAnsi="Arial" w:cs="Arial"/>
      <w:sz w:val="16"/>
    </w:rPr>
  </w:style>
  <w:style w:type="character" w:customStyle="1" w:styleId="TableBodyChar">
    <w:name w:val="Table Body Char"/>
    <w:link w:val="TableBody"/>
    <w:locked/>
    <w:rsid w:val="00F70E1E"/>
    <w:rPr>
      <w:rFonts w:ascii="Arial" w:hAnsi="Arial"/>
      <w:sz w:val="16"/>
      <w:lang w:val="en-US" w:eastAsia="en-US"/>
    </w:rPr>
  </w:style>
  <w:style w:type="paragraph" w:styleId="BlockText">
    <w:name w:val="Block Text"/>
    <w:basedOn w:val="Normal"/>
    <w:rsid w:val="00F70E1E"/>
    <w:pPr>
      <w:spacing w:after="120"/>
      <w:ind w:left="1440" w:right="1440"/>
    </w:pPr>
  </w:style>
  <w:style w:type="character" w:styleId="FollowedHyperlink">
    <w:name w:val="FollowedHyperlink"/>
    <w:uiPriority w:val="99"/>
    <w:rsid w:val="00F70E1E"/>
    <w:rPr>
      <w:color w:val="800080"/>
      <w:u w:val="single"/>
    </w:rPr>
  </w:style>
  <w:style w:type="paragraph" w:styleId="Header">
    <w:name w:val="header"/>
    <w:basedOn w:val="Normal"/>
    <w:link w:val="HeaderChar"/>
    <w:uiPriority w:val="99"/>
    <w:rsid w:val="00D5492F"/>
    <w:pPr>
      <w:tabs>
        <w:tab w:val="center" w:pos="4680"/>
        <w:tab w:val="right" w:pos="9360"/>
      </w:tabs>
      <w:spacing w:line="240" w:lineRule="auto"/>
    </w:pPr>
    <w:rPr>
      <w:rFonts w:eastAsia="Times New Roman"/>
    </w:rPr>
  </w:style>
  <w:style w:type="paragraph" w:styleId="BalloonText">
    <w:name w:val="Balloon Text"/>
    <w:basedOn w:val="Normal"/>
    <w:link w:val="BalloonTextChar"/>
    <w:uiPriority w:val="99"/>
    <w:semiHidden/>
    <w:rsid w:val="00D5492F"/>
    <w:pPr>
      <w:spacing w:line="240" w:lineRule="auto"/>
    </w:pPr>
    <w:rPr>
      <w:rFonts w:ascii="Tahoma" w:hAnsi="Tahoma" w:cs="Tahoma"/>
      <w:sz w:val="16"/>
      <w:szCs w:val="16"/>
    </w:rPr>
  </w:style>
  <w:style w:type="paragraph" w:styleId="DocumentMap">
    <w:name w:val="Document Map"/>
    <w:basedOn w:val="Normal"/>
    <w:semiHidden/>
    <w:rsid w:val="003767A5"/>
    <w:pPr>
      <w:shd w:val="clear" w:color="auto" w:fill="000080"/>
    </w:pPr>
    <w:rPr>
      <w:rFonts w:ascii="Tahoma" w:hAnsi="Tahoma" w:cs="Tahoma"/>
    </w:rPr>
  </w:style>
  <w:style w:type="character" w:customStyle="1" w:styleId="ReferenceChar">
    <w:name w:val="Reference Char"/>
    <w:basedOn w:val="DefaultParagraphFont"/>
    <w:link w:val="Reference"/>
    <w:locked/>
    <w:rsid w:val="00D5492F"/>
    <w:rPr>
      <w:sz w:val="24"/>
      <w:szCs w:val="24"/>
    </w:rPr>
  </w:style>
  <w:style w:type="character" w:customStyle="1" w:styleId="FigureCaptionChar">
    <w:name w:val="FigureCaption Char"/>
    <w:basedOn w:val="DefaultParagraphFont"/>
    <w:link w:val="FigureCaption"/>
    <w:locked/>
    <w:rsid w:val="00FE127C"/>
    <w:rPr>
      <w:rFonts w:ascii="Arial Narrow" w:hAnsi="Arial Narrow"/>
      <w:sz w:val="24"/>
      <w:szCs w:val="18"/>
    </w:rPr>
  </w:style>
  <w:style w:type="character" w:styleId="CommentReference">
    <w:name w:val="annotation reference"/>
    <w:basedOn w:val="DefaultParagraphFont"/>
    <w:uiPriority w:val="99"/>
    <w:semiHidden/>
    <w:rsid w:val="00D5492F"/>
    <w:rPr>
      <w:rFonts w:cs="Times New Roman"/>
      <w:sz w:val="16"/>
      <w:szCs w:val="16"/>
    </w:rPr>
  </w:style>
  <w:style w:type="paragraph" w:styleId="Revision">
    <w:name w:val="Revision"/>
    <w:hidden/>
    <w:semiHidden/>
    <w:rsid w:val="00597625"/>
  </w:style>
  <w:style w:type="paragraph" w:styleId="NoSpacing">
    <w:name w:val="No Spacing"/>
    <w:uiPriority w:val="1"/>
    <w:qFormat/>
    <w:rsid w:val="003343B3"/>
  </w:style>
  <w:style w:type="numbering" w:customStyle="1" w:styleId="NoList1">
    <w:name w:val="No List1"/>
    <w:next w:val="NoList"/>
    <w:uiPriority w:val="99"/>
    <w:semiHidden/>
    <w:unhideWhenUsed/>
    <w:rsid w:val="001260EE"/>
  </w:style>
  <w:style w:type="paragraph" w:styleId="ListParagraph">
    <w:name w:val="List Paragraph"/>
    <w:basedOn w:val="Normal"/>
    <w:uiPriority w:val="34"/>
    <w:qFormat/>
    <w:rsid w:val="00374A0D"/>
    <w:pPr>
      <w:ind w:left="720"/>
      <w:contextualSpacing/>
    </w:pPr>
  </w:style>
  <w:style w:type="character" w:customStyle="1" w:styleId="CommentTextChar">
    <w:name w:val="Comment Text Char"/>
    <w:basedOn w:val="DefaultParagraphFont"/>
    <w:link w:val="CommentText"/>
    <w:uiPriority w:val="99"/>
    <w:semiHidden/>
    <w:rsid w:val="00D5492F"/>
    <w:rPr>
      <w:sz w:val="24"/>
      <w:szCs w:val="24"/>
    </w:rPr>
  </w:style>
  <w:style w:type="character" w:customStyle="1" w:styleId="BalloonTextChar">
    <w:name w:val="Balloon Text Char"/>
    <w:basedOn w:val="DefaultParagraphFont"/>
    <w:link w:val="BalloonText"/>
    <w:uiPriority w:val="99"/>
    <w:semiHidden/>
    <w:rsid w:val="00D5492F"/>
    <w:rPr>
      <w:rFonts w:ascii="Tahoma" w:eastAsiaTheme="minorHAnsi" w:hAnsi="Tahoma" w:cs="Tahoma"/>
      <w:sz w:val="16"/>
      <w:szCs w:val="16"/>
    </w:rPr>
  </w:style>
  <w:style w:type="paragraph" w:customStyle="1" w:styleId="EquationWhere">
    <w:name w:val="EquationWhere"/>
    <w:qFormat/>
    <w:rsid w:val="00D5492F"/>
    <w:pPr>
      <w:tabs>
        <w:tab w:val="right" w:pos="1080"/>
        <w:tab w:val="left" w:pos="1800"/>
      </w:tabs>
      <w:spacing w:line="480" w:lineRule="auto"/>
      <w:ind w:left="1800" w:hanging="1800"/>
      <w:contextualSpacing/>
    </w:pPr>
    <w:rPr>
      <w:sz w:val="24"/>
      <w:szCs w:val="24"/>
    </w:rPr>
  </w:style>
  <w:style w:type="character" w:customStyle="1" w:styleId="EmphasisStrongUC">
    <w:name w:val="EmphasisStrongUC"/>
    <w:uiPriority w:val="1"/>
    <w:qFormat/>
    <w:rsid w:val="0052257D"/>
    <w:rPr>
      <w:rFonts w:ascii="Arial Narrow" w:hAnsi="Arial Narrow"/>
      <w:i/>
    </w:rPr>
  </w:style>
  <w:style w:type="paragraph" w:styleId="FootnoteText">
    <w:name w:val="footnote text"/>
    <w:basedOn w:val="Normal"/>
    <w:link w:val="FootnoteTextChar"/>
    <w:rsid w:val="00D5492F"/>
    <w:pPr>
      <w:spacing w:line="240" w:lineRule="auto"/>
    </w:pPr>
    <w:rPr>
      <w:rFonts w:eastAsia="Times New Roman"/>
    </w:rPr>
  </w:style>
  <w:style w:type="character" w:customStyle="1" w:styleId="FootnoteTextChar">
    <w:name w:val="Footnote Text Char"/>
    <w:basedOn w:val="DefaultParagraphFont"/>
    <w:link w:val="FootnoteText"/>
    <w:rsid w:val="00D5492F"/>
    <w:rPr>
      <w:sz w:val="24"/>
      <w:szCs w:val="24"/>
    </w:rPr>
  </w:style>
  <w:style w:type="paragraph" w:styleId="Caption">
    <w:name w:val="caption"/>
    <w:basedOn w:val="Normal"/>
    <w:next w:val="Normal"/>
    <w:uiPriority w:val="99"/>
    <w:semiHidden/>
    <w:qFormat/>
    <w:locked/>
    <w:rsid w:val="00D5492F"/>
    <w:pPr>
      <w:spacing w:after="200" w:line="240" w:lineRule="auto"/>
    </w:pPr>
    <w:rPr>
      <w:rFonts w:eastAsia="Times New Roman"/>
      <w:b/>
      <w:bCs/>
      <w:color w:val="4F81BD"/>
      <w:sz w:val="18"/>
      <w:szCs w:val="18"/>
    </w:rPr>
  </w:style>
  <w:style w:type="character" w:customStyle="1" w:styleId="CommentSubjectChar">
    <w:name w:val="Comment Subject Char"/>
    <w:basedOn w:val="CommentTextChar"/>
    <w:link w:val="CommentSubject"/>
    <w:uiPriority w:val="99"/>
    <w:semiHidden/>
    <w:rsid w:val="00D5492F"/>
    <w:rPr>
      <w:b/>
      <w:bCs/>
      <w:sz w:val="24"/>
      <w:szCs w:val="24"/>
    </w:rPr>
  </w:style>
  <w:style w:type="paragraph" w:customStyle="1" w:styleId="ConvFactorNote">
    <w:name w:val="ConvFactorNote"/>
    <w:basedOn w:val="TableHeadnote"/>
    <w:rsid w:val="00D5492F"/>
    <w:pPr>
      <w:keepNext/>
      <w:spacing w:before="240" w:line="240" w:lineRule="auto"/>
    </w:pPr>
    <w:rPr>
      <w:rFonts w:ascii="Arial Narrow" w:hAnsi="Arial Narrow"/>
      <w:sz w:val="20"/>
      <w:szCs w:val="20"/>
    </w:rPr>
  </w:style>
  <w:style w:type="paragraph" w:customStyle="1" w:styleId="FigureInsert">
    <w:name w:val="FigureInsert"/>
    <w:next w:val="FigureCaption"/>
    <w:qFormat/>
    <w:rsid w:val="00D5492F"/>
    <w:pPr>
      <w:keepNext/>
      <w:spacing w:before="240" w:after="120" w:line="480" w:lineRule="auto"/>
    </w:pPr>
    <w:rPr>
      <w:b/>
      <w:sz w:val="24"/>
      <w:szCs w:val="40"/>
    </w:rPr>
  </w:style>
  <w:style w:type="character" w:customStyle="1" w:styleId="FooterChar">
    <w:name w:val="Footer Char"/>
    <w:basedOn w:val="DefaultParagraphFont"/>
    <w:link w:val="Footer"/>
    <w:uiPriority w:val="99"/>
    <w:semiHidden/>
    <w:rsid w:val="00D5492F"/>
    <w:rPr>
      <w:sz w:val="24"/>
      <w:szCs w:val="24"/>
    </w:rPr>
  </w:style>
  <w:style w:type="paragraph" w:customStyle="1" w:styleId="ForewordBody">
    <w:name w:val="ForewordBody"/>
    <w:basedOn w:val="Normal"/>
    <w:rsid w:val="00D5492F"/>
    <w:rPr>
      <w:rFonts w:ascii="Arial Narrow" w:hAnsi="Arial Narrow"/>
    </w:rPr>
  </w:style>
  <w:style w:type="character" w:customStyle="1" w:styleId="HeaderChar">
    <w:name w:val="Header Char"/>
    <w:basedOn w:val="DefaultParagraphFont"/>
    <w:link w:val="Header"/>
    <w:uiPriority w:val="99"/>
    <w:rsid w:val="00D5492F"/>
    <w:rPr>
      <w:sz w:val="24"/>
      <w:szCs w:val="24"/>
    </w:rPr>
  </w:style>
  <w:style w:type="character" w:customStyle="1" w:styleId="Heading3Char">
    <w:name w:val="Heading 3 Char"/>
    <w:basedOn w:val="DefaultParagraphFont"/>
    <w:link w:val="Heading3"/>
    <w:rsid w:val="00D5492F"/>
    <w:rPr>
      <w:rFonts w:ascii="Arial Narrow" w:hAnsi="Arial Narrow" w:cs="Arial"/>
      <w:kern w:val="32"/>
      <w:sz w:val="26"/>
      <w:szCs w:val="26"/>
    </w:rPr>
  </w:style>
  <w:style w:type="character" w:customStyle="1" w:styleId="Heading4Char">
    <w:name w:val="Heading 4 Char"/>
    <w:basedOn w:val="DefaultParagraphFont"/>
    <w:link w:val="Heading4"/>
    <w:rsid w:val="00D5492F"/>
    <w:rPr>
      <w:rFonts w:ascii="Arial Narrow" w:hAnsi="Arial Narrow" w:cs="Arial"/>
      <w:kern w:val="32"/>
      <w:sz w:val="24"/>
      <w:szCs w:val="32"/>
    </w:rPr>
  </w:style>
  <w:style w:type="character" w:customStyle="1" w:styleId="Heading5Char">
    <w:name w:val="Heading 5 Char"/>
    <w:basedOn w:val="DefaultParagraphFont"/>
    <w:link w:val="Heading5"/>
    <w:rsid w:val="00D5492F"/>
    <w:rPr>
      <w:rFonts w:ascii="Arial Narrow" w:hAnsi="Arial Narrow" w:cs="Arial"/>
      <w:i/>
      <w:iCs/>
      <w:kern w:val="32"/>
      <w:sz w:val="24"/>
      <w:szCs w:val="32"/>
    </w:rPr>
  </w:style>
  <w:style w:type="character" w:customStyle="1" w:styleId="Heading6Char">
    <w:name w:val="Heading 6 Char"/>
    <w:basedOn w:val="DefaultParagraphFont"/>
    <w:link w:val="Heading6"/>
    <w:uiPriority w:val="99"/>
    <w:rsid w:val="00D5492F"/>
    <w:rPr>
      <w:b/>
      <w:bCs/>
      <w:sz w:val="22"/>
      <w:szCs w:val="22"/>
    </w:rPr>
  </w:style>
  <w:style w:type="character" w:customStyle="1" w:styleId="Heading7Char">
    <w:name w:val="Heading 7 Char"/>
    <w:basedOn w:val="DefaultParagraphFont"/>
    <w:link w:val="Heading7"/>
    <w:uiPriority w:val="99"/>
    <w:rsid w:val="00D5492F"/>
    <w:rPr>
      <w:sz w:val="24"/>
      <w:szCs w:val="24"/>
    </w:rPr>
  </w:style>
  <w:style w:type="character" w:customStyle="1" w:styleId="Heading8Char">
    <w:name w:val="Heading 8 Char"/>
    <w:basedOn w:val="DefaultParagraphFont"/>
    <w:link w:val="Heading8"/>
    <w:uiPriority w:val="99"/>
    <w:rsid w:val="00D5492F"/>
    <w:rPr>
      <w:i/>
      <w:iCs/>
      <w:sz w:val="24"/>
      <w:szCs w:val="24"/>
    </w:rPr>
  </w:style>
  <w:style w:type="character" w:customStyle="1" w:styleId="Heading9Char">
    <w:name w:val="Heading 9 Char"/>
    <w:basedOn w:val="DefaultParagraphFont"/>
    <w:link w:val="Heading9"/>
    <w:uiPriority w:val="99"/>
    <w:rsid w:val="00D5492F"/>
    <w:rPr>
      <w:rFonts w:ascii="Arial Narrow" w:hAnsi="Arial Narrow" w:cs="Arial"/>
      <w:sz w:val="22"/>
      <w:szCs w:val="22"/>
    </w:rPr>
  </w:style>
  <w:style w:type="paragraph" w:customStyle="1" w:styleId="InPocket">
    <w:name w:val="InPocket"/>
    <w:basedOn w:val="TableofFigures"/>
    <w:qFormat/>
    <w:rsid w:val="00D5492F"/>
    <w:pPr>
      <w:tabs>
        <w:tab w:val="left" w:pos="1200"/>
        <w:tab w:val="right" w:leader="dot" w:pos="10257"/>
      </w:tabs>
    </w:pPr>
  </w:style>
  <w:style w:type="paragraph" w:customStyle="1" w:styleId="ISBNISSN">
    <w:name w:val="ISBN/ISSN"/>
    <w:basedOn w:val="BOTPNotes2"/>
    <w:rsid w:val="00D5492F"/>
    <w:pPr>
      <w:spacing w:before="240" w:line="240" w:lineRule="auto"/>
    </w:pPr>
    <w:rPr>
      <w:sz w:val="12"/>
    </w:rPr>
  </w:style>
  <w:style w:type="paragraph" w:customStyle="1" w:styleId="ISSNISBNDOIBackCover">
    <w:name w:val="ISSN/ISBN/DOI Back Cover"/>
    <w:basedOn w:val="ISBNISSN"/>
    <w:rsid w:val="00D5492F"/>
    <w:pPr>
      <w:spacing w:after="0"/>
      <w:ind w:left="8100"/>
    </w:pPr>
    <w:rPr>
      <w:szCs w:val="20"/>
    </w:rPr>
  </w:style>
  <w:style w:type="paragraph" w:customStyle="1" w:styleId="Numbered1">
    <w:name w:val="Numbered1"/>
    <w:uiPriority w:val="99"/>
    <w:semiHidden/>
    <w:rsid w:val="00D5492F"/>
    <w:pPr>
      <w:ind w:left="360" w:hanging="360"/>
    </w:pPr>
    <w:rPr>
      <w:rFonts w:ascii="Arial Narrow" w:hAnsi="Arial Narrow" w:cs="Arial"/>
      <w:b/>
      <w:bCs/>
      <w:kern w:val="32"/>
      <w:sz w:val="32"/>
      <w:szCs w:val="32"/>
    </w:rPr>
  </w:style>
  <w:style w:type="paragraph" w:customStyle="1" w:styleId="Numbered2">
    <w:name w:val="Numbered2"/>
    <w:basedOn w:val="Numbered1"/>
    <w:uiPriority w:val="99"/>
    <w:semiHidden/>
    <w:rsid w:val="00D5492F"/>
    <w:pPr>
      <w:numPr>
        <w:ilvl w:val="1"/>
      </w:numPr>
      <w:ind w:left="360" w:hanging="360"/>
    </w:pPr>
    <w:rPr>
      <w:sz w:val="26"/>
      <w:szCs w:val="26"/>
    </w:rPr>
  </w:style>
  <w:style w:type="paragraph" w:customStyle="1" w:styleId="Numbered3">
    <w:name w:val="Numbered3"/>
    <w:basedOn w:val="Numbered2"/>
    <w:uiPriority w:val="99"/>
    <w:semiHidden/>
    <w:rsid w:val="00D5492F"/>
    <w:pPr>
      <w:numPr>
        <w:ilvl w:val="2"/>
      </w:numPr>
      <w:ind w:left="360" w:hanging="360"/>
    </w:pPr>
    <w:rPr>
      <w:b w:val="0"/>
    </w:rPr>
  </w:style>
  <w:style w:type="paragraph" w:customStyle="1" w:styleId="Numbered4">
    <w:name w:val="Numbered4"/>
    <w:basedOn w:val="Numbered2"/>
    <w:uiPriority w:val="99"/>
    <w:semiHidden/>
    <w:rsid w:val="00D5492F"/>
    <w:pPr>
      <w:numPr>
        <w:ilvl w:val="3"/>
      </w:numPr>
      <w:ind w:left="360" w:hanging="360"/>
    </w:pPr>
    <w:rPr>
      <w:b w:val="0"/>
      <w:sz w:val="24"/>
      <w:szCs w:val="24"/>
    </w:rPr>
  </w:style>
  <w:style w:type="paragraph" w:customStyle="1" w:styleId="Numbered5">
    <w:name w:val="Numbered5"/>
    <w:basedOn w:val="Numbered4"/>
    <w:uiPriority w:val="99"/>
    <w:semiHidden/>
    <w:rsid w:val="00D5492F"/>
    <w:pPr>
      <w:numPr>
        <w:ilvl w:val="4"/>
      </w:numPr>
      <w:ind w:left="360" w:hanging="360"/>
    </w:pPr>
    <w:rPr>
      <w:i/>
    </w:rPr>
  </w:style>
  <w:style w:type="paragraph" w:customStyle="1" w:styleId="ReferenceList">
    <w:name w:val="Reference List"/>
    <w:basedOn w:val="Reference"/>
    <w:link w:val="ReferenceListChar"/>
    <w:uiPriority w:val="99"/>
    <w:semiHidden/>
    <w:qFormat/>
    <w:rsid w:val="00D5492F"/>
    <w:pPr>
      <w:spacing w:line="240" w:lineRule="auto"/>
    </w:pPr>
  </w:style>
  <w:style w:type="character" w:customStyle="1" w:styleId="ReferenceListChar">
    <w:name w:val="Reference List Char"/>
    <w:basedOn w:val="ReferenceChar"/>
    <w:link w:val="ReferenceList"/>
    <w:uiPriority w:val="99"/>
    <w:semiHidden/>
    <w:rsid w:val="00D5492F"/>
    <w:rPr>
      <w:sz w:val="24"/>
      <w:szCs w:val="24"/>
    </w:rPr>
  </w:style>
  <w:style w:type="character" w:customStyle="1" w:styleId="SignatureChar">
    <w:name w:val="Signature Char"/>
    <w:basedOn w:val="DefaultParagraphFont"/>
    <w:link w:val="Signature"/>
    <w:semiHidden/>
    <w:rsid w:val="00D5492F"/>
    <w:rPr>
      <w:sz w:val="24"/>
      <w:szCs w:val="24"/>
    </w:rPr>
  </w:style>
  <w:style w:type="paragraph" w:customStyle="1" w:styleId="TableCell">
    <w:name w:val="Table Cell"/>
    <w:basedOn w:val="Normal"/>
    <w:link w:val="TableCellChar1"/>
    <w:uiPriority w:val="99"/>
    <w:semiHidden/>
    <w:qFormat/>
    <w:rsid w:val="00D5492F"/>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D5492F"/>
    <w:rPr>
      <w:rFonts w:eastAsiaTheme="majorEastAsia" w:cstheme="majorBidi"/>
      <w:bCs/>
      <w:sz w:val="24"/>
      <w:szCs w:val="26"/>
    </w:rPr>
  </w:style>
  <w:style w:type="character" w:customStyle="1" w:styleId="TableCellChar">
    <w:name w:val="Table Cell Char"/>
    <w:basedOn w:val="TableHeadnoteChar"/>
    <w:uiPriority w:val="99"/>
    <w:semiHidden/>
    <w:rsid w:val="00D5492F"/>
    <w:rPr>
      <w:rFonts w:eastAsia="Times New Roman"/>
      <w:sz w:val="18"/>
      <w:szCs w:val="16"/>
    </w:rPr>
  </w:style>
  <w:style w:type="character" w:customStyle="1" w:styleId="TitleChar">
    <w:name w:val="Title Char"/>
    <w:basedOn w:val="DefaultParagraphFont"/>
    <w:link w:val="Title"/>
    <w:rsid w:val="00D5492F"/>
    <w:rPr>
      <w:rFonts w:ascii="Arial Narrow" w:hAnsi="Arial Narrow" w:cs="Arial"/>
      <w:b/>
      <w:bCs/>
      <w:kern w:val="28"/>
      <w:sz w:val="44"/>
      <w:szCs w:val="32"/>
    </w:rPr>
  </w:style>
  <w:style w:type="paragraph" w:customStyle="1" w:styleId="TOCGrouped">
    <w:name w:val="TOCGrouped"/>
    <w:basedOn w:val="TOCLists"/>
    <w:uiPriority w:val="1"/>
    <w:qFormat/>
    <w:rsid w:val="00D5492F"/>
    <w:pPr>
      <w:tabs>
        <w:tab w:val="left" w:pos="1350"/>
      </w:tabs>
      <w:ind w:left="1350" w:hanging="1350"/>
    </w:pPr>
  </w:style>
  <w:style w:type="paragraph" w:customStyle="1" w:styleId="Version">
    <w:name w:val="Version"/>
    <w:rsid w:val="00D5492F"/>
    <w:pPr>
      <w:spacing w:line="480" w:lineRule="auto"/>
    </w:pPr>
    <w:rPr>
      <w:rFonts w:ascii="Arial Narrow" w:hAnsi="Arial Narrow" w:cs="Arial"/>
      <w:bCs/>
      <w:kern w:val="3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966476145">
      <w:bodyDiv w:val="1"/>
      <w:marLeft w:val="0"/>
      <w:marRight w:val="0"/>
      <w:marTop w:val="0"/>
      <w:marBottom w:val="0"/>
      <w:divBdr>
        <w:top w:val="none" w:sz="0" w:space="0" w:color="auto"/>
        <w:left w:val="none" w:sz="0" w:space="0" w:color="auto"/>
        <w:bottom w:val="none" w:sz="0" w:space="0" w:color="auto"/>
        <w:right w:val="none" w:sz="0" w:space="0" w:color="auto"/>
      </w:divBdr>
    </w:div>
    <w:div w:id="97210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dx.doi.org/xx"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35575C2E16DD4180F647D41F93EB12" ma:contentTypeVersion="50" ma:contentTypeDescription="Create a new document." ma:contentTypeScope="" ma:versionID="0b2c01cec21c44c30711af6870b2086c">
  <xsd:schema xmlns:xsd="http://www.w3.org/2001/XMLSchema" xmlns:xs="http://www.w3.org/2001/XMLSchema" xmlns:p="http://schemas.microsoft.com/office/2006/metadata/properties" xmlns:ns1="http://schemas.microsoft.com/sharepoint/v3" xmlns:ns2="1720e262-164b-42d9-b8f5-1c971da2b9e2" targetNamespace="http://schemas.microsoft.com/office/2006/metadata/properties" ma:root="true" ma:fieldsID="ef36e399ae9477f09b5c43b6885dc76d" ns1:_="" ns2:_="">
    <xsd:import namespace="http://schemas.microsoft.com/sharepoint/v3"/>
    <xsd:import namespace="1720e262-164b-42d9-b8f5-1c971da2b9e2"/>
    <xsd:element name="properties">
      <xsd:complexType>
        <xsd:sequence>
          <xsd:element name="documentManagement">
            <xsd:complexType>
              <xsd:all>
                <xsd:element ref="ns2:_dlc_DocId" minOccurs="0"/>
                <xsd:element ref="ns2:_dlc_DocIdUrl" minOccurs="0"/>
                <xsd:element ref="ns2:_dlc_DocIdPersistId" minOccurs="0"/>
                <xsd:element ref="ns2:Del_Flag" minOccurs="0"/>
                <xsd:element ref="ns2:IP_x0020_Number" minOccurs="0"/>
                <xsd:element ref="ns2:Document_x0020_Type"/>
                <xsd:element ref="ns1:RoutingRuleDescription" minOccurs="0"/>
                <xsd:element ref="ns2:Disemination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4" nillable="true" ma:displayName="Description"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20e262-164b-42d9-b8f5-1c971da2b9e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el_Flag" ma:index="11" nillable="true" ma:displayName="Del_Flag" ma:default="0" ma:description="When set indicates list item can be deleted" ma:internalName="Del_Flag">
      <xsd:simpleType>
        <xsd:restriction base="dms:Boolean"/>
      </xsd:simpleType>
    </xsd:element>
    <xsd:element name="IP_x0020_Number" ma:index="12" nillable="true" ma:displayName="IP Number" ma:indexed="true" ma:internalName="IP_x0020_Number">
      <xsd:simpleType>
        <xsd:restriction base="dms:Text"/>
      </xsd:simpleType>
    </xsd:element>
    <xsd:element name="Document_x0020_Type" ma:index="13" ma:displayName="Document Type" ma:default="Author's original manuscript" ma:description="" ma:format="Dropdown" ma:internalName="Document_x0020_Type">
      <xsd:simpleType>
        <xsd:restriction base="dms:Choice">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IPPA"/>
          <xsd:enumeration value="Other"/>
        </xsd:restriction>
      </xsd:simpleType>
    </xsd:element>
    <xsd:element name="Disemination_x0020_Date" ma:index="16" nillable="true" ma:displayName="Disemination Date" ma:internalName="Disemination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Working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semination_x0020_Date xmlns="1720e262-164b-42d9-b8f5-1c971da2b9e2" xsi:nil="true"/>
    <RoutingRuleDescription xmlns="http://schemas.microsoft.com/sharepoint/v3">Editorial review of text</RoutingRuleDescription>
    <IP_x0020_Number xmlns="1720e262-164b-42d9-b8f5-1c971da2b9e2">IP-020396</IP_x0020_Number>
    <Document_x0020_Type xmlns="1720e262-164b-42d9-b8f5-1c971da2b9e2">SPN edited manuscript</Document_x0020_Type>
    <Del_Flag xmlns="1720e262-164b-42d9-b8f5-1c971da2b9e2">false</Del_Flag>
    <_dlc_DocId xmlns="1720e262-164b-42d9-b8f5-1c971da2b9e2">IP000000-33-205132</_dlc_DocId>
    <_dlc_DocIdUrl xmlns="1720e262-164b-42d9-b8f5-1c971da2b9e2">
      <Url>https://ipds.usgs.gov/_layouts/DocIdRedir.aspx?ID=IP000000-33-205132</Url>
      <Description>IP000000-33-205132</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0AD3C-23E9-4E64-AB1D-1EB435077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20e262-164b-42d9-b8f5-1c971da2b9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2533F6-BCE5-4554-9B99-41ADFEAF060F}">
  <ds:schemaRefs>
    <ds:schemaRef ds:uri="http://schemas.microsoft.com/office/2006/metadata/properties"/>
    <ds:schemaRef ds:uri="http://schemas.microsoft.com/office/infopath/2007/PartnerControls"/>
    <ds:schemaRef ds:uri="1720e262-164b-42d9-b8f5-1c971da2b9e2"/>
    <ds:schemaRef ds:uri="http://schemas.microsoft.com/sharepoint/v3"/>
  </ds:schemaRefs>
</ds:datastoreItem>
</file>

<file path=customXml/itemProps3.xml><?xml version="1.0" encoding="utf-8"?>
<ds:datastoreItem xmlns:ds="http://schemas.openxmlformats.org/officeDocument/2006/customXml" ds:itemID="{B24371D6-7C64-417D-9674-6EF60E1A6719}">
  <ds:schemaRefs>
    <ds:schemaRef ds:uri="http://schemas.microsoft.com/sharepoint/events"/>
  </ds:schemaRefs>
</ds:datastoreItem>
</file>

<file path=customXml/itemProps4.xml><?xml version="1.0" encoding="utf-8"?>
<ds:datastoreItem xmlns:ds="http://schemas.openxmlformats.org/officeDocument/2006/customXml" ds:itemID="{1F4CD5CD-7089-4313-AF03-B12470B5AADE}">
  <ds:schemaRefs>
    <ds:schemaRef ds:uri="http://schemas.microsoft.com/sharepoint/v3/contenttype/forms"/>
  </ds:schemaRefs>
</ds:datastoreItem>
</file>

<file path=customXml/itemProps5.xml><?xml version="1.0" encoding="utf-8"?>
<ds:datastoreItem xmlns:ds="http://schemas.openxmlformats.org/officeDocument/2006/customXml" ds:itemID="{BDF63973-8AD7-4060-8A15-9A36D3591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26281</Words>
  <Characters>149806</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175736</CharactersWithSpaces>
  <SharedDoc>false</SharedDoc>
  <HLinks>
    <vt:vector size="6" baseType="variant">
      <vt:variant>
        <vt:i4>6094857</vt:i4>
      </vt:variant>
      <vt:variant>
        <vt:i4>276</vt:i4>
      </vt:variant>
      <vt:variant>
        <vt:i4>0</vt:i4>
      </vt:variant>
      <vt:variant>
        <vt:i4>5</vt:i4>
      </vt:variant>
      <vt:variant>
        <vt:lpwstr>http://www.planning.co.ocean.nj.us/databook/02POP30-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2014-11-19T20:13:00Z</dcterms:created>
  <dcterms:modified xsi:type="dcterms:W3CDTF">2014-12-30T22:36:00Z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0x010100C535575C2E16DD4180F647D41F93EB12</vt:lpwstr>
  </property>
  <property fmtid="{D5CDD505-2E9C-101B-9397-08002B2CF9AE}" pid="3" name="ItemRetentionFormula">
    <vt:lpwstr/>
  </property>
  <property fmtid="{D5CDD505-2E9C-101B-9397-08002B2CF9AE}" pid="4" name="_dlc_policyId">
    <vt:lpwstr/>
  </property>
  <property fmtid="{D5CDD505-2E9C-101B-9397-08002B2CF9AE}" pid="5" name="_dlc_DocIdItemGuid">
    <vt:lpwstr>0e01ee30-1d32-4dd8-9ae6-d01eed538aef</vt:lpwstr>
  </property>
</Properties>
</file>